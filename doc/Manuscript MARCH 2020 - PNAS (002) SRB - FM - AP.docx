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9EA2" w14:textId="1776A0F7" w:rsidR="00C75BE2" w:rsidRPr="009E3318" w:rsidRDefault="00C75BE2" w:rsidP="009E3318">
      <w:pPr>
        <w:rPr>
          <w:b/>
          <w:sz w:val="24"/>
          <w:szCs w:val="24"/>
          <w:lang w:eastAsia="en-AU"/>
        </w:rPr>
      </w:pPr>
      <w:bookmarkStart w:id="0" w:name="_Toc512863584"/>
      <w:r w:rsidRPr="009E3318">
        <w:rPr>
          <w:b/>
          <w:sz w:val="24"/>
          <w:szCs w:val="24"/>
          <w:lang w:eastAsia="en-AU"/>
        </w:rPr>
        <w:t>Biological Sciences:</w:t>
      </w:r>
      <w:r>
        <w:rPr>
          <w:b/>
          <w:sz w:val="24"/>
          <w:szCs w:val="24"/>
          <w:lang w:eastAsia="en-AU"/>
        </w:rPr>
        <w:t xml:space="preserve"> Evolution.</w:t>
      </w:r>
    </w:p>
    <w:p w14:paraId="0AB13F8E" w14:textId="77777777" w:rsidR="00C75BE2" w:rsidRDefault="00C75BE2" w:rsidP="00886196">
      <w:pPr>
        <w:jc w:val="center"/>
        <w:rPr>
          <w:b/>
          <w:sz w:val="28"/>
          <w:szCs w:val="28"/>
          <w:lang w:eastAsia="en-AU"/>
        </w:rPr>
      </w:pPr>
    </w:p>
    <w:p w14:paraId="6AFFA34C" w14:textId="79987928" w:rsidR="00F14A8C" w:rsidRPr="00F96C25" w:rsidRDefault="0071628E" w:rsidP="00886196">
      <w:pPr>
        <w:jc w:val="center"/>
        <w:rPr>
          <w:b/>
          <w:i/>
          <w:sz w:val="28"/>
          <w:szCs w:val="28"/>
          <w:lang w:eastAsia="en-AU"/>
        </w:rPr>
      </w:pPr>
      <w:r w:rsidRPr="00F96C25">
        <w:rPr>
          <w:b/>
          <w:sz w:val="28"/>
          <w:szCs w:val="28"/>
          <w:lang w:eastAsia="en-AU"/>
        </w:rPr>
        <w:t>Phylogen</w:t>
      </w:r>
      <w:r w:rsidR="00A5137D" w:rsidRPr="00F96C25">
        <w:rPr>
          <w:b/>
          <w:sz w:val="28"/>
          <w:szCs w:val="28"/>
          <w:lang w:eastAsia="en-AU"/>
        </w:rPr>
        <w:t>y</w:t>
      </w:r>
      <w:r w:rsidRPr="00F96C25">
        <w:rPr>
          <w:b/>
          <w:sz w:val="28"/>
          <w:szCs w:val="28"/>
          <w:lang w:eastAsia="en-AU"/>
        </w:rPr>
        <w:t xml:space="preserve"> and microbiome </w:t>
      </w:r>
      <w:r w:rsidR="0006059B" w:rsidRPr="00F96C25">
        <w:rPr>
          <w:b/>
          <w:sz w:val="28"/>
          <w:szCs w:val="28"/>
          <w:lang w:eastAsia="en-AU"/>
        </w:rPr>
        <w:t>o</w:t>
      </w:r>
      <w:r w:rsidRPr="00F96C25">
        <w:rPr>
          <w:b/>
          <w:sz w:val="28"/>
          <w:szCs w:val="28"/>
          <w:lang w:eastAsia="en-AU"/>
        </w:rPr>
        <w:t>f</w:t>
      </w:r>
      <w:r w:rsidR="00F14A8C" w:rsidRPr="00F96C25">
        <w:rPr>
          <w:b/>
          <w:sz w:val="28"/>
          <w:szCs w:val="28"/>
          <w:lang w:eastAsia="en-AU"/>
        </w:rPr>
        <w:t xml:space="preserve"> </w:t>
      </w:r>
      <w:r w:rsidRPr="00F96C25">
        <w:rPr>
          <w:b/>
          <w:sz w:val="28"/>
          <w:szCs w:val="28"/>
          <w:lang w:eastAsia="en-AU"/>
        </w:rPr>
        <w:t xml:space="preserve">the </w:t>
      </w:r>
      <w:r w:rsidR="00F14A8C" w:rsidRPr="00F96C25">
        <w:rPr>
          <w:b/>
          <w:sz w:val="28"/>
          <w:szCs w:val="28"/>
          <w:lang w:eastAsia="en-AU"/>
        </w:rPr>
        <w:t xml:space="preserve">New Zealand </w:t>
      </w:r>
      <w:proofErr w:type="spellStart"/>
      <w:r w:rsidR="00F14A8C" w:rsidRPr="00F96C25">
        <w:rPr>
          <w:b/>
          <w:sz w:val="28"/>
          <w:szCs w:val="28"/>
          <w:lang w:eastAsia="en-AU"/>
        </w:rPr>
        <w:t>Psylloidea</w:t>
      </w:r>
      <w:proofErr w:type="spellEnd"/>
      <w:r w:rsidR="00F14A8C" w:rsidRPr="00F96C25">
        <w:rPr>
          <w:b/>
          <w:sz w:val="28"/>
          <w:szCs w:val="28"/>
          <w:lang w:eastAsia="en-AU"/>
        </w:rPr>
        <w:t xml:space="preserve"> (Hemiptera:  </w:t>
      </w:r>
      <w:proofErr w:type="spellStart"/>
      <w:r w:rsidR="00F14A8C" w:rsidRPr="00F96C25">
        <w:rPr>
          <w:b/>
          <w:sz w:val="28"/>
          <w:szCs w:val="28"/>
          <w:lang w:eastAsia="en-AU"/>
        </w:rPr>
        <w:t>Sternorrhyncha</w:t>
      </w:r>
      <w:proofErr w:type="spellEnd"/>
      <w:r w:rsidR="00F14A8C" w:rsidRPr="00F96C25">
        <w:rPr>
          <w:b/>
          <w:sz w:val="28"/>
          <w:szCs w:val="28"/>
          <w:lang w:eastAsia="en-AU"/>
        </w:rPr>
        <w:t>)</w:t>
      </w:r>
      <w:r w:rsidR="0013349E" w:rsidRPr="00F96C25">
        <w:rPr>
          <w:b/>
          <w:sz w:val="28"/>
          <w:szCs w:val="28"/>
          <w:lang w:eastAsia="en-AU"/>
        </w:rPr>
        <w:t xml:space="preserve"> reveal </w:t>
      </w:r>
      <w:r w:rsidR="00886196" w:rsidRPr="00F96C25">
        <w:rPr>
          <w:b/>
          <w:sz w:val="28"/>
          <w:szCs w:val="28"/>
          <w:lang w:eastAsia="en-AU"/>
        </w:rPr>
        <w:t>insect-bacteria co-</w:t>
      </w:r>
      <w:r w:rsidRPr="00F96C25">
        <w:rPr>
          <w:b/>
          <w:sz w:val="28"/>
          <w:szCs w:val="28"/>
          <w:lang w:eastAsia="en-AU"/>
        </w:rPr>
        <w:t xml:space="preserve">evolution and </w:t>
      </w:r>
      <w:r w:rsidR="009F089C" w:rsidRPr="00F96C25">
        <w:rPr>
          <w:b/>
          <w:sz w:val="28"/>
          <w:szCs w:val="28"/>
          <w:lang w:eastAsia="en-AU"/>
        </w:rPr>
        <w:t xml:space="preserve">a new case of </w:t>
      </w:r>
      <w:proofErr w:type="spellStart"/>
      <w:r w:rsidR="009F089C" w:rsidRPr="00F96C25">
        <w:rPr>
          <w:b/>
          <w:sz w:val="28"/>
          <w:szCs w:val="28"/>
          <w:lang w:eastAsia="en-AU"/>
        </w:rPr>
        <w:t>phylosymbiosis</w:t>
      </w:r>
      <w:proofErr w:type="spellEnd"/>
      <w:r w:rsidR="00F14A8C" w:rsidRPr="00F96C25">
        <w:rPr>
          <w:b/>
          <w:i/>
          <w:sz w:val="28"/>
          <w:szCs w:val="28"/>
          <w:lang w:eastAsia="en-AU"/>
        </w:rPr>
        <w:t>.</w:t>
      </w:r>
    </w:p>
    <w:bookmarkEnd w:id="0"/>
    <w:p w14:paraId="633E3967" w14:textId="77A55D22" w:rsidR="00634720" w:rsidRPr="007A5043" w:rsidRDefault="002E3B32" w:rsidP="00F06270">
      <w:pPr>
        <w:jc w:val="center"/>
        <w:rPr>
          <w:lang w:eastAsia="en-AU"/>
        </w:rPr>
      </w:pPr>
      <w:r w:rsidRPr="002E3B32">
        <w:t xml:space="preserve"> </w:t>
      </w:r>
      <w:r w:rsidR="00F06270" w:rsidRPr="00CE0BBF">
        <w:rPr>
          <w:sz w:val="24"/>
          <w:lang w:eastAsia="en-AU"/>
        </w:rPr>
        <w:t>Francesco Martoni</w:t>
      </w:r>
      <w:r w:rsidR="00AE49B8" w:rsidRPr="00CE0BBF">
        <w:rPr>
          <w:sz w:val="24"/>
          <w:vertAlign w:val="superscript"/>
          <w:lang w:eastAsia="en-AU"/>
        </w:rPr>
        <w:t>1,2,</w:t>
      </w:r>
      <w:r w:rsidR="00B510BC" w:rsidRPr="00CE0BBF">
        <w:rPr>
          <w:sz w:val="24"/>
          <w:vertAlign w:val="superscript"/>
          <w:lang w:eastAsia="en-AU"/>
        </w:rPr>
        <w:t>3,*</w:t>
      </w:r>
      <w:r w:rsidR="00F06270" w:rsidRPr="00CE0BBF">
        <w:rPr>
          <w:sz w:val="24"/>
          <w:lang w:eastAsia="en-AU"/>
        </w:rPr>
        <w:t>, Simon Bulman</w:t>
      </w:r>
      <w:r w:rsidR="00B510BC" w:rsidRPr="00CE0BBF">
        <w:rPr>
          <w:sz w:val="24"/>
          <w:vertAlign w:val="superscript"/>
          <w:lang w:eastAsia="en-AU"/>
        </w:rPr>
        <w:t>4</w:t>
      </w:r>
      <w:r w:rsidR="00AE49B8" w:rsidRPr="00CE0BBF">
        <w:rPr>
          <w:sz w:val="24"/>
          <w:vertAlign w:val="superscript"/>
          <w:lang w:eastAsia="en-AU"/>
        </w:rPr>
        <w:t>,</w:t>
      </w:r>
      <w:r w:rsidR="00B510BC" w:rsidRPr="00CE0BBF">
        <w:rPr>
          <w:sz w:val="24"/>
          <w:vertAlign w:val="superscript"/>
          <w:lang w:eastAsia="en-AU"/>
        </w:rPr>
        <w:t>5</w:t>
      </w:r>
      <w:r w:rsidR="00F06270" w:rsidRPr="00CE0BBF">
        <w:rPr>
          <w:sz w:val="24"/>
          <w:lang w:eastAsia="en-AU"/>
        </w:rPr>
        <w:t>, Andrew Pitman</w:t>
      </w:r>
      <w:r w:rsidR="00B510BC" w:rsidRPr="00CE0BBF">
        <w:rPr>
          <w:sz w:val="24"/>
          <w:vertAlign w:val="superscript"/>
          <w:lang w:eastAsia="en-AU"/>
        </w:rPr>
        <w:t>5</w:t>
      </w:r>
      <w:r w:rsidR="00105859">
        <w:rPr>
          <w:sz w:val="24"/>
          <w:vertAlign w:val="superscript"/>
          <w:lang w:eastAsia="en-AU"/>
        </w:rPr>
        <w:t>,6</w:t>
      </w:r>
      <w:r w:rsidR="00F06270" w:rsidRPr="00CE0BBF">
        <w:rPr>
          <w:sz w:val="24"/>
          <w:lang w:eastAsia="en-AU"/>
        </w:rPr>
        <w:t>, Gary Taylor</w:t>
      </w:r>
      <w:r w:rsidR="00105859">
        <w:rPr>
          <w:sz w:val="24"/>
          <w:vertAlign w:val="superscript"/>
          <w:lang w:eastAsia="en-AU"/>
        </w:rPr>
        <w:t>7</w:t>
      </w:r>
      <w:r w:rsidR="00B510BC" w:rsidRPr="00CE0BBF">
        <w:rPr>
          <w:sz w:val="24"/>
          <w:lang w:eastAsia="en-AU"/>
        </w:rPr>
        <w:t>, Ian Dickie</w:t>
      </w:r>
      <w:r w:rsidR="00105859">
        <w:rPr>
          <w:sz w:val="24"/>
          <w:vertAlign w:val="superscript"/>
          <w:lang w:eastAsia="en-AU"/>
        </w:rPr>
        <w:t>8</w:t>
      </w:r>
      <w:r w:rsidR="00B510BC" w:rsidRPr="00CE0BBF">
        <w:rPr>
          <w:sz w:val="24"/>
          <w:lang w:eastAsia="en-AU"/>
        </w:rPr>
        <w:t>, Alexander Piper</w:t>
      </w:r>
      <w:r w:rsidR="00B510BC" w:rsidRPr="00CE0BBF">
        <w:rPr>
          <w:sz w:val="24"/>
          <w:vertAlign w:val="superscript"/>
          <w:lang w:eastAsia="en-AU"/>
        </w:rPr>
        <w:t>3</w:t>
      </w:r>
      <w:r w:rsidR="00B510BC" w:rsidRPr="00CE0BBF">
        <w:rPr>
          <w:sz w:val="24"/>
          <w:lang w:eastAsia="en-AU"/>
        </w:rPr>
        <w:t xml:space="preserve"> </w:t>
      </w:r>
      <w:r w:rsidR="00F06270" w:rsidRPr="00CE0BBF">
        <w:rPr>
          <w:sz w:val="24"/>
          <w:lang w:eastAsia="en-AU"/>
        </w:rPr>
        <w:t>&amp; Karen Armstrong</w:t>
      </w:r>
      <w:r w:rsidR="00AE49B8" w:rsidRPr="00CE0BBF">
        <w:rPr>
          <w:sz w:val="24"/>
          <w:vertAlign w:val="superscript"/>
          <w:lang w:eastAsia="en-AU"/>
        </w:rPr>
        <w:t>1,2,</w:t>
      </w:r>
      <w:r w:rsidR="00B510BC" w:rsidRPr="00CE0BBF">
        <w:rPr>
          <w:sz w:val="24"/>
          <w:vertAlign w:val="superscript"/>
          <w:lang w:eastAsia="en-AU"/>
        </w:rPr>
        <w:t>5</w:t>
      </w:r>
      <w:r w:rsidR="00F06270" w:rsidRPr="00CE0BBF">
        <w:rPr>
          <w:sz w:val="24"/>
          <w:lang w:eastAsia="en-AU"/>
        </w:rPr>
        <w:t>.</w:t>
      </w:r>
    </w:p>
    <w:p w14:paraId="652CFCE8" w14:textId="77777777" w:rsidR="00AE49B8" w:rsidRPr="00F96C25" w:rsidRDefault="00AE49B8" w:rsidP="00B819D7">
      <w:pPr>
        <w:pStyle w:val="ListParagraph"/>
        <w:numPr>
          <w:ilvl w:val="0"/>
          <w:numId w:val="4"/>
        </w:numPr>
        <w:rPr>
          <w:i/>
          <w:sz w:val="20"/>
          <w:lang w:eastAsia="en-AU"/>
        </w:rPr>
      </w:pPr>
      <w:r w:rsidRPr="00F96C25">
        <w:rPr>
          <w:i/>
          <w:sz w:val="20"/>
          <w:lang w:eastAsia="en-AU"/>
        </w:rPr>
        <w:t>Bio-Protection Research Centre, Lincoln University, Lincoln 7647, New Zealand.</w:t>
      </w:r>
    </w:p>
    <w:p w14:paraId="6EBEC6B0" w14:textId="77777777" w:rsidR="00B510BC" w:rsidRPr="00F96C25" w:rsidRDefault="00AE49B8" w:rsidP="00B819D7">
      <w:pPr>
        <w:pStyle w:val="ListParagraph"/>
        <w:numPr>
          <w:ilvl w:val="0"/>
          <w:numId w:val="4"/>
        </w:numPr>
        <w:rPr>
          <w:i/>
          <w:sz w:val="20"/>
          <w:lang w:eastAsia="en-AU"/>
        </w:rPr>
      </w:pPr>
      <w:r w:rsidRPr="00F96C25">
        <w:rPr>
          <w:i/>
          <w:sz w:val="20"/>
          <w:lang w:eastAsia="en-AU"/>
        </w:rPr>
        <w:t>Plant Biosecurity Cooperative Research Centre, University of Canberra, ACT 2617, Australia.</w:t>
      </w:r>
      <w:r w:rsidR="00B510BC" w:rsidRPr="00F96C25">
        <w:rPr>
          <w:i/>
          <w:sz w:val="20"/>
          <w:lang w:eastAsia="en-AU"/>
        </w:rPr>
        <w:t xml:space="preserve"> </w:t>
      </w:r>
    </w:p>
    <w:p w14:paraId="09EF3DFB" w14:textId="3AFF49CB" w:rsidR="00AE49B8" w:rsidRPr="00F96C25" w:rsidRDefault="00B510BC" w:rsidP="00B819D7">
      <w:pPr>
        <w:pStyle w:val="ListParagraph"/>
        <w:numPr>
          <w:ilvl w:val="0"/>
          <w:numId w:val="4"/>
        </w:numPr>
        <w:rPr>
          <w:i/>
          <w:sz w:val="20"/>
          <w:lang w:eastAsia="en-AU"/>
        </w:rPr>
      </w:pPr>
      <w:r w:rsidRPr="00F96C25">
        <w:rPr>
          <w:i/>
          <w:sz w:val="20"/>
          <w:lang w:eastAsia="en-AU"/>
        </w:rPr>
        <w:t xml:space="preserve">Agriculture Victoria Research Division, </w:t>
      </w:r>
      <w:proofErr w:type="spellStart"/>
      <w:r w:rsidRPr="00F96C25">
        <w:rPr>
          <w:i/>
          <w:sz w:val="20"/>
          <w:lang w:eastAsia="en-AU"/>
        </w:rPr>
        <w:t>AgriBio</w:t>
      </w:r>
      <w:proofErr w:type="spellEnd"/>
      <w:r w:rsidRPr="00F96C25">
        <w:rPr>
          <w:i/>
          <w:sz w:val="20"/>
          <w:lang w:eastAsia="en-AU"/>
        </w:rPr>
        <w:t xml:space="preserve"> Centre, 5 Ring Road, </w:t>
      </w:r>
      <w:proofErr w:type="spellStart"/>
      <w:r w:rsidRPr="00F96C25">
        <w:rPr>
          <w:i/>
          <w:sz w:val="20"/>
          <w:lang w:eastAsia="en-AU"/>
        </w:rPr>
        <w:t>Bundoora</w:t>
      </w:r>
      <w:proofErr w:type="spellEnd"/>
      <w:r w:rsidRPr="00F96C25">
        <w:rPr>
          <w:i/>
          <w:sz w:val="20"/>
          <w:lang w:eastAsia="en-AU"/>
        </w:rPr>
        <w:t xml:space="preserve"> VIC 3083, Australia.</w:t>
      </w:r>
    </w:p>
    <w:p w14:paraId="3A2976AA" w14:textId="77777777" w:rsidR="00AE49B8" w:rsidRPr="00F96C25" w:rsidRDefault="00AE49B8" w:rsidP="00B819D7">
      <w:pPr>
        <w:pStyle w:val="ListParagraph"/>
        <w:numPr>
          <w:ilvl w:val="0"/>
          <w:numId w:val="4"/>
        </w:numPr>
        <w:rPr>
          <w:i/>
          <w:sz w:val="20"/>
          <w:lang w:eastAsia="en-AU"/>
        </w:rPr>
      </w:pPr>
      <w:r w:rsidRPr="00F96C25">
        <w:rPr>
          <w:i/>
          <w:sz w:val="20"/>
          <w:lang w:eastAsia="en-AU"/>
        </w:rPr>
        <w:t>The New Zealand Institute for Plant &amp; Food Research Ltd, Lincoln</w:t>
      </w:r>
      <w:r w:rsidR="00C472AE" w:rsidRPr="00F96C25">
        <w:rPr>
          <w:i/>
          <w:sz w:val="20"/>
          <w:lang w:eastAsia="en-AU"/>
        </w:rPr>
        <w:t xml:space="preserve"> 7608</w:t>
      </w:r>
      <w:r w:rsidRPr="00F96C25">
        <w:rPr>
          <w:i/>
          <w:sz w:val="20"/>
          <w:lang w:eastAsia="en-AU"/>
        </w:rPr>
        <w:t xml:space="preserve">, New Zealand. </w:t>
      </w:r>
    </w:p>
    <w:p w14:paraId="63BA1F3D" w14:textId="4D8B981B" w:rsidR="00AE49B8" w:rsidRPr="00F96C25" w:rsidRDefault="00AE49B8" w:rsidP="00B819D7">
      <w:pPr>
        <w:pStyle w:val="ListParagraph"/>
        <w:numPr>
          <w:ilvl w:val="0"/>
          <w:numId w:val="4"/>
        </w:numPr>
        <w:rPr>
          <w:i/>
          <w:sz w:val="20"/>
          <w:lang w:eastAsia="en-AU"/>
        </w:rPr>
      </w:pPr>
      <w:r w:rsidRPr="00F96C25">
        <w:rPr>
          <w:i/>
          <w:sz w:val="20"/>
          <w:lang w:eastAsia="en-AU"/>
        </w:rPr>
        <w:t>Better Border Biosecurity (B3), Lincoln</w:t>
      </w:r>
      <w:r w:rsidR="00C472AE" w:rsidRPr="00F96C25">
        <w:rPr>
          <w:i/>
          <w:sz w:val="20"/>
          <w:lang w:eastAsia="en-AU"/>
        </w:rPr>
        <w:t xml:space="preserve"> 7608</w:t>
      </w:r>
      <w:r w:rsidRPr="00F96C25">
        <w:rPr>
          <w:i/>
          <w:sz w:val="20"/>
          <w:lang w:eastAsia="en-AU"/>
        </w:rPr>
        <w:t>, New Zealand.</w:t>
      </w:r>
    </w:p>
    <w:p w14:paraId="7F5724B0" w14:textId="22F0FCAF" w:rsidR="00B16592" w:rsidRPr="009E3318" w:rsidRDefault="00B16592" w:rsidP="00B819D7">
      <w:pPr>
        <w:pStyle w:val="ListParagraph"/>
        <w:numPr>
          <w:ilvl w:val="0"/>
          <w:numId w:val="4"/>
        </w:numPr>
        <w:rPr>
          <w:i/>
          <w:sz w:val="20"/>
          <w:highlight w:val="yellow"/>
          <w:lang w:eastAsia="en-AU"/>
        </w:rPr>
      </w:pPr>
      <w:r w:rsidRPr="009E3318">
        <w:rPr>
          <w:i/>
          <w:sz w:val="20"/>
          <w:highlight w:val="yellow"/>
          <w:lang w:eastAsia="en-AU"/>
        </w:rPr>
        <w:t>Andy’s new address</w:t>
      </w:r>
    </w:p>
    <w:p w14:paraId="456671CE" w14:textId="271A0563" w:rsidR="00B510BC" w:rsidRPr="00F96C25" w:rsidRDefault="00AE49B8" w:rsidP="00B510BC">
      <w:pPr>
        <w:pStyle w:val="ListParagraph"/>
        <w:numPr>
          <w:ilvl w:val="0"/>
          <w:numId w:val="4"/>
        </w:numPr>
        <w:rPr>
          <w:i/>
          <w:sz w:val="20"/>
          <w:lang w:eastAsia="en-AU"/>
        </w:rPr>
      </w:pPr>
      <w:r w:rsidRPr="00F96C25">
        <w:rPr>
          <w:i/>
          <w:sz w:val="20"/>
          <w:lang w:eastAsia="en-AU"/>
        </w:rPr>
        <w:t>The University of Adelaide, Adelaide</w:t>
      </w:r>
      <w:r w:rsidR="00C472AE" w:rsidRPr="00F96C25">
        <w:rPr>
          <w:i/>
          <w:sz w:val="20"/>
          <w:lang w:eastAsia="en-AU"/>
        </w:rPr>
        <w:t xml:space="preserve"> 5005</w:t>
      </w:r>
      <w:r w:rsidRPr="00F96C25">
        <w:rPr>
          <w:i/>
          <w:sz w:val="20"/>
          <w:lang w:eastAsia="en-AU"/>
        </w:rPr>
        <w:t>, South Australia.</w:t>
      </w:r>
    </w:p>
    <w:p w14:paraId="2C4D5E7D" w14:textId="503CBCB4" w:rsidR="00B510BC" w:rsidRPr="00F96C25" w:rsidRDefault="00B510BC" w:rsidP="00B510BC">
      <w:pPr>
        <w:pStyle w:val="ListParagraph"/>
        <w:numPr>
          <w:ilvl w:val="0"/>
          <w:numId w:val="4"/>
        </w:numPr>
        <w:rPr>
          <w:i/>
          <w:sz w:val="20"/>
          <w:lang w:eastAsia="en-AU"/>
        </w:rPr>
      </w:pPr>
      <w:r w:rsidRPr="00F96C25">
        <w:rPr>
          <w:i/>
          <w:sz w:val="20"/>
          <w:highlight w:val="yellow"/>
          <w:lang w:eastAsia="en-AU"/>
        </w:rPr>
        <w:t>Canterbury University</w:t>
      </w:r>
    </w:p>
    <w:p w14:paraId="3DFE17A6" w14:textId="666C710D" w:rsidR="00A523AC" w:rsidRPr="009E3318" w:rsidRDefault="00B510BC" w:rsidP="00C75BE2">
      <w:pPr>
        <w:pStyle w:val="ListParagraph"/>
        <w:numPr>
          <w:ilvl w:val="0"/>
          <w:numId w:val="4"/>
        </w:numPr>
        <w:rPr>
          <w:rStyle w:val="Hyperlink"/>
          <w:i/>
          <w:color w:val="auto"/>
          <w:sz w:val="20"/>
          <w:u w:val="none"/>
          <w:lang w:eastAsia="en-AU"/>
        </w:rPr>
      </w:pPr>
      <w:r w:rsidRPr="00F96C25">
        <w:rPr>
          <w:i/>
          <w:sz w:val="20"/>
          <w:lang w:eastAsia="en-AU"/>
        </w:rPr>
        <w:t xml:space="preserve">*.  </w:t>
      </w:r>
      <w:r w:rsidR="00AE49B8" w:rsidRPr="00F96C25">
        <w:rPr>
          <w:i/>
          <w:sz w:val="20"/>
          <w:lang w:eastAsia="en-AU"/>
        </w:rPr>
        <w:t>Correspond</w:t>
      </w:r>
      <w:r w:rsidR="009F5479">
        <w:rPr>
          <w:i/>
          <w:sz w:val="20"/>
          <w:lang w:eastAsia="en-AU"/>
        </w:rPr>
        <w:t>ing author</w:t>
      </w:r>
      <w:r w:rsidR="00AE49B8" w:rsidRPr="00F96C25">
        <w:rPr>
          <w:i/>
          <w:sz w:val="20"/>
          <w:lang w:eastAsia="en-AU"/>
        </w:rPr>
        <w:t>:</w:t>
      </w:r>
      <w:r w:rsidR="00C75BE2">
        <w:rPr>
          <w:i/>
          <w:sz w:val="20"/>
          <w:lang w:eastAsia="en-AU"/>
        </w:rPr>
        <w:t xml:space="preserve"> </w:t>
      </w:r>
      <w:r w:rsidR="00C75BE2">
        <w:rPr>
          <w:iCs/>
          <w:sz w:val="20"/>
          <w:lang w:eastAsia="en-AU"/>
        </w:rPr>
        <w:t xml:space="preserve">Francesco </w:t>
      </w:r>
      <w:proofErr w:type="spellStart"/>
      <w:r w:rsidR="00C75BE2">
        <w:rPr>
          <w:iCs/>
          <w:sz w:val="20"/>
          <w:lang w:eastAsia="en-AU"/>
        </w:rPr>
        <w:t>Martoni</w:t>
      </w:r>
      <w:proofErr w:type="spellEnd"/>
      <w:r w:rsidR="00C75BE2">
        <w:rPr>
          <w:iCs/>
          <w:sz w:val="20"/>
          <w:lang w:eastAsia="en-AU"/>
        </w:rPr>
        <w:t xml:space="preserve">, </w:t>
      </w:r>
      <w:r w:rsidR="00C75BE2" w:rsidRPr="00F96C25">
        <w:rPr>
          <w:i/>
          <w:sz w:val="20"/>
          <w:lang w:eastAsia="en-AU"/>
        </w:rPr>
        <w:t xml:space="preserve">Agriculture Victoria Research Division, </w:t>
      </w:r>
      <w:proofErr w:type="spellStart"/>
      <w:r w:rsidR="00C75BE2" w:rsidRPr="00F96C25">
        <w:rPr>
          <w:i/>
          <w:sz w:val="20"/>
          <w:lang w:eastAsia="en-AU"/>
        </w:rPr>
        <w:t>AgriBio</w:t>
      </w:r>
      <w:proofErr w:type="spellEnd"/>
      <w:r w:rsidR="00C75BE2" w:rsidRPr="00F96C25">
        <w:rPr>
          <w:i/>
          <w:sz w:val="20"/>
          <w:lang w:eastAsia="en-AU"/>
        </w:rPr>
        <w:t xml:space="preserve"> Centre, 5 Ring Road, </w:t>
      </w:r>
      <w:proofErr w:type="spellStart"/>
      <w:r w:rsidR="00C75BE2" w:rsidRPr="00F96C25">
        <w:rPr>
          <w:i/>
          <w:sz w:val="20"/>
          <w:lang w:eastAsia="en-AU"/>
        </w:rPr>
        <w:t>Bundoora</w:t>
      </w:r>
      <w:proofErr w:type="spellEnd"/>
      <w:r w:rsidR="00C75BE2" w:rsidRPr="00F96C25">
        <w:rPr>
          <w:i/>
          <w:sz w:val="20"/>
          <w:lang w:eastAsia="en-AU"/>
        </w:rPr>
        <w:t xml:space="preserve"> VIC 3083, Australia.</w:t>
      </w:r>
      <w:r w:rsidR="00C75BE2">
        <w:rPr>
          <w:i/>
          <w:sz w:val="20"/>
          <w:lang w:eastAsia="en-AU"/>
        </w:rPr>
        <w:t xml:space="preserve"> Email: </w:t>
      </w:r>
      <w:r w:rsidR="00AE49B8" w:rsidRPr="00C75BE2">
        <w:rPr>
          <w:i/>
          <w:sz w:val="20"/>
          <w:lang w:eastAsia="en-AU"/>
        </w:rPr>
        <w:t xml:space="preserve"> </w:t>
      </w:r>
      <w:hyperlink r:id="rId8" w:history="1">
        <w:r w:rsidR="00B23E69" w:rsidRPr="00C75BE2">
          <w:rPr>
            <w:rStyle w:val="Hyperlink"/>
            <w:color w:val="auto"/>
            <w:sz w:val="20"/>
            <w:u w:val="none"/>
            <w:lang w:eastAsia="en-AU"/>
          </w:rPr>
          <w:t>francesco.martoni@agriculture.vic.gov.au</w:t>
        </w:r>
      </w:hyperlink>
    </w:p>
    <w:p w14:paraId="6939EB18" w14:textId="0E7EF006" w:rsidR="00C75BE2" w:rsidRPr="009E3318" w:rsidRDefault="00C75BE2" w:rsidP="009E3318">
      <w:pPr>
        <w:rPr>
          <w:rStyle w:val="Hyperlink"/>
          <w:b/>
          <w:bCs/>
          <w:iCs/>
          <w:color w:val="auto"/>
          <w:sz w:val="28"/>
          <w:szCs w:val="28"/>
          <w:u w:val="none"/>
          <w:lang w:eastAsia="en-AU"/>
        </w:rPr>
      </w:pPr>
      <w:r w:rsidRPr="009E3318">
        <w:rPr>
          <w:rStyle w:val="Hyperlink"/>
          <w:b/>
          <w:bCs/>
          <w:iCs/>
          <w:color w:val="auto"/>
          <w:sz w:val="28"/>
          <w:szCs w:val="28"/>
          <w:u w:val="none"/>
          <w:lang w:eastAsia="en-AU"/>
        </w:rPr>
        <w:t>Keywords</w:t>
      </w:r>
      <w:r w:rsidRPr="009E3318">
        <w:rPr>
          <w:b/>
          <w:bCs/>
          <w:sz w:val="20"/>
          <w:szCs w:val="20"/>
        </w:rPr>
        <w:t>:</w:t>
      </w:r>
      <w:r w:rsidRPr="009E3318">
        <w:rPr>
          <w:sz w:val="20"/>
          <w:szCs w:val="20"/>
        </w:rPr>
        <w:t xml:space="preserve"> </w:t>
      </w:r>
      <w:r w:rsidRPr="009E3318">
        <w:rPr>
          <w:rStyle w:val="Hyperlink"/>
          <w:iCs/>
          <w:color w:val="auto"/>
          <w:sz w:val="24"/>
          <w:szCs w:val="24"/>
          <w:u w:val="none"/>
          <w:lang w:eastAsia="en-AU"/>
        </w:rPr>
        <w:t>Bacterial metabarcoding, evolution, symbionts, radiation, systematic, biodiversity.</w:t>
      </w:r>
    </w:p>
    <w:p w14:paraId="24A1F9EA" w14:textId="4B87391C" w:rsidR="00634720" w:rsidRPr="00CE0BBF" w:rsidRDefault="00634720" w:rsidP="00A523AC">
      <w:pPr>
        <w:rPr>
          <w:i/>
          <w:sz w:val="28"/>
          <w:szCs w:val="28"/>
          <w:lang w:eastAsia="en-AU"/>
        </w:rPr>
      </w:pPr>
      <w:r w:rsidRPr="00CE0BBF">
        <w:rPr>
          <w:b/>
          <w:sz w:val="28"/>
          <w:szCs w:val="28"/>
          <w:lang w:eastAsia="en-AU"/>
        </w:rPr>
        <w:t>Abstract</w:t>
      </w:r>
    </w:p>
    <w:p w14:paraId="74FD3E33" w14:textId="5527A10D" w:rsidR="00A60732" w:rsidRDefault="000707DD" w:rsidP="00F96C25">
      <w:pPr>
        <w:spacing w:line="360" w:lineRule="auto"/>
        <w:ind w:firstLine="720"/>
        <w:rPr>
          <w:rFonts w:ascii="Calibri" w:hAnsi="Calibri" w:cstheme="minorHAnsi"/>
          <w:noProof/>
        </w:rPr>
      </w:pPr>
      <w:r>
        <w:rPr>
          <w:rFonts w:ascii="Calibri" w:hAnsi="Calibri" w:cstheme="minorHAnsi"/>
          <w:noProof/>
        </w:rPr>
        <w:t>Like all</w:t>
      </w:r>
      <w:r w:rsidR="00AE0AFD">
        <w:rPr>
          <w:rFonts w:ascii="Calibri" w:hAnsi="Calibri" w:cstheme="minorHAnsi"/>
          <w:noProof/>
        </w:rPr>
        <w:t xml:space="preserve"> </w:t>
      </w:r>
      <w:r w:rsidR="00B23E69">
        <w:rPr>
          <w:rFonts w:ascii="Calibri" w:hAnsi="Calibri" w:cstheme="minorHAnsi"/>
          <w:noProof/>
        </w:rPr>
        <w:t>phloem</w:t>
      </w:r>
      <w:r w:rsidR="00AE0AFD">
        <w:rPr>
          <w:rFonts w:ascii="Calibri" w:hAnsi="Calibri" w:cstheme="minorHAnsi"/>
          <w:noProof/>
        </w:rPr>
        <w:t>- and sap-</w:t>
      </w:r>
      <w:r w:rsidR="00B23E69">
        <w:rPr>
          <w:rFonts w:ascii="Calibri" w:hAnsi="Calibri" w:cstheme="minorHAnsi"/>
          <w:noProof/>
        </w:rPr>
        <w:t>feeding insects</w:t>
      </w:r>
      <w:r>
        <w:rPr>
          <w:rFonts w:ascii="Calibri" w:hAnsi="Calibri" w:cstheme="minorHAnsi"/>
          <w:noProof/>
        </w:rPr>
        <w:t xml:space="preserve">, </w:t>
      </w:r>
      <w:r w:rsidR="00AE0AFD">
        <w:rPr>
          <w:rFonts w:ascii="Calibri" w:hAnsi="Calibri" w:cstheme="minorHAnsi"/>
          <w:noProof/>
        </w:rPr>
        <w:t xml:space="preserve"> </w:t>
      </w:r>
      <w:r>
        <w:rPr>
          <w:rFonts w:ascii="Calibri" w:hAnsi="Calibri" w:cstheme="minorHAnsi"/>
          <w:noProof/>
        </w:rPr>
        <w:t xml:space="preserve">psyllids (Hemiptera: Psylloidea) </w:t>
      </w:r>
      <w:r w:rsidR="00AE0AFD">
        <w:rPr>
          <w:rFonts w:ascii="Calibri" w:hAnsi="Calibri" w:cstheme="minorHAnsi"/>
          <w:noProof/>
        </w:rPr>
        <w:t>have a rather limited diet and</w:t>
      </w:r>
      <w:r w:rsidR="00B23E69">
        <w:rPr>
          <w:rFonts w:ascii="Calibri" w:hAnsi="Calibri" w:cstheme="minorHAnsi"/>
          <w:noProof/>
        </w:rPr>
        <w:t xml:space="preserve"> depend on symbiotic bacteria for the provision of fundamental aminoacids</w:t>
      </w:r>
      <w:r>
        <w:rPr>
          <w:rFonts w:ascii="Calibri" w:hAnsi="Calibri" w:cstheme="minorHAnsi"/>
          <w:noProof/>
        </w:rPr>
        <w:t>.</w:t>
      </w:r>
      <w:r w:rsidRPr="000707DD">
        <w:rPr>
          <w:rFonts w:ascii="Calibri" w:hAnsi="Calibri" w:cstheme="minorHAnsi"/>
          <w:noProof/>
        </w:rPr>
        <w:t xml:space="preserve"> </w:t>
      </w:r>
      <w:r>
        <w:rPr>
          <w:rFonts w:ascii="Calibri" w:hAnsi="Calibri" w:cstheme="minorHAnsi"/>
          <w:noProof/>
        </w:rPr>
        <w:t>A number of studies has focused on the</w:t>
      </w:r>
      <w:r w:rsidR="00B23E69">
        <w:rPr>
          <w:rFonts w:ascii="Calibri" w:hAnsi="Calibri" w:cstheme="minorHAnsi"/>
          <w:noProof/>
        </w:rPr>
        <w:t xml:space="preserve"> </w:t>
      </w:r>
      <w:r w:rsidR="00AE0AFD">
        <w:rPr>
          <w:rFonts w:ascii="Calibri" w:hAnsi="Calibri" w:cstheme="minorHAnsi"/>
          <w:noProof/>
        </w:rPr>
        <w:t xml:space="preserve">vertically transmitted </w:t>
      </w:r>
      <w:r w:rsidR="00B23E69">
        <w:rPr>
          <w:rFonts w:ascii="Calibri" w:hAnsi="Calibri" w:cstheme="minorHAnsi"/>
          <w:noProof/>
        </w:rPr>
        <w:t xml:space="preserve">primary symbiont, </w:t>
      </w:r>
      <w:r w:rsidR="00B23E69">
        <w:rPr>
          <w:rFonts w:ascii="Calibri" w:hAnsi="Calibri" w:cstheme="minorHAnsi"/>
          <w:i/>
          <w:noProof/>
        </w:rPr>
        <w:t xml:space="preserve">Candidatus </w:t>
      </w:r>
      <w:r w:rsidR="00B23E69">
        <w:rPr>
          <w:rFonts w:ascii="Calibri" w:hAnsi="Calibri" w:cstheme="minorHAnsi"/>
          <w:noProof/>
        </w:rPr>
        <w:t xml:space="preserve">Carsonella rudii, and a number of </w:t>
      </w:r>
      <w:r>
        <w:rPr>
          <w:rFonts w:ascii="Calibri" w:hAnsi="Calibri" w:cstheme="minorHAnsi"/>
          <w:noProof/>
        </w:rPr>
        <w:t xml:space="preserve">both vertically and horizontally transmitted </w:t>
      </w:r>
      <w:r w:rsidR="00B23E69">
        <w:rPr>
          <w:rFonts w:ascii="Calibri" w:hAnsi="Calibri" w:cstheme="minorHAnsi"/>
          <w:noProof/>
        </w:rPr>
        <w:t>secondary symbionts</w:t>
      </w:r>
      <w:r w:rsidR="00AE0AFD">
        <w:rPr>
          <w:rFonts w:ascii="Calibri" w:hAnsi="Calibri" w:cstheme="minorHAnsi"/>
          <w:noProof/>
        </w:rPr>
        <w:t xml:space="preserve"> to determine their co-evolutionary relationships with psyllids.</w:t>
      </w:r>
      <w:r w:rsidR="00B23E69">
        <w:rPr>
          <w:rFonts w:ascii="Calibri" w:hAnsi="Calibri" w:cstheme="minorHAnsi"/>
          <w:noProof/>
        </w:rPr>
        <w:t xml:space="preserve"> </w:t>
      </w:r>
      <w:r w:rsidR="00AE0AFD">
        <w:rPr>
          <w:rFonts w:ascii="Calibri" w:hAnsi="Calibri" w:cstheme="minorHAnsi"/>
          <w:noProof/>
        </w:rPr>
        <w:t xml:space="preserve">However, recent improvements in microbiome sequencing techniques now allow to focus on the pan-microbiome diversity, moving </w:t>
      </w:r>
      <w:r>
        <w:rPr>
          <w:rFonts w:ascii="Calibri" w:hAnsi="Calibri" w:cstheme="minorHAnsi"/>
          <w:noProof/>
        </w:rPr>
        <w:t xml:space="preserve">the focus </w:t>
      </w:r>
      <w:r w:rsidR="00AE0AFD">
        <w:rPr>
          <w:rFonts w:ascii="Calibri" w:hAnsi="Calibri" w:cstheme="minorHAnsi"/>
          <w:noProof/>
        </w:rPr>
        <w:t>from a</w:t>
      </w:r>
      <w:r>
        <w:rPr>
          <w:rFonts w:ascii="Calibri" w:hAnsi="Calibri" w:cstheme="minorHAnsi"/>
          <w:noProof/>
        </w:rPr>
        <w:t xml:space="preserve"> few bacterial </w:t>
      </w:r>
      <w:r w:rsidR="00AE0AFD">
        <w:rPr>
          <w:rFonts w:ascii="Calibri" w:hAnsi="Calibri" w:cstheme="minorHAnsi"/>
          <w:noProof/>
        </w:rPr>
        <w:t xml:space="preserve">symbiont </w:t>
      </w:r>
      <w:r>
        <w:rPr>
          <w:rFonts w:ascii="Calibri" w:hAnsi="Calibri" w:cstheme="minorHAnsi"/>
          <w:noProof/>
        </w:rPr>
        <w:t xml:space="preserve">species </w:t>
      </w:r>
      <w:r w:rsidR="00AE0AFD">
        <w:rPr>
          <w:rFonts w:ascii="Calibri" w:hAnsi="Calibri" w:cstheme="minorHAnsi"/>
          <w:noProof/>
        </w:rPr>
        <w:t xml:space="preserve">to a broader </w:t>
      </w:r>
      <w:r>
        <w:rPr>
          <w:rFonts w:ascii="Calibri" w:hAnsi="Calibri" w:cstheme="minorHAnsi"/>
          <w:noProof/>
        </w:rPr>
        <w:t>whole-microbiome context.</w:t>
      </w:r>
      <w:r w:rsidR="00AE0AFD">
        <w:rPr>
          <w:rFonts w:ascii="Calibri" w:hAnsi="Calibri" w:cstheme="minorHAnsi"/>
          <w:noProof/>
        </w:rPr>
        <w:t xml:space="preserve"> </w:t>
      </w:r>
      <w:r>
        <w:rPr>
          <w:rFonts w:ascii="Calibri" w:hAnsi="Calibri" w:cstheme="minorHAnsi"/>
          <w:noProof/>
        </w:rPr>
        <w:t xml:space="preserve">Furthermore, </w:t>
      </w:r>
      <w:r w:rsidR="001D58DD">
        <w:rPr>
          <w:rFonts w:ascii="Calibri" w:hAnsi="Calibri" w:cstheme="minorHAnsi"/>
          <w:noProof/>
        </w:rPr>
        <w:t xml:space="preserve">in the case of psyllids - insects with strong species-specific host plant associations - </w:t>
      </w:r>
      <w:r>
        <w:rPr>
          <w:rFonts w:ascii="Calibri" w:hAnsi="Calibri" w:cstheme="minorHAnsi"/>
          <w:noProof/>
        </w:rPr>
        <w:t>the study of microbiomes and their comparison with the hosts’ phylogenetics enables a better undestanding</w:t>
      </w:r>
      <w:r w:rsidR="001D58DD">
        <w:rPr>
          <w:rFonts w:ascii="Calibri" w:hAnsi="Calibri" w:cstheme="minorHAnsi"/>
          <w:noProof/>
        </w:rPr>
        <w:t xml:space="preserve"> of </w:t>
      </w:r>
      <w:r w:rsidR="00ED3F8E" w:rsidRPr="00ED3F8E">
        <w:rPr>
          <w:rFonts w:ascii="Calibri" w:hAnsi="Calibri" w:cstheme="minorHAnsi"/>
          <w:noProof/>
        </w:rPr>
        <w:t xml:space="preserve">plant-microbe-insect interaction </w:t>
      </w:r>
      <w:r w:rsidR="001D58DD">
        <w:rPr>
          <w:rFonts w:ascii="Calibri" w:hAnsi="Calibri" w:cstheme="minorHAnsi"/>
          <w:noProof/>
        </w:rPr>
        <w:t>and co-evolutionary relationships.</w:t>
      </w:r>
      <w:r w:rsidR="00F96C25">
        <w:rPr>
          <w:rFonts w:ascii="Calibri" w:hAnsi="Calibri" w:cstheme="minorHAnsi"/>
          <w:noProof/>
        </w:rPr>
        <w:t xml:space="preserve"> </w:t>
      </w:r>
      <w:r>
        <w:rPr>
          <w:rFonts w:ascii="Calibri" w:hAnsi="Calibri" w:cstheme="minorHAnsi"/>
          <w:noProof/>
        </w:rPr>
        <w:t xml:space="preserve">Here, for a better understanding </w:t>
      </w:r>
      <w:r w:rsidR="001D58DD">
        <w:rPr>
          <w:rFonts w:ascii="Calibri" w:hAnsi="Calibri" w:cstheme="minorHAnsi"/>
          <w:noProof/>
        </w:rPr>
        <w:t>such relationships</w:t>
      </w:r>
      <w:r w:rsidR="00B32C4C">
        <w:rPr>
          <w:rFonts w:ascii="Calibri" w:hAnsi="Calibri" w:cstheme="minorHAnsi"/>
          <w:noProof/>
        </w:rPr>
        <w:t xml:space="preserve">, we </w:t>
      </w:r>
      <w:r w:rsidR="001D58DD">
        <w:rPr>
          <w:rFonts w:ascii="Calibri" w:hAnsi="Calibri" w:cstheme="minorHAnsi"/>
          <w:noProof/>
        </w:rPr>
        <w:t>generated a phylogenetic framework for the New Zealand psyllids and compared it</w:t>
      </w:r>
      <w:r w:rsidR="00B32C4C">
        <w:rPr>
          <w:rFonts w:ascii="Calibri" w:hAnsi="Calibri" w:cstheme="minorHAnsi"/>
          <w:noProof/>
        </w:rPr>
        <w:t xml:space="preserve"> </w:t>
      </w:r>
      <w:r w:rsidR="001D58DD">
        <w:rPr>
          <w:rFonts w:ascii="Calibri" w:hAnsi="Calibri" w:cstheme="minorHAnsi"/>
          <w:noProof/>
        </w:rPr>
        <w:t>with</w:t>
      </w:r>
      <w:r w:rsidR="00B32C4C">
        <w:rPr>
          <w:rFonts w:ascii="Calibri" w:hAnsi="Calibri" w:cstheme="minorHAnsi"/>
          <w:noProof/>
        </w:rPr>
        <w:t xml:space="preserve"> the </w:t>
      </w:r>
      <w:r w:rsidR="00AE45F0">
        <w:rPr>
          <w:rFonts w:ascii="Calibri" w:hAnsi="Calibri" w:cstheme="minorHAnsi"/>
          <w:noProof/>
        </w:rPr>
        <w:t xml:space="preserve">whole </w:t>
      </w:r>
      <w:r>
        <w:rPr>
          <w:rFonts w:ascii="Calibri" w:hAnsi="Calibri" w:cstheme="minorHAnsi"/>
          <w:noProof/>
        </w:rPr>
        <w:t>pan-</w:t>
      </w:r>
      <w:r w:rsidR="00AE45F0">
        <w:rPr>
          <w:rFonts w:ascii="Calibri" w:hAnsi="Calibri" w:cstheme="minorHAnsi"/>
          <w:noProof/>
        </w:rPr>
        <w:t xml:space="preserve">microbiome composition of the New Zealand psyllids. </w:t>
      </w:r>
      <w:r w:rsidR="0006059B">
        <w:rPr>
          <w:rFonts w:ascii="Calibri" w:hAnsi="Calibri" w:cstheme="minorHAnsi"/>
          <w:noProof/>
        </w:rPr>
        <w:t>To investigate t</w:t>
      </w:r>
      <w:r w:rsidR="00AE45F0">
        <w:rPr>
          <w:rFonts w:ascii="Calibri" w:hAnsi="Calibri" w:cstheme="minorHAnsi"/>
          <w:noProof/>
        </w:rPr>
        <w:t xml:space="preserve">his, </w:t>
      </w:r>
      <w:r w:rsidR="001D58DD">
        <w:rPr>
          <w:rFonts w:ascii="Calibri" w:hAnsi="Calibri" w:cstheme="minorHAnsi"/>
          <w:noProof/>
        </w:rPr>
        <w:t xml:space="preserve">a metabarcoding analysis of the bacterial 16S gene was analysed and tested for correlation with a </w:t>
      </w:r>
      <w:r w:rsidR="00AE45F0">
        <w:rPr>
          <w:rFonts w:ascii="Calibri" w:hAnsi="Calibri" w:cstheme="minorHAnsi"/>
          <w:noProof/>
        </w:rPr>
        <w:t xml:space="preserve">multi-marker </w:t>
      </w:r>
      <w:r w:rsidR="00A60732" w:rsidRPr="00CB6CD0">
        <w:rPr>
          <w:rFonts w:ascii="Calibri" w:hAnsi="Calibri" w:cstheme="minorHAnsi"/>
          <w:noProof/>
        </w:rPr>
        <w:t>phylogenetic study of the New Zealand Psylloidea</w:t>
      </w:r>
      <w:r w:rsidR="001D58DD">
        <w:rPr>
          <w:rFonts w:ascii="Calibri" w:hAnsi="Calibri" w:cstheme="minorHAnsi"/>
          <w:noProof/>
        </w:rPr>
        <w:t>, their hostplant and their geographical distribution.</w:t>
      </w:r>
      <w:r w:rsidR="00F96C25">
        <w:rPr>
          <w:rFonts w:ascii="Calibri" w:hAnsi="Calibri" w:cstheme="minorHAnsi"/>
          <w:noProof/>
        </w:rPr>
        <w:t xml:space="preserve"> </w:t>
      </w:r>
      <w:r w:rsidR="000B65AF">
        <w:rPr>
          <w:rFonts w:ascii="Calibri" w:hAnsi="Calibri" w:cstheme="minorHAnsi"/>
          <w:noProof/>
        </w:rPr>
        <w:t>The results obtained enhance our knowledge and understanding of the insect superfamnily Psylloidea in New Zealand</w:t>
      </w:r>
      <w:r w:rsidR="001D58DD">
        <w:rPr>
          <w:rFonts w:ascii="Calibri" w:hAnsi="Calibri" w:cstheme="minorHAnsi"/>
          <w:noProof/>
        </w:rPr>
        <w:t>, its evolution, ecology and microbiome composition.</w:t>
      </w:r>
      <w:r>
        <w:rPr>
          <w:rFonts w:ascii="Calibri" w:hAnsi="Calibri" w:cstheme="minorHAnsi"/>
          <w:noProof/>
        </w:rPr>
        <w:t xml:space="preserve"> </w:t>
      </w:r>
      <w:r>
        <w:rPr>
          <w:rFonts w:ascii="Calibri" w:hAnsi="Calibri" w:cstheme="minorHAnsi"/>
          <w:noProof/>
        </w:rPr>
        <w:lastRenderedPageBreak/>
        <w:t xml:space="preserve">We </w:t>
      </w:r>
      <w:r w:rsidR="000B65AF">
        <w:rPr>
          <w:rFonts w:ascii="Calibri" w:hAnsi="Calibri" w:cstheme="minorHAnsi"/>
          <w:noProof/>
        </w:rPr>
        <w:t>suggest</w:t>
      </w:r>
      <w:r>
        <w:rPr>
          <w:rFonts w:ascii="Calibri" w:hAnsi="Calibri" w:cstheme="minorHAnsi"/>
          <w:noProof/>
        </w:rPr>
        <w:t xml:space="preserve"> that today’s New Zealand psyllid fauna</w:t>
      </w:r>
      <w:r w:rsidR="000B65AF">
        <w:rPr>
          <w:rFonts w:ascii="Calibri" w:hAnsi="Calibri" w:cstheme="minorHAnsi"/>
          <w:noProof/>
        </w:rPr>
        <w:t xml:space="preserve"> o</w:t>
      </w:r>
      <w:r w:rsidR="00AC7F1D">
        <w:rPr>
          <w:rFonts w:ascii="Calibri" w:hAnsi="Calibri" w:cstheme="minorHAnsi"/>
          <w:noProof/>
        </w:rPr>
        <w:t>riginated from</w:t>
      </w:r>
      <w:r w:rsidR="00877EBE" w:rsidRPr="00CB6CD0">
        <w:rPr>
          <w:rFonts w:ascii="Calibri" w:hAnsi="Calibri" w:cstheme="minorHAnsi"/>
          <w:noProof/>
        </w:rPr>
        <w:t xml:space="preserve"> </w:t>
      </w:r>
      <w:r w:rsidR="00886196">
        <w:rPr>
          <w:rFonts w:ascii="Calibri" w:hAnsi="Calibri" w:cstheme="minorHAnsi"/>
          <w:noProof/>
        </w:rPr>
        <w:t>at least</w:t>
      </w:r>
      <w:r w:rsidR="00886196" w:rsidRPr="00CB6CD0">
        <w:rPr>
          <w:rFonts w:ascii="Calibri" w:hAnsi="Calibri" w:cstheme="minorHAnsi"/>
          <w:noProof/>
        </w:rPr>
        <w:t xml:space="preserve"> </w:t>
      </w:r>
      <w:r w:rsidR="00877EBE" w:rsidRPr="00CB6CD0">
        <w:rPr>
          <w:rFonts w:ascii="Calibri" w:hAnsi="Calibri" w:cstheme="minorHAnsi"/>
          <w:noProof/>
        </w:rPr>
        <w:t xml:space="preserve">six ancestral </w:t>
      </w:r>
      <w:r w:rsidR="00AC7F1D">
        <w:rPr>
          <w:rFonts w:ascii="Calibri" w:hAnsi="Calibri" w:cstheme="minorHAnsi"/>
          <w:noProof/>
        </w:rPr>
        <w:t>lineages/</w:t>
      </w:r>
      <w:r w:rsidR="00877EBE" w:rsidRPr="00CB6CD0">
        <w:rPr>
          <w:rFonts w:ascii="Calibri" w:hAnsi="Calibri" w:cstheme="minorHAnsi"/>
          <w:noProof/>
        </w:rPr>
        <w:t>arrival</w:t>
      </w:r>
      <w:r w:rsidR="000B65AF">
        <w:rPr>
          <w:rFonts w:ascii="Calibri" w:hAnsi="Calibri" w:cstheme="minorHAnsi"/>
          <w:noProof/>
        </w:rPr>
        <w:t>s, confirming</w:t>
      </w:r>
      <w:r w:rsidR="00877EBE" w:rsidRPr="00CB6CD0">
        <w:rPr>
          <w:rFonts w:ascii="Calibri" w:hAnsi="Calibri" w:cstheme="minorHAnsi"/>
          <w:noProof/>
        </w:rPr>
        <w:t xml:space="preserve"> monophyly of the </w:t>
      </w:r>
      <w:r w:rsidR="00AC7F1D">
        <w:rPr>
          <w:rFonts w:ascii="Calibri" w:hAnsi="Calibri" w:cstheme="minorHAnsi"/>
          <w:noProof/>
        </w:rPr>
        <w:t>New Zealand</w:t>
      </w:r>
      <w:r w:rsidR="00877EBE" w:rsidRPr="00CB6CD0">
        <w:rPr>
          <w:rFonts w:ascii="Calibri" w:hAnsi="Calibri" w:cstheme="minorHAnsi"/>
          <w:noProof/>
        </w:rPr>
        <w:t xml:space="preserve"> </w:t>
      </w:r>
      <w:r w:rsidR="000B65AF">
        <w:rPr>
          <w:rFonts w:ascii="Calibri" w:hAnsi="Calibri" w:cstheme="minorHAnsi"/>
          <w:noProof/>
        </w:rPr>
        <w:t xml:space="preserve">genera </w:t>
      </w:r>
      <w:r w:rsidR="00877EBE" w:rsidRPr="00CB6CD0">
        <w:rPr>
          <w:rFonts w:ascii="Calibri" w:hAnsi="Calibri" w:cstheme="minorHAnsi"/>
          <w:i/>
          <w:noProof/>
        </w:rPr>
        <w:t>Ctenarytaina</w:t>
      </w:r>
      <w:r w:rsidR="000B65AF">
        <w:rPr>
          <w:rFonts w:ascii="Calibri" w:hAnsi="Calibri" w:cstheme="minorHAnsi"/>
          <w:i/>
          <w:noProof/>
        </w:rPr>
        <w:t xml:space="preserve"> </w:t>
      </w:r>
      <w:r w:rsidR="000B65AF">
        <w:rPr>
          <w:rFonts w:ascii="Calibri" w:hAnsi="Calibri" w:cstheme="minorHAnsi"/>
          <w:noProof/>
        </w:rPr>
        <w:t>and</w:t>
      </w:r>
      <w:r w:rsidR="00877EBE" w:rsidRPr="00CB6CD0">
        <w:rPr>
          <w:rFonts w:ascii="Calibri" w:hAnsi="Calibri" w:cstheme="minorHAnsi"/>
          <w:i/>
          <w:noProof/>
        </w:rPr>
        <w:t xml:space="preserve"> Psylla </w:t>
      </w:r>
      <w:r w:rsidR="00877EBE" w:rsidRPr="00CB6CD0">
        <w:rPr>
          <w:rFonts w:ascii="Calibri" w:hAnsi="Calibri" w:cstheme="minorHAnsi"/>
          <w:noProof/>
        </w:rPr>
        <w:t>an</w:t>
      </w:r>
      <w:r w:rsidR="000B65AF">
        <w:rPr>
          <w:rFonts w:ascii="Calibri" w:hAnsi="Calibri" w:cstheme="minorHAnsi"/>
          <w:noProof/>
        </w:rPr>
        <w:t xml:space="preserve">d demonstrating </w:t>
      </w:r>
      <w:r w:rsidR="00877EBE" w:rsidRPr="00CB6CD0">
        <w:rPr>
          <w:rFonts w:ascii="Calibri" w:hAnsi="Calibri" w:cstheme="minorHAnsi"/>
          <w:noProof/>
        </w:rPr>
        <w:t xml:space="preserve">that the present radiation of </w:t>
      </w:r>
      <w:r w:rsidR="000D0357">
        <w:rPr>
          <w:rFonts w:ascii="Calibri" w:hAnsi="Calibri" w:cstheme="minorHAnsi"/>
          <w:noProof/>
        </w:rPr>
        <w:t xml:space="preserve">the New Zealand </w:t>
      </w:r>
      <w:r w:rsidR="0006059B">
        <w:rPr>
          <w:rFonts w:ascii="Calibri" w:hAnsi="Calibri" w:cstheme="minorHAnsi"/>
          <w:i/>
          <w:noProof/>
        </w:rPr>
        <w:t xml:space="preserve">Trioza </w:t>
      </w:r>
      <w:r w:rsidR="0006059B">
        <w:rPr>
          <w:rFonts w:ascii="Calibri" w:hAnsi="Calibri" w:cstheme="minorHAnsi"/>
          <w:noProof/>
        </w:rPr>
        <w:t>species and their association with endemic host plants</w:t>
      </w:r>
      <w:r w:rsidR="000D0357">
        <w:rPr>
          <w:rFonts w:ascii="Calibri" w:hAnsi="Calibri" w:cstheme="minorHAnsi"/>
          <w:i/>
          <w:noProof/>
        </w:rPr>
        <w:t xml:space="preserve"> </w:t>
      </w:r>
      <w:r w:rsidR="00877EBE" w:rsidRPr="00CB6CD0">
        <w:rPr>
          <w:rFonts w:ascii="Calibri" w:hAnsi="Calibri" w:cstheme="minorHAnsi"/>
          <w:noProof/>
        </w:rPr>
        <w:t>is the result of a number of host switches. Furthermore</w:t>
      </w:r>
      <w:r w:rsidR="00C83295" w:rsidRPr="00CB6CD0">
        <w:rPr>
          <w:rFonts w:ascii="Calibri" w:hAnsi="Calibri" w:cstheme="minorHAnsi"/>
          <w:noProof/>
        </w:rPr>
        <w:t xml:space="preserve">, </w:t>
      </w:r>
      <w:r w:rsidR="00826C28">
        <w:rPr>
          <w:rFonts w:ascii="Calibri" w:hAnsi="Calibri" w:cstheme="minorHAnsi"/>
          <w:noProof/>
        </w:rPr>
        <w:t xml:space="preserve">the core microbiome of the New Zealand psyllids species appeared to be </w:t>
      </w:r>
      <w:r w:rsidR="001D58DD">
        <w:rPr>
          <w:rFonts w:ascii="Calibri" w:hAnsi="Calibri" w:cstheme="minorHAnsi"/>
          <w:noProof/>
        </w:rPr>
        <w:t>strongly</w:t>
      </w:r>
      <w:r w:rsidR="00826C28">
        <w:rPr>
          <w:rFonts w:ascii="Calibri" w:hAnsi="Calibri" w:cstheme="minorHAnsi"/>
          <w:noProof/>
        </w:rPr>
        <w:t xml:space="preserve"> associated with </w:t>
      </w:r>
      <w:r w:rsidR="001D58DD">
        <w:rPr>
          <w:rFonts w:ascii="Calibri" w:hAnsi="Calibri" w:cstheme="minorHAnsi"/>
          <w:noProof/>
        </w:rPr>
        <w:t>the hosts’</w:t>
      </w:r>
      <w:r w:rsidR="00826C28">
        <w:rPr>
          <w:rFonts w:ascii="Calibri" w:hAnsi="Calibri" w:cstheme="minorHAnsi"/>
          <w:noProof/>
        </w:rPr>
        <w:t xml:space="preserve">  phylogenetic relationships, highlighting a new case of phylosymbiosis.</w:t>
      </w:r>
    </w:p>
    <w:p w14:paraId="6C5A5240" w14:textId="4FDA5A85" w:rsidR="00C75BE2" w:rsidRDefault="00C75BE2" w:rsidP="00C75BE2">
      <w:pPr>
        <w:spacing w:line="360" w:lineRule="auto"/>
        <w:rPr>
          <w:rFonts w:ascii="Calibri" w:hAnsi="Calibri" w:cstheme="minorHAnsi"/>
          <w:b/>
          <w:bCs/>
          <w:noProof/>
          <w:sz w:val="28"/>
          <w:szCs w:val="28"/>
        </w:rPr>
      </w:pPr>
      <w:r w:rsidRPr="009E3318">
        <w:rPr>
          <w:rFonts w:ascii="Calibri" w:hAnsi="Calibri" w:cstheme="minorHAnsi"/>
          <w:b/>
          <w:bCs/>
          <w:noProof/>
          <w:sz w:val="28"/>
          <w:szCs w:val="28"/>
        </w:rPr>
        <w:t>Significance Statement</w:t>
      </w:r>
    </w:p>
    <w:p w14:paraId="06CF6FBF" w14:textId="6F0C3C70" w:rsidR="00C75BE2" w:rsidRPr="009E3318" w:rsidRDefault="00C75BE2" w:rsidP="009E3318">
      <w:pPr>
        <w:spacing w:line="360" w:lineRule="auto"/>
        <w:rPr>
          <w:rFonts w:ascii="Calibri" w:hAnsi="Calibri" w:cstheme="minorHAnsi"/>
          <w:noProof/>
          <w:sz w:val="24"/>
          <w:szCs w:val="24"/>
        </w:rPr>
      </w:pPr>
      <w:r>
        <w:rPr>
          <w:rFonts w:ascii="Calibri" w:hAnsi="Calibri" w:cstheme="minorHAnsi"/>
          <w:noProof/>
          <w:sz w:val="24"/>
          <w:szCs w:val="24"/>
        </w:rPr>
        <w:t xml:space="preserve">Bacteria living inside </w:t>
      </w:r>
      <w:r w:rsidR="00FC2DCB">
        <w:rPr>
          <w:rFonts w:ascii="Calibri" w:hAnsi="Calibri" w:cstheme="minorHAnsi"/>
          <w:noProof/>
          <w:sz w:val="24"/>
          <w:szCs w:val="24"/>
        </w:rPr>
        <w:t xml:space="preserve">certain </w:t>
      </w:r>
      <w:r>
        <w:rPr>
          <w:rFonts w:ascii="Calibri" w:hAnsi="Calibri" w:cstheme="minorHAnsi"/>
          <w:noProof/>
          <w:sz w:val="24"/>
          <w:szCs w:val="24"/>
        </w:rPr>
        <w:t>insects</w:t>
      </w:r>
      <w:r w:rsidR="00FC2DCB">
        <w:rPr>
          <w:rFonts w:ascii="Calibri" w:hAnsi="Calibri" w:cstheme="minorHAnsi"/>
          <w:noProof/>
          <w:sz w:val="24"/>
          <w:szCs w:val="24"/>
        </w:rPr>
        <w:t>, such as psyllids,</w:t>
      </w:r>
      <w:r>
        <w:rPr>
          <w:rFonts w:ascii="Calibri" w:hAnsi="Calibri" w:cstheme="minorHAnsi"/>
          <w:noProof/>
          <w:sz w:val="24"/>
          <w:szCs w:val="24"/>
        </w:rPr>
        <w:t xml:space="preserve"> may </w:t>
      </w:r>
      <w:r w:rsidR="00FC2DCB">
        <w:rPr>
          <w:rFonts w:ascii="Calibri" w:hAnsi="Calibri" w:cstheme="minorHAnsi"/>
          <w:noProof/>
          <w:sz w:val="24"/>
          <w:szCs w:val="24"/>
        </w:rPr>
        <w:t>provide</w:t>
      </w:r>
      <w:r>
        <w:rPr>
          <w:rFonts w:ascii="Calibri" w:hAnsi="Calibri" w:cstheme="minorHAnsi"/>
          <w:noProof/>
          <w:sz w:val="24"/>
          <w:szCs w:val="24"/>
        </w:rPr>
        <w:t xml:space="preserve"> </w:t>
      </w:r>
      <w:r w:rsidR="00FC2DCB">
        <w:rPr>
          <w:rFonts w:ascii="Calibri" w:hAnsi="Calibri" w:cstheme="minorHAnsi"/>
          <w:noProof/>
          <w:sz w:val="24"/>
          <w:szCs w:val="24"/>
        </w:rPr>
        <w:t>advantages to their hosts</w:t>
      </w:r>
      <w:r>
        <w:rPr>
          <w:rFonts w:ascii="Calibri" w:hAnsi="Calibri" w:cstheme="minorHAnsi"/>
          <w:noProof/>
          <w:sz w:val="24"/>
          <w:szCs w:val="24"/>
        </w:rPr>
        <w:t>, including provision of food</w:t>
      </w:r>
      <w:r w:rsidR="00FC2DCB">
        <w:rPr>
          <w:rFonts w:ascii="Calibri" w:hAnsi="Calibri" w:cstheme="minorHAnsi"/>
          <w:noProof/>
          <w:sz w:val="24"/>
          <w:szCs w:val="24"/>
        </w:rPr>
        <w:t xml:space="preserve"> </w:t>
      </w:r>
      <w:r>
        <w:rPr>
          <w:rFonts w:ascii="Calibri" w:hAnsi="Calibri" w:cstheme="minorHAnsi"/>
          <w:noProof/>
          <w:sz w:val="24"/>
          <w:szCs w:val="24"/>
        </w:rPr>
        <w:t xml:space="preserve">and increased adaptability to environmental conditions. </w:t>
      </w:r>
      <w:r w:rsidR="00FC2DCB">
        <w:rPr>
          <w:rFonts w:ascii="Calibri" w:hAnsi="Calibri" w:cstheme="minorHAnsi"/>
          <w:noProof/>
          <w:sz w:val="24"/>
          <w:szCs w:val="24"/>
        </w:rPr>
        <w:t>The same</w:t>
      </w:r>
      <w:r>
        <w:rPr>
          <w:rFonts w:ascii="Calibri" w:hAnsi="Calibri" w:cstheme="minorHAnsi"/>
          <w:noProof/>
          <w:sz w:val="24"/>
          <w:szCs w:val="24"/>
        </w:rPr>
        <w:t xml:space="preserve"> bacteria species</w:t>
      </w:r>
      <w:r w:rsidR="00FC2DCB">
        <w:rPr>
          <w:rFonts w:ascii="Calibri" w:hAnsi="Calibri" w:cstheme="minorHAnsi"/>
          <w:noProof/>
          <w:sz w:val="24"/>
          <w:szCs w:val="24"/>
        </w:rPr>
        <w:t xml:space="preserve"> </w:t>
      </w:r>
      <w:r>
        <w:rPr>
          <w:rFonts w:ascii="Calibri" w:hAnsi="Calibri" w:cstheme="minorHAnsi"/>
          <w:noProof/>
          <w:sz w:val="24"/>
          <w:szCs w:val="24"/>
        </w:rPr>
        <w:t xml:space="preserve">can be found in </w:t>
      </w:r>
      <w:r w:rsidR="00FC2DCB">
        <w:rPr>
          <w:rFonts w:ascii="Calibri" w:hAnsi="Calibri" w:cstheme="minorHAnsi"/>
          <w:noProof/>
          <w:sz w:val="24"/>
          <w:szCs w:val="24"/>
        </w:rPr>
        <w:t>the same</w:t>
      </w:r>
      <w:r>
        <w:rPr>
          <w:rFonts w:ascii="Calibri" w:hAnsi="Calibri" w:cstheme="minorHAnsi"/>
          <w:noProof/>
          <w:sz w:val="24"/>
          <w:szCs w:val="24"/>
        </w:rPr>
        <w:t xml:space="preserve"> </w:t>
      </w:r>
      <w:r w:rsidR="00FC2DCB">
        <w:rPr>
          <w:rFonts w:ascii="Calibri" w:hAnsi="Calibri" w:cstheme="minorHAnsi"/>
          <w:noProof/>
          <w:sz w:val="24"/>
          <w:szCs w:val="24"/>
        </w:rPr>
        <w:t>psyllid</w:t>
      </w:r>
      <w:r>
        <w:rPr>
          <w:rFonts w:ascii="Calibri" w:hAnsi="Calibri" w:cstheme="minorHAnsi"/>
          <w:noProof/>
          <w:sz w:val="24"/>
          <w:szCs w:val="24"/>
        </w:rPr>
        <w:t xml:space="preserve"> species even when these </w:t>
      </w:r>
      <w:r w:rsidR="00266E69">
        <w:rPr>
          <w:rFonts w:ascii="Calibri" w:hAnsi="Calibri" w:cstheme="minorHAnsi"/>
          <w:noProof/>
          <w:sz w:val="24"/>
          <w:szCs w:val="24"/>
        </w:rPr>
        <w:t>live in</w:t>
      </w:r>
      <w:r>
        <w:rPr>
          <w:rFonts w:ascii="Calibri" w:hAnsi="Calibri" w:cstheme="minorHAnsi"/>
          <w:noProof/>
          <w:sz w:val="24"/>
          <w:szCs w:val="24"/>
        </w:rPr>
        <w:t xml:space="preserve"> </w:t>
      </w:r>
      <w:r w:rsidR="00FC2DCB">
        <w:rPr>
          <w:rFonts w:ascii="Calibri" w:hAnsi="Calibri" w:cstheme="minorHAnsi"/>
          <w:noProof/>
          <w:sz w:val="24"/>
          <w:szCs w:val="24"/>
        </w:rPr>
        <w:t>different places</w:t>
      </w:r>
      <w:r w:rsidR="00266E69">
        <w:rPr>
          <w:rFonts w:ascii="Calibri" w:hAnsi="Calibri" w:cstheme="minorHAnsi"/>
          <w:noProof/>
          <w:sz w:val="24"/>
          <w:szCs w:val="24"/>
        </w:rPr>
        <w:t xml:space="preserve">, suggesting </w:t>
      </w:r>
      <w:r>
        <w:rPr>
          <w:rFonts w:ascii="Calibri" w:hAnsi="Calibri" w:cstheme="minorHAnsi"/>
          <w:noProof/>
          <w:sz w:val="24"/>
          <w:szCs w:val="24"/>
        </w:rPr>
        <w:t xml:space="preserve">that </w:t>
      </w:r>
      <w:r w:rsidR="00266E69">
        <w:rPr>
          <w:rFonts w:ascii="Calibri" w:hAnsi="Calibri" w:cstheme="minorHAnsi"/>
          <w:noProof/>
          <w:sz w:val="24"/>
          <w:szCs w:val="24"/>
        </w:rPr>
        <w:t>psyllids</w:t>
      </w:r>
      <w:r w:rsidR="00FC2DCB">
        <w:rPr>
          <w:rFonts w:ascii="Calibri" w:hAnsi="Calibri" w:cstheme="minorHAnsi"/>
          <w:noProof/>
          <w:sz w:val="24"/>
          <w:szCs w:val="24"/>
        </w:rPr>
        <w:t xml:space="preserve"> and bacteria</w:t>
      </w:r>
      <w:r>
        <w:rPr>
          <w:rFonts w:ascii="Calibri" w:hAnsi="Calibri" w:cstheme="minorHAnsi"/>
          <w:noProof/>
          <w:sz w:val="24"/>
          <w:szCs w:val="24"/>
        </w:rPr>
        <w:t xml:space="preserve"> have evolved together for a long time, </w:t>
      </w:r>
      <w:r w:rsidR="00266E69">
        <w:rPr>
          <w:rFonts w:ascii="Calibri" w:hAnsi="Calibri" w:cstheme="minorHAnsi"/>
          <w:noProof/>
          <w:sz w:val="24"/>
          <w:szCs w:val="24"/>
        </w:rPr>
        <w:t>generating</w:t>
      </w:r>
      <w:r>
        <w:rPr>
          <w:rFonts w:ascii="Calibri" w:hAnsi="Calibri" w:cstheme="minorHAnsi"/>
          <w:noProof/>
          <w:sz w:val="24"/>
          <w:szCs w:val="24"/>
        </w:rPr>
        <w:t xml:space="preserve"> a strong </w:t>
      </w:r>
      <w:r w:rsidR="00FC2DCB">
        <w:rPr>
          <w:rFonts w:ascii="Calibri" w:hAnsi="Calibri" w:cstheme="minorHAnsi"/>
          <w:noProof/>
          <w:sz w:val="24"/>
          <w:szCs w:val="24"/>
        </w:rPr>
        <w:t>bond</w:t>
      </w:r>
      <w:r>
        <w:rPr>
          <w:rFonts w:ascii="Calibri" w:hAnsi="Calibri" w:cstheme="minorHAnsi"/>
          <w:noProof/>
          <w:sz w:val="24"/>
          <w:szCs w:val="24"/>
        </w:rPr>
        <w:t xml:space="preserve"> between species. This co-evolution resulted in </w:t>
      </w:r>
      <w:r w:rsidR="00FC2DCB">
        <w:rPr>
          <w:rFonts w:ascii="Calibri" w:hAnsi="Calibri" w:cstheme="minorHAnsi"/>
          <w:noProof/>
          <w:sz w:val="24"/>
          <w:szCs w:val="24"/>
        </w:rPr>
        <w:t>each</w:t>
      </w:r>
      <w:r>
        <w:rPr>
          <w:rFonts w:ascii="Calibri" w:hAnsi="Calibri" w:cstheme="minorHAnsi"/>
          <w:noProof/>
          <w:sz w:val="24"/>
          <w:szCs w:val="24"/>
        </w:rPr>
        <w:t xml:space="preserve"> insect species </w:t>
      </w:r>
      <w:r w:rsidR="00266E69">
        <w:rPr>
          <w:rFonts w:ascii="Calibri" w:hAnsi="Calibri" w:cstheme="minorHAnsi"/>
          <w:noProof/>
          <w:sz w:val="24"/>
          <w:szCs w:val="24"/>
        </w:rPr>
        <w:t>hosting</w:t>
      </w:r>
      <w:r w:rsidR="00FC2DCB">
        <w:rPr>
          <w:rFonts w:ascii="Calibri" w:hAnsi="Calibri" w:cstheme="minorHAnsi"/>
          <w:noProof/>
          <w:sz w:val="24"/>
          <w:szCs w:val="24"/>
        </w:rPr>
        <w:t xml:space="preserve"> </w:t>
      </w:r>
      <w:r w:rsidR="00266E69">
        <w:rPr>
          <w:rFonts w:ascii="Calibri" w:hAnsi="Calibri" w:cstheme="minorHAnsi"/>
          <w:noProof/>
          <w:sz w:val="24"/>
          <w:szCs w:val="24"/>
        </w:rPr>
        <w:t xml:space="preserve">a bacterial community almost as </w:t>
      </w:r>
      <w:r w:rsidR="00D01D7D">
        <w:rPr>
          <w:rFonts w:ascii="Calibri" w:hAnsi="Calibri" w:cstheme="minorHAnsi"/>
          <w:noProof/>
          <w:sz w:val="24"/>
          <w:szCs w:val="24"/>
        </w:rPr>
        <w:t>distinct</w:t>
      </w:r>
      <w:r w:rsidR="00266E69">
        <w:rPr>
          <w:rFonts w:ascii="Calibri" w:hAnsi="Calibri" w:cstheme="minorHAnsi"/>
          <w:noProof/>
          <w:sz w:val="24"/>
          <w:szCs w:val="24"/>
        </w:rPr>
        <w:t xml:space="preserve"> as a</w:t>
      </w:r>
      <w:r w:rsidR="00FC2DCB">
        <w:rPr>
          <w:rFonts w:ascii="Calibri" w:hAnsi="Calibri" w:cstheme="minorHAnsi"/>
          <w:noProof/>
          <w:sz w:val="24"/>
          <w:szCs w:val="24"/>
        </w:rPr>
        <w:t xml:space="preserve"> finger print</w:t>
      </w:r>
      <w:r w:rsidR="00266E69">
        <w:rPr>
          <w:rFonts w:ascii="Calibri" w:hAnsi="Calibri" w:cstheme="minorHAnsi"/>
          <w:noProof/>
          <w:sz w:val="24"/>
          <w:szCs w:val="24"/>
        </w:rPr>
        <w:t>. This phenomenon,</w:t>
      </w:r>
      <w:r w:rsidR="00FC2DCB">
        <w:rPr>
          <w:rFonts w:ascii="Calibri" w:hAnsi="Calibri" w:cstheme="minorHAnsi"/>
          <w:noProof/>
          <w:sz w:val="24"/>
          <w:szCs w:val="24"/>
        </w:rPr>
        <w:t xml:space="preserve"> defined as phylosymbiosis</w:t>
      </w:r>
      <w:r w:rsidR="00266E69">
        <w:rPr>
          <w:rFonts w:ascii="Calibri" w:hAnsi="Calibri" w:cstheme="minorHAnsi"/>
          <w:noProof/>
          <w:sz w:val="24"/>
          <w:szCs w:val="24"/>
        </w:rPr>
        <w:t>, means that</w:t>
      </w:r>
      <w:r w:rsidR="00FC2DCB">
        <w:rPr>
          <w:rFonts w:ascii="Calibri" w:hAnsi="Calibri" w:cstheme="minorHAnsi"/>
          <w:noProof/>
          <w:sz w:val="24"/>
          <w:szCs w:val="24"/>
        </w:rPr>
        <w:t xml:space="preserve"> </w:t>
      </w:r>
      <w:r w:rsidR="00266E69">
        <w:rPr>
          <w:rFonts w:ascii="Calibri" w:hAnsi="Calibri" w:cstheme="minorHAnsi"/>
          <w:noProof/>
          <w:sz w:val="24"/>
          <w:szCs w:val="24"/>
        </w:rPr>
        <w:t>bacterial diversity is connected to</w:t>
      </w:r>
      <w:r w:rsidR="00FC2DCB">
        <w:rPr>
          <w:rFonts w:ascii="Calibri" w:hAnsi="Calibri" w:cstheme="minorHAnsi"/>
          <w:noProof/>
          <w:sz w:val="24"/>
          <w:szCs w:val="24"/>
        </w:rPr>
        <w:t xml:space="preserve"> the</w:t>
      </w:r>
      <w:r w:rsidR="00266E69">
        <w:rPr>
          <w:rFonts w:ascii="Calibri" w:hAnsi="Calibri" w:cstheme="minorHAnsi"/>
          <w:noProof/>
          <w:sz w:val="24"/>
          <w:szCs w:val="24"/>
        </w:rPr>
        <w:t xml:space="preserve"> relationships between psyllid species</w:t>
      </w:r>
      <w:r w:rsidR="00FC2DCB">
        <w:rPr>
          <w:rFonts w:ascii="Calibri" w:hAnsi="Calibri" w:cstheme="minorHAnsi"/>
          <w:noProof/>
          <w:sz w:val="24"/>
          <w:szCs w:val="24"/>
        </w:rPr>
        <w:t xml:space="preserve">. </w:t>
      </w:r>
      <w:r w:rsidR="00D01D7D">
        <w:rPr>
          <w:rFonts w:ascii="Calibri" w:hAnsi="Calibri" w:cstheme="minorHAnsi"/>
          <w:noProof/>
          <w:sz w:val="24"/>
          <w:szCs w:val="24"/>
        </w:rPr>
        <w:t>T</w:t>
      </w:r>
      <w:r w:rsidR="00FC2DCB">
        <w:rPr>
          <w:rFonts w:ascii="Calibri" w:hAnsi="Calibri" w:cstheme="minorHAnsi"/>
          <w:noProof/>
          <w:sz w:val="24"/>
          <w:szCs w:val="24"/>
        </w:rPr>
        <w:t xml:space="preserve">his will </w:t>
      </w:r>
      <w:r w:rsidR="00266E69">
        <w:rPr>
          <w:rFonts w:ascii="Calibri" w:hAnsi="Calibri" w:cstheme="minorHAnsi"/>
          <w:noProof/>
          <w:sz w:val="24"/>
          <w:szCs w:val="24"/>
        </w:rPr>
        <w:t>improve our understanding of</w:t>
      </w:r>
      <w:r w:rsidR="00FC2DCB">
        <w:rPr>
          <w:rFonts w:ascii="Calibri" w:hAnsi="Calibri" w:cstheme="minorHAnsi"/>
          <w:noProof/>
          <w:sz w:val="24"/>
          <w:szCs w:val="24"/>
        </w:rPr>
        <w:t xml:space="preserve"> how </w:t>
      </w:r>
      <w:r w:rsidR="00266E69">
        <w:rPr>
          <w:rFonts w:ascii="Calibri" w:hAnsi="Calibri" w:cstheme="minorHAnsi"/>
          <w:noProof/>
          <w:sz w:val="24"/>
          <w:szCs w:val="24"/>
        </w:rPr>
        <w:t>bacteria and insects</w:t>
      </w:r>
      <w:r w:rsidR="00FC2DCB">
        <w:rPr>
          <w:rFonts w:ascii="Calibri" w:hAnsi="Calibri" w:cstheme="minorHAnsi"/>
          <w:noProof/>
          <w:sz w:val="24"/>
          <w:szCs w:val="24"/>
        </w:rPr>
        <w:t xml:space="preserve"> have </w:t>
      </w:r>
      <w:r w:rsidR="00D01D7D">
        <w:rPr>
          <w:rFonts w:ascii="Calibri" w:hAnsi="Calibri" w:cstheme="minorHAnsi"/>
          <w:noProof/>
          <w:sz w:val="24"/>
          <w:szCs w:val="24"/>
        </w:rPr>
        <w:t>co-</w:t>
      </w:r>
      <w:r w:rsidR="00FC2DCB">
        <w:rPr>
          <w:rFonts w:ascii="Calibri" w:hAnsi="Calibri" w:cstheme="minorHAnsi"/>
          <w:noProof/>
          <w:sz w:val="24"/>
          <w:szCs w:val="24"/>
        </w:rPr>
        <w:t xml:space="preserve">evolved through time and how they </w:t>
      </w:r>
      <w:r w:rsidR="00266E69">
        <w:rPr>
          <w:rFonts w:ascii="Calibri" w:hAnsi="Calibri" w:cstheme="minorHAnsi"/>
          <w:noProof/>
          <w:sz w:val="24"/>
          <w:szCs w:val="24"/>
        </w:rPr>
        <w:t xml:space="preserve">have </w:t>
      </w:r>
      <w:r w:rsidR="00D01D7D">
        <w:rPr>
          <w:rFonts w:ascii="Calibri" w:hAnsi="Calibri" w:cstheme="minorHAnsi"/>
          <w:noProof/>
          <w:sz w:val="24"/>
          <w:szCs w:val="24"/>
        </w:rPr>
        <w:t>influenced each other in the process</w:t>
      </w:r>
      <w:r w:rsidR="00FC2DCB">
        <w:rPr>
          <w:rFonts w:ascii="Calibri" w:hAnsi="Calibri" w:cstheme="minorHAnsi"/>
          <w:noProof/>
          <w:sz w:val="24"/>
          <w:szCs w:val="24"/>
        </w:rPr>
        <w:t xml:space="preserve">. </w:t>
      </w:r>
    </w:p>
    <w:p w14:paraId="16EF4A6C" w14:textId="3005E708" w:rsidR="00A94C72" w:rsidRPr="00B55F4F" w:rsidRDefault="00A94C72" w:rsidP="00B819D7">
      <w:pPr>
        <w:pStyle w:val="ListParagraph"/>
        <w:keepNext/>
        <w:numPr>
          <w:ilvl w:val="0"/>
          <w:numId w:val="3"/>
        </w:numPr>
        <w:tabs>
          <w:tab w:val="num" w:pos="567"/>
        </w:tabs>
        <w:spacing w:before="240" w:after="240" w:line="240" w:lineRule="auto"/>
        <w:outlineLvl w:val="1"/>
        <w:rPr>
          <w:rFonts w:ascii="Calibri" w:eastAsia="Times New Roman" w:hAnsi="Calibri" w:cs="Calibri"/>
          <w:b/>
          <w:bCs/>
          <w:iCs/>
          <w:noProof/>
          <w:sz w:val="28"/>
          <w:szCs w:val="28"/>
          <w:lang w:eastAsia="en-AU"/>
        </w:rPr>
      </w:pPr>
      <w:bookmarkStart w:id="1" w:name="_Toc512863585"/>
      <w:r w:rsidRPr="00B55F4F">
        <w:rPr>
          <w:rFonts w:ascii="Calibri" w:eastAsia="Times New Roman" w:hAnsi="Calibri" w:cs="Calibri"/>
          <w:b/>
          <w:bCs/>
          <w:iCs/>
          <w:noProof/>
          <w:sz w:val="28"/>
          <w:szCs w:val="28"/>
          <w:lang w:eastAsia="en-AU"/>
        </w:rPr>
        <w:t>Introduction</w:t>
      </w:r>
      <w:bookmarkEnd w:id="1"/>
    </w:p>
    <w:p w14:paraId="2CFC4DD8" w14:textId="41F42DFE" w:rsidR="00BB4375" w:rsidRPr="00EA177C" w:rsidRDefault="00BB4375" w:rsidP="00BE1F02">
      <w:pPr>
        <w:spacing w:line="360" w:lineRule="auto"/>
        <w:ind w:firstLine="284"/>
      </w:pPr>
      <w:r>
        <w:t xml:space="preserve">The association between phloem feeding hemipterans insects, such as aphids and psyllids, and their host plant is </w:t>
      </w:r>
      <w:r w:rsidRPr="00EA177C">
        <w:t>partially dependant on bacterial endosymbionts, which provide nutrients to the insects (Douglas 2016</w:t>
      </w:r>
      <w:r w:rsidR="00EA177C">
        <w:t>,</w:t>
      </w:r>
      <w:r w:rsidR="00CE0BBF" w:rsidRPr="00EA177C">
        <w:t xml:space="preserve"> and reference therein</w:t>
      </w:r>
      <w:r w:rsidRPr="00EA177C">
        <w:t xml:space="preserve">). Research suggests that </w:t>
      </w:r>
      <w:r w:rsidR="00ED3F8E" w:rsidRPr="00EA177C">
        <w:t xml:space="preserve">this </w:t>
      </w:r>
      <w:r w:rsidRPr="00EA177C">
        <w:t>symbiosis is a major driver of insect diversification, which is a first step towards adaptive radiation (</w:t>
      </w:r>
      <w:proofErr w:type="spellStart"/>
      <w:r w:rsidRPr="00EA177C">
        <w:t>Vavre</w:t>
      </w:r>
      <w:proofErr w:type="spellEnd"/>
      <w:r w:rsidRPr="00EA177C">
        <w:t xml:space="preserve"> and Kremer 2014). </w:t>
      </w:r>
      <w:r w:rsidR="00616992">
        <w:t>V</w:t>
      </w:r>
      <w:r w:rsidRPr="00EA177C">
        <w:t xml:space="preserve">ariation in the microbiome has been linked to insect phenotypic traits associated with diversification and speciation (Hosokawa </w:t>
      </w:r>
      <w:r w:rsidRPr="00EA177C">
        <w:rPr>
          <w:i/>
        </w:rPr>
        <w:t>et al.</w:t>
      </w:r>
      <w:r w:rsidRPr="00EA177C">
        <w:t xml:space="preserve"> 2007), while a rapid adaptation of some insects to a new host plant has been linked to modifications of the microbiome (Chu </w:t>
      </w:r>
      <w:r w:rsidRPr="00EA177C">
        <w:rPr>
          <w:i/>
        </w:rPr>
        <w:t>et al</w:t>
      </w:r>
      <w:r w:rsidRPr="00EA177C">
        <w:t>. 2013). These studies have led to the hypothesis that the switch by insects to novel host plants may be symbiont-mediated (</w:t>
      </w:r>
      <w:proofErr w:type="spellStart"/>
      <w:r w:rsidRPr="00EA177C">
        <w:t>Tsuchida</w:t>
      </w:r>
      <w:proofErr w:type="spellEnd"/>
      <w:r w:rsidRPr="00EA177C">
        <w:t xml:space="preserve"> </w:t>
      </w:r>
      <w:r w:rsidRPr="00EA177C">
        <w:rPr>
          <w:i/>
        </w:rPr>
        <w:t>et al.</w:t>
      </w:r>
      <w:r w:rsidRPr="00EA177C">
        <w:t xml:space="preserve"> 2011, </w:t>
      </w:r>
      <w:proofErr w:type="spellStart"/>
      <w:r w:rsidRPr="00EA177C">
        <w:t>Frago</w:t>
      </w:r>
      <w:proofErr w:type="spellEnd"/>
      <w:r w:rsidRPr="00EA177C">
        <w:t xml:space="preserve"> </w:t>
      </w:r>
      <w:r w:rsidRPr="00EA177C">
        <w:rPr>
          <w:i/>
        </w:rPr>
        <w:t>et al.</w:t>
      </w:r>
      <w:r w:rsidRPr="00EA177C">
        <w:t xml:space="preserve"> 2012). For example, S-symbionts in aphids were proposed to facilitate or restrict the use of certain host plants (</w:t>
      </w:r>
      <w:proofErr w:type="spellStart"/>
      <w:r w:rsidRPr="00EA177C">
        <w:t>Tsuchida</w:t>
      </w:r>
      <w:proofErr w:type="spellEnd"/>
      <w:r w:rsidRPr="00EA177C">
        <w:t xml:space="preserve"> </w:t>
      </w:r>
      <w:r w:rsidRPr="00EA177C">
        <w:rPr>
          <w:i/>
        </w:rPr>
        <w:t>et al.</w:t>
      </w:r>
      <w:r w:rsidRPr="00EA177C">
        <w:t xml:space="preserve"> 2011, Hansen and Moran 2014).</w:t>
      </w:r>
    </w:p>
    <w:p w14:paraId="41000BC7" w14:textId="79DD32AE" w:rsidR="006B6C8C" w:rsidRDefault="00C6500D" w:rsidP="00BE1F02">
      <w:pPr>
        <w:spacing w:line="360" w:lineRule="auto"/>
        <w:ind w:firstLine="284"/>
      </w:pPr>
      <w:r>
        <w:t>Psyllids are generally</w:t>
      </w:r>
      <w:r w:rsidR="00BB4375" w:rsidRPr="00EA177C">
        <w:t xml:space="preserve"> host plant specific</w:t>
      </w:r>
      <w:r>
        <w:t>, with each psyllid species generally associated with a single host plant</w:t>
      </w:r>
      <w:r w:rsidR="00BB4375" w:rsidRPr="00EA177C">
        <w:t xml:space="preserve"> (Brown and Hodkinson 1988</w:t>
      </w:r>
      <w:r>
        <w:t xml:space="preserve">; Burckhardt </w:t>
      </w:r>
      <w:r>
        <w:rPr>
          <w:i/>
          <w:iCs/>
        </w:rPr>
        <w:t xml:space="preserve">et al. </w:t>
      </w:r>
      <w:r>
        <w:t>2014</w:t>
      </w:r>
      <w:r w:rsidR="00BB4375" w:rsidRPr="00EA177C">
        <w:t>)</w:t>
      </w:r>
      <w:r>
        <w:t>. Such host plant specificity</w:t>
      </w:r>
      <w:r w:rsidR="00BB4375" w:rsidRPr="00EA177C">
        <w:t xml:space="preserve"> has been </w:t>
      </w:r>
      <w:r w:rsidR="00ED3F8E" w:rsidRPr="00EA177C">
        <w:t>associated with</w:t>
      </w:r>
      <w:r w:rsidR="00BB4375" w:rsidRPr="00EA177C">
        <w:t xml:space="preserve"> </w:t>
      </w:r>
      <w:r>
        <w:t xml:space="preserve">the presence of certain </w:t>
      </w:r>
      <w:r w:rsidR="00BB4375" w:rsidRPr="00EA177C">
        <w:t>bacterial symbionts</w:t>
      </w:r>
      <w:r>
        <w:t>, allowing psyllids to feed on a specific plant</w:t>
      </w:r>
      <w:r w:rsidR="00BB4375" w:rsidRPr="00EA177C">
        <w:t xml:space="preserve"> (Hansen and Moran 2014). </w:t>
      </w:r>
      <w:r>
        <w:t>However, the</w:t>
      </w:r>
      <w:r w:rsidR="00A67D78">
        <w:t xml:space="preserve"> lack </w:t>
      </w:r>
      <w:r>
        <w:t>of such specificity</w:t>
      </w:r>
      <w:r w:rsidR="006B6C8C">
        <w:t xml:space="preserve"> allows a few psyllids to </w:t>
      </w:r>
      <w:r w:rsidR="006B6C8C">
        <w:lastRenderedPageBreak/>
        <w:t xml:space="preserve">feed and live on a high number of plants, making these insects dangerous plant pests (e.g. </w:t>
      </w:r>
      <w:r w:rsidR="006B6C8C" w:rsidRPr="009E3318">
        <w:rPr>
          <w:highlight w:val="yellow"/>
        </w:rPr>
        <w:t>REF</w:t>
      </w:r>
      <w:r w:rsidR="006B6C8C">
        <w:t>). These factors</w:t>
      </w:r>
      <w:r w:rsidR="00A67D78">
        <w:t xml:space="preserve"> </w:t>
      </w:r>
      <w:r w:rsidR="006B6C8C">
        <w:t>have largely driven</w:t>
      </w:r>
      <w:r w:rsidR="002572BE">
        <w:t xml:space="preserve"> psyllids-associated</w:t>
      </w:r>
      <w:r w:rsidR="00F37DEC">
        <w:t xml:space="preserve"> </w:t>
      </w:r>
      <w:r w:rsidR="002572BE">
        <w:t>bacteria studies</w:t>
      </w:r>
      <w:r w:rsidR="006B6C8C">
        <w:t xml:space="preserve"> towards a pathogens-focused path, with the aim</w:t>
      </w:r>
      <w:r w:rsidR="002572BE">
        <w:t xml:space="preserve"> </w:t>
      </w:r>
      <w:r w:rsidR="00BB4375" w:rsidRPr="00EA177C">
        <w:t>to understand insect-pathogen pairings of economic concern (</w:t>
      </w:r>
      <w:r w:rsidR="00ED3F8E" w:rsidRPr="00EA177C">
        <w:t xml:space="preserve">e.g., </w:t>
      </w:r>
      <w:proofErr w:type="spellStart"/>
      <w:r w:rsidR="00BB4375" w:rsidRPr="00EA177C">
        <w:t>Saha</w:t>
      </w:r>
      <w:proofErr w:type="spellEnd"/>
      <w:r w:rsidR="00BB4375" w:rsidRPr="00EA177C">
        <w:t xml:space="preserve"> </w:t>
      </w:r>
      <w:r w:rsidR="00BB4375" w:rsidRPr="00EA177C">
        <w:rPr>
          <w:i/>
        </w:rPr>
        <w:t>et al.</w:t>
      </w:r>
      <w:r w:rsidR="00BB4375" w:rsidRPr="00EA177C">
        <w:t xml:space="preserve"> 2012). However, </w:t>
      </w:r>
      <w:r w:rsidR="006B6C8C">
        <w:t xml:space="preserve">the ever-growing amount of research confirming the interactive roles of pathogenic and insect symbiotic bacteria (e.g. </w:t>
      </w:r>
      <w:proofErr w:type="spellStart"/>
      <w:r w:rsidR="006B6C8C">
        <w:t>Fagen</w:t>
      </w:r>
      <w:proofErr w:type="spellEnd"/>
      <w:r w:rsidR="006B6C8C">
        <w:t xml:space="preserve"> </w:t>
      </w:r>
      <w:r w:rsidR="006B6C8C">
        <w:rPr>
          <w:i/>
          <w:iCs/>
        </w:rPr>
        <w:t xml:space="preserve">et al. </w:t>
      </w:r>
      <w:r w:rsidR="006B6C8C">
        <w:t xml:space="preserve">2012; </w:t>
      </w:r>
      <w:proofErr w:type="spellStart"/>
      <w:r w:rsidR="006B6C8C">
        <w:t>Nakabachi</w:t>
      </w:r>
      <w:proofErr w:type="spellEnd"/>
      <w:r w:rsidR="006B6C8C">
        <w:t xml:space="preserve"> </w:t>
      </w:r>
      <w:r w:rsidR="006B6C8C">
        <w:rPr>
          <w:i/>
          <w:iCs/>
        </w:rPr>
        <w:t xml:space="preserve">et al. </w:t>
      </w:r>
      <w:r w:rsidR="006B6C8C">
        <w:t xml:space="preserve">2013; Ramsey </w:t>
      </w:r>
      <w:r w:rsidR="006B6C8C">
        <w:rPr>
          <w:i/>
          <w:iCs/>
        </w:rPr>
        <w:t xml:space="preserve">et al. </w:t>
      </w:r>
      <w:r w:rsidR="006B6C8C">
        <w:t xml:space="preserve">2015; Gonnella </w:t>
      </w:r>
      <w:r w:rsidR="006B6C8C">
        <w:rPr>
          <w:i/>
          <w:iCs/>
        </w:rPr>
        <w:t xml:space="preserve">et al. </w:t>
      </w:r>
      <w:r w:rsidR="006B6C8C">
        <w:t>2019) is now highlighting the importance of a better understanding of non-pathogenic symbiotic bacteria, especially in non-model organisms (</w:t>
      </w:r>
      <w:proofErr w:type="spellStart"/>
      <w:r w:rsidR="006B6C8C">
        <w:t>Prosdocimi</w:t>
      </w:r>
      <w:proofErr w:type="spellEnd"/>
      <w:r w:rsidR="006B6C8C">
        <w:t xml:space="preserve"> </w:t>
      </w:r>
      <w:r w:rsidR="006B6C8C">
        <w:rPr>
          <w:i/>
          <w:iCs/>
        </w:rPr>
        <w:t xml:space="preserve">et al. </w:t>
      </w:r>
      <w:r w:rsidR="006B6C8C">
        <w:t xml:space="preserve">2015). </w:t>
      </w:r>
    </w:p>
    <w:p w14:paraId="66431E80" w14:textId="02B26DF1" w:rsidR="00BB4375" w:rsidRDefault="002572BE" w:rsidP="00BE1F02">
      <w:pPr>
        <w:spacing w:line="360" w:lineRule="auto"/>
        <w:ind w:firstLine="284"/>
      </w:pPr>
      <w:r>
        <w:t>A</w:t>
      </w:r>
      <w:r w:rsidR="00BB4375" w:rsidRPr="00EA177C">
        <w:t xml:space="preserve"> better understanding of what can influence the </w:t>
      </w:r>
      <w:r>
        <w:t>“</w:t>
      </w:r>
      <w:r w:rsidR="00ED3F8E" w:rsidRPr="00EA177C">
        <w:t>pan-</w:t>
      </w:r>
      <w:r w:rsidR="00BB4375" w:rsidRPr="00EA177C">
        <w:t>microbiome</w:t>
      </w:r>
      <w:r>
        <w:t>”</w:t>
      </w:r>
      <w:r w:rsidR="00BB4375" w:rsidRPr="00EA177C">
        <w:t xml:space="preserve"> composition</w:t>
      </w:r>
      <w:r w:rsidR="00275A70">
        <w:t xml:space="preserve"> - intended here as the whole composition of the microbiome</w:t>
      </w:r>
      <w:r>
        <w:t>, as opposed to only a few bacteria</w:t>
      </w:r>
      <w:r w:rsidR="00275A70">
        <w:t xml:space="preserve"> -</w:t>
      </w:r>
      <w:r w:rsidR="00275A70" w:rsidRPr="008937C3">
        <w:t xml:space="preserve"> </w:t>
      </w:r>
      <w:r w:rsidR="00BB4375" w:rsidRPr="00EA177C">
        <w:t>c</w:t>
      </w:r>
      <w:r>
        <w:t>ould</w:t>
      </w:r>
      <w:r w:rsidR="00BB4375" w:rsidRPr="00EA177C">
        <w:t xml:space="preserve"> provide a </w:t>
      </w:r>
      <w:r>
        <w:t>better understanding</w:t>
      </w:r>
      <w:r w:rsidR="00BB4375" w:rsidRPr="00EA177C">
        <w:t xml:space="preserve"> of how insects switch host plants and potentially why some groups of psyllids are more invasive than others (Bennett 2013)</w:t>
      </w:r>
      <w:r w:rsidR="00C6500D">
        <w:t xml:space="preserve"> or more prone to pathogen transmission (REF)</w:t>
      </w:r>
      <w:r w:rsidR="00BB4375" w:rsidRPr="00EA177C">
        <w:t xml:space="preserve">. The value of this </w:t>
      </w:r>
      <w:r>
        <w:t>pan-microbiome focus</w:t>
      </w:r>
      <w:r w:rsidR="00BB4375" w:rsidRPr="00EA177C">
        <w:t xml:space="preserve"> was demonstrated by reports that the plant-microbe-insect interaction may </w:t>
      </w:r>
      <w:r w:rsidR="002F367A">
        <w:t>influence</w:t>
      </w:r>
      <w:r w:rsidR="00BB4375" w:rsidRPr="00EA177C">
        <w:t xml:space="preserve"> pathogen spread (Bennett 2013). </w:t>
      </w:r>
    </w:p>
    <w:p w14:paraId="37F5F5D5" w14:textId="5C21D8D5" w:rsidR="00BB4375" w:rsidRPr="00A73D0C" w:rsidRDefault="00EA177C" w:rsidP="00BE1F02">
      <w:pPr>
        <w:spacing w:line="360" w:lineRule="auto"/>
        <w:ind w:firstLine="284"/>
        <w:rPr>
          <w:i/>
        </w:rPr>
      </w:pPr>
      <w:proofErr w:type="spellStart"/>
      <w:r>
        <w:t>P</w:t>
      </w:r>
      <w:r w:rsidR="00BB4375">
        <w:t>hylosymbiosis</w:t>
      </w:r>
      <w:proofErr w:type="spellEnd"/>
      <w:r w:rsidR="00616992">
        <w:t xml:space="preserve"> (</w:t>
      </w:r>
      <w:r w:rsidR="00616992" w:rsidRPr="00A73D0C">
        <w:t xml:space="preserve">Brucker and </w:t>
      </w:r>
      <w:proofErr w:type="spellStart"/>
      <w:r w:rsidR="00616992" w:rsidRPr="00A73D0C">
        <w:t>Bordenstein</w:t>
      </w:r>
      <w:proofErr w:type="spellEnd"/>
      <w:r w:rsidR="00616992" w:rsidRPr="00A73D0C">
        <w:t xml:space="preserve"> 2012, </w:t>
      </w:r>
      <w:r w:rsidR="00616992" w:rsidRPr="003227FD">
        <w:t xml:space="preserve">Brooks </w:t>
      </w:r>
      <w:r w:rsidR="00616992" w:rsidRPr="003227FD">
        <w:rPr>
          <w:i/>
        </w:rPr>
        <w:t>et al.</w:t>
      </w:r>
      <w:r w:rsidR="00616992" w:rsidRPr="003227FD">
        <w:t xml:space="preserve"> 2016)</w:t>
      </w:r>
      <w:r w:rsidR="002F367A">
        <w:t xml:space="preserve"> </w:t>
      </w:r>
      <w:r w:rsidR="00BB4375">
        <w:t xml:space="preserve">is </w:t>
      </w:r>
      <w:r w:rsidR="009F5479">
        <w:t xml:space="preserve">“a significant association between host phylogenetic relationships and host-associated microbial community relationships” (Lim and </w:t>
      </w:r>
      <w:proofErr w:type="spellStart"/>
      <w:r w:rsidR="009F5479">
        <w:t>Bordenstein</w:t>
      </w:r>
      <w:proofErr w:type="spellEnd"/>
      <w:r w:rsidR="009F5479">
        <w:t xml:space="preserve"> 2019)</w:t>
      </w:r>
      <w:r w:rsidR="00616992">
        <w:t>.</w:t>
      </w:r>
      <w:r w:rsidR="009F5479">
        <w:t xml:space="preserve"> </w:t>
      </w:r>
      <w:r w:rsidR="00616992">
        <w:t>T</w:t>
      </w:r>
      <w:r w:rsidR="009F5479">
        <w:t>his definition can be extended into “</w:t>
      </w:r>
      <w:r w:rsidR="00BB4375">
        <w:t xml:space="preserve">an eco-evolutionary pattern where evolutionary changes in the host are associated with ecological changes in </w:t>
      </w:r>
      <w:r w:rsidR="00A73D0C">
        <w:t>its</w:t>
      </w:r>
      <w:r w:rsidR="00BB4375">
        <w:t xml:space="preserve"> </w:t>
      </w:r>
      <w:r w:rsidR="00BB4375" w:rsidRPr="003227FD">
        <w:t>microbiome</w:t>
      </w:r>
      <w:r w:rsidR="009F5479">
        <w:t>”</w:t>
      </w:r>
      <w:r w:rsidR="00BB4375" w:rsidRPr="003227FD">
        <w:t xml:space="preserve"> (Sanders </w:t>
      </w:r>
      <w:r w:rsidR="00BB4375" w:rsidRPr="003227FD">
        <w:rPr>
          <w:i/>
        </w:rPr>
        <w:t xml:space="preserve">et al. </w:t>
      </w:r>
      <w:r w:rsidR="00BB4375" w:rsidRPr="003227FD">
        <w:t>2014</w:t>
      </w:r>
      <w:r w:rsidR="00ED3F8E" w:rsidRPr="003227FD">
        <w:t xml:space="preserve">; Brooks </w:t>
      </w:r>
      <w:r w:rsidR="00ED3F8E" w:rsidRPr="003227FD">
        <w:rPr>
          <w:i/>
        </w:rPr>
        <w:t>et al.</w:t>
      </w:r>
      <w:r w:rsidR="00ED3F8E" w:rsidRPr="003227FD">
        <w:t xml:space="preserve"> 2016</w:t>
      </w:r>
      <w:r w:rsidR="00BB4375" w:rsidRPr="003227FD">
        <w:t>)</w:t>
      </w:r>
      <w:r w:rsidR="009F5479">
        <w:t>.</w:t>
      </w:r>
      <w:r w:rsidR="002F367A">
        <w:t xml:space="preserve"> </w:t>
      </w:r>
      <w:commentRangeStart w:id="2"/>
      <w:r w:rsidR="002F367A">
        <w:t xml:space="preserve">Determining the presence of a </w:t>
      </w:r>
      <w:proofErr w:type="spellStart"/>
      <w:r w:rsidR="002F367A">
        <w:t>phylosymbiotic</w:t>
      </w:r>
      <w:proofErr w:type="spellEnd"/>
      <w:r w:rsidR="002F367A">
        <w:t xml:space="preserve"> patterns </w:t>
      </w:r>
      <w:r w:rsidR="00191B4D">
        <w:t>can</w:t>
      </w:r>
      <w:r w:rsidR="002F367A">
        <w:t xml:space="preserve"> enable a better understanding of the role played by the microbiome in the genetic and phenotypic variation </w:t>
      </w:r>
      <w:r w:rsidR="00191B4D">
        <w:t xml:space="preserve">of the overall insect-bacteria </w:t>
      </w:r>
      <w:proofErr w:type="spellStart"/>
      <w:r w:rsidR="00191B4D">
        <w:t>holobionts</w:t>
      </w:r>
      <w:proofErr w:type="spellEnd"/>
      <w:r w:rsidR="00191B4D">
        <w:t xml:space="preserve"> (Lim &amp; </w:t>
      </w:r>
      <w:proofErr w:type="spellStart"/>
      <w:r w:rsidR="00191B4D">
        <w:t>Bordenstein</w:t>
      </w:r>
      <w:proofErr w:type="spellEnd"/>
      <w:r w:rsidR="00191B4D">
        <w:t xml:space="preserve"> 2019) and, possibly, in the case of hemipterans, in the broader IPM network.</w:t>
      </w:r>
      <w:r w:rsidR="009F5479">
        <w:t xml:space="preserve"> </w:t>
      </w:r>
      <w:r w:rsidR="00FC4A85">
        <w:t xml:space="preserve">Furthermore, </w:t>
      </w:r>
      <w:proofErr w:type="spellStart"/>
      <w:r w:rsidR="00FC4A85">
        <w:t>phylosymbiosis</w:t>
      </w:r>
      <w:proofErr w:type="spellEnd"/>
      <w:r w:rsidR="00FC4A85">
        <w:t xml:space="preserve"> defines a quantifiable link between the host evolutionary relationships and the microbiome diversity and composition, therefore providing a testable hypothesis (Lim &amp; </w:t>
      </w:r>
      <w:proofErr w:type="spellStart"/>
      <w:r w:rsidR="00FC4A85">
        <w:t>Bordenstein</w:t>
      </w:r>
      <w:proofErr w:type="spellEnd"/>
      <w:r w:rsidR="00FC4A85">
        <w:t xml:space="preserve"> 2019). Therefore, the presence and degree of </w:t>
      </w:r>
      <w:proofErr w:type="spellStart"/>
      <w:r w:rsidR="00FC4A85">
        <w:t>phylosymbiosis</w:t>
      </w:r>
      <w:proofErr w:type="spellEnd"/>
      <w:r w:rsidR="00FC4A85">
        <w:t xml:space="preserve"> across an insect group could be implemented in ecological modelling analysis used to predict invasive species movements or likeliness of pathogens-vectoring (i.e. </w:t>
      </w:r>
      <w:proofErr w:type="spellStart"/>
      <w:r w:rsidR="00FC4A85">
        <w:t>Syfert</w:t>
      </w:r>
      <w:proofErr w:type="spellEnd"/>
      <w:r w:rsidR="00FC4A85">
        <w:t xml:space="preserve"> </w:t>
      </w:r>
      <w:r w:rsidR="00FC4A85">
        <w:rPr>
          <w:i/>
          <w:iCs/>
        </w:rPr>
        <w:t>et al.</w:t>
      </w:r>
      <w:r w:rsidR="00FC4A85" w:rsidRPr="009E3318">
        <w:t xml:space="preserve"> 2017)</w:t>
      </w:r>
      <w:r w:rsidR="00FC4A85">
        <w:t xml:space="preserve">. </w:t>
      </w:r>
      <w:r w:rsidR="00191B4D">
        <w:t>However, despite having</w:t>
      </w:r>
      <w:r w:rsidR="00A73D0C">
        <w:t xml:space="preserve"> been r</w:t>
      </w:r>
      <w:commentRangeEnd w:id="2"/>
      <w:r w:rsidR="00191B4D">
        <w:rPr>
          <w:rStyle w:val="CommentReference"/>
          <w:rFonts w:eastAsia="Times New Roman" w:cs="Times New Roman"/>
          <w:lang w:eastAsia="en-AU"/>
        </w:rPr>
        <w:commentReference w:id="2"/>
      </w:r>
      <w:r w:rsidR="00A73D0C">
        <w:t>ecorded in a number of organisms, including rodents (</w:t>
      </w:r>
      <w:r w:rsidR="00A73D0C" w:rsidRPr="00A73D0C">
        <w:t xml:space="preserve">Kohl </w:t>
      </w:r>
      <w:r w:rsidR="00A73D0C" w:rsidRPr="00A73D0C">
        <w:rPr>
          <w:i/>
        </w:rPr>
        <w:t>et al.</w:t>
      </w:r>
      <w:r w:rsidR="00A73D0C" w:rsidRPr="00A73D0C">
        <w:t xml:space="preserve"> 2017)</w:t>
      </w:r>
      <w:r w:rsidR="009F5479">
        <w:t xml:space="preserve">, corals (Pollock </w:t>
      </w:r>
      <w:r w:rsidR="009F5479">
        <w:rPr>
          <w:i/>
          <w:iCs/>
        </w:rPr>
        <w:t xml:space="preserve">et al. </w:t>
      </w:r>
      <w:r w:rsidR="009F5479">
        <w:t>2018),</w:t>
      </w:r>
      <w:r w:rsidR="00A73D0C" w:rsidRPr="00A73D0C">
        <w:t xml:space="preserve"> </w:t>
      </w:r>
      <w:r w:rsidR="00A73D0C">
        <w:t>and insects</w:t>
      </w:r>
      <w:r w:rsidR="00A73D0C" w:rsidRPr="00A73D0C">
        <w:t xml:space="preserve"> (</w:t>
      </w:r>
      <w:r w:rsidR="009F5479">
        <w:t xml:space="preserve">Colman </w:t>
      </w:r>
      <w:r w:rsidR="009F5479">
        <w:rPr>
          <w:i/>
          <w:iCs/>
        </w:rPr>
        <w:t xml:space="preserve">et al. </w:t>
      </w:r>
      <w:r w:rsidR="009F5479">
        <w:t xml:space="preserve">2012; </w:t>
      </w:r>
      <w:r w:rsidR="00A73D0C" w:rsidRPr="00A73D0C">
        <w:t xml:space="preserve">Minard </w:t>
      </w:r>
      <w:r w:rsidR="00A73D0C" w:rsidRPr="00A73D0C">
        <w:rPr>
          <w:i/>
        </w:rPr>
        <w:t>et al.</w:t>
      </w:r>
      <w:r w:rsidR="00A73D0C" w:rsidRPr="00A73D0C">
        <w:t xml:space="preserve"> 2017)</w:t>
      </w:r>
      <w:r w:rsidR="00332A17">
        <w:t xml:space="preserve">, </w:t>
      </w:r>
      <w:proofErr w:type="spellStart"/>
      <w:r w:rsidR="00191B4D">
        <w:t>phylosymbiosis</w:t>
      </w:r>
      <w:proofErr w:type="spellEnd"/>
      <w:r w:rsidR="00191B4D">
        <w:t xml:space="preserve"> has </w:t>
      </w:r>
      <w:r w:rsidR="00332A17">
        <w:t xml:space="preserve">not </w:t>
      </w:r>
      <w:r w:rsidR="00191B4D">
        <w:t xml:space="preserve">been recorded within </w:t>
      </w:r>
      <w:r w:rsidR="00332A17">
        <w:t xml:space="preserve">the superfamily </w:t>
      </w:r>
      <w:proofErr w:type="spellStart"/>
      <w:r w:rsidR="00332A17">
        <w:t>Psylloidea</w:t>
      </w:r>
      <w:proofErr w:type="spellEnd"/>
      <w:r w:rsidR="00332A17">
        <w:t xml:space="preserve"> or the order Hemiptera.</w:t>
      </w:r>
    </w:p>
    <w:p w14:paraId="71E4C458" w14:textId="7AEDA278" w:rsidR="00BB4375" w:rsidRDefault="00616992" w:rsidP="00BE1F02">
      <w:pPr>
        <w:spacing w:line="360" w:lineRule="auto"/>
        <w:ind w:firstLine="284"/>
      </w:pPr>
      <w:r>
        <w:t>Most</w:t>
      </w:r>
      <w:r w:rsidR="00BB4375">
        <w:t xml:space="preserve"> studies</w:t>
      </w:r>
      <w:r w:rsidR="00A67D78">
        <w:t xml:space="preserve"> focusing on</w:t>
      </w:r>
      <w:r w:rsidR="00FC113B">
        <w:t xml:space="preserve"> non-pathogenic bacteria from</w:t>
      </w:r>
      <w:r w:rsidR="00A67D78">
        <w:t xml:space="preserve"> this </w:t>
      </w:r>
      <w:r w:rsidR="00FC113B">
        <w:t xml:space="preserve">insect </w:t>
      </w:r>
      <w:r w:rsidR="00A67D78">
        <w:t>superfamily</w:t>
      </w:r>
      <w:r w:rsidR="00BB4375">
        <w:t xml:space="preserve"> have focused on the primary symbiont of psyllids, “</w:t>
      </w:r>
      <w:proofErr w:type="spellStart"/>
      <w:r w:rsidR="00BB4375" w:rsidRPr="002B7F6D">
        <w:rPr>
          <w:i/>
        </w:rPr>
        <w:t>Candidatus</w:t>
      </w:r>
      <w:proofErr w:type="spellEnd"/>
      <w:r w:rsidR="00BB4375">
        <w:t xml:space="preserve"> </w:t>
      </w:r>
      <w:proofErr w:type="spellStart"/>
      <w:r w:rsidR="00BB4375">
        <w:t>Carsonella</w:t>
      </w:r>
      <w:proofErr w:type="spellEnd"/>
      <w:r w:rsidR="00BB4375">
        <w:t xml:space="preserve"> </w:t>
      </w:r>
      <w:proofErr w:type="spellStart"/>
      <w:r w:rsidR="00BB4375">
        <w:t>rudii</w:t>
      </w:r>
      <w:proofErr w:type="spellEnd"/>
      <w:r w:rsidR="00BB4375">
        <w:t>”</w:t>
      </w:r>
      <w:r>
        <w:t>. A</w:t>
      </w:r>
      <w:r w:rsidR="00EA177C">
        <w:t xml:space="preserve">ll </w:t>
      </w:r>
      <w:r>
        <w:t xml:space="preserve">have </w:t>
      </w:r>
      <w:r w:rsidR="00BB4375" w:rsidRPr="003227FD">
        <w:t>report</w:t>
      </w:r>
      <w:r>
        <w:t>ed</w:t>
      </w:r>
      <w:r w:rsidR="00BB4375" w:rsidRPr="003227FD">
        <w:t xml:space="preserve"> phylogenetic congruence between </w:t>
      </w:r>
      <w:r w:rsidRPr="009E3318">
        <w:rPr>
          <w:i/>
          <w:iCs/>
        </w:rPr>
        <w:t>C</w:t>
      </w:r>
      <w:r w:rsidR="00191B4D" w:rsidRPr="009E3318">
        <w:rPr>
          <w:i/>
          <w:iCs/>
        </w:rPr>
        <w:t>a</w:t>
      </w:r>
      <w:r w:rsidR="00191B4D">
        <w:t xml:space="preserve"> C. </w:t>
      </w:r>
      <w:proofErr w:type="spellStart"/>
      <w:r w:rsidR="00191B4D">
        <w:t>rudii</w:t>
      </w:r>
      <w:proofErr w:type="spellEnd"/>
      <w:r w:rsidRPr="003227FD">
        <w:t xml:space="preserve"> </w:t>
      </w:r>
      <w:r w:rsidR="00BB4375" w:rsidRPr="003227FD">
        <w:t>and its psyllid hosts as evidence for strict co</w:t>
      </w:r>
      <w:r w:rsidR="00332A17">
        <w:t>-</w:t>
      </w:r>
      <w:r w:rsidR="00BB4375" w:rsidRPr="003227FD">
        <w:t xml:space="preserve">speciation (Thao </w:t>
      </w:r>
      <w:r w:rsidR="00BB4375" w:rsidRPr="003227FD">
        <w:rPr>
          <w:i/>
        </w:rPr>
        <w:t>et al.</w:t>
      </w:r>
      <w:r w:rsidR="00BB4375" w:rsidRPr="003227FD">
        <w:t xml:space="preserve"> 2000a; Thao </w:t>
      </w:r>
      <w:r w:rsidR="00BB4375" w:rsidRPr="003227FD">
        <w:rPr>
          <w:i/>
        </w:rPr>
        <w:t>et al.</w:t>
      </w:r>
      <w:r w:rsidR="00BB4375" w:rsidRPr="003227FD">
        <w:t xml:space="preserve"> 2001; </w:t>
      </w:r>
      <w:r w:rsidR="00EA177C">
        <w:t xml:space="preserve">Sloan and Moran 2012; </w:t>
      </w:r>
      <w:r w:rsidR="00BB4375" w:rsidRPr="003227FD">
        <w:t xml:space="preserve">Hall </w:t>
      </w:r>
      <w:r w:rsidR="00BB4375" w:rsidRPr="003227FD">
        <w:rPr>
          <w:i/>
        </w:rPr>
        <w:t>et al.</w:t>
      </w:r>
      <w:r w:rsidR="00BB4375" w:rsidRPr="003227FD">
        <w:t xml:space="preserve"> 2016). </w:t>
      </w:r>
      <w:commentRangeStart w:id="3"/>
      <w:r w:rsidR="00EA177C">
        <w:t>On the other hand</w:t>
      </w:r>
      <w:r w:rsidR="00BB4375" w:rsidRPr="003227FD">
        <w:t xml:space="preserve">, </w:t>
      </w:r>
      <w:r w:rsidR="00BB4375">
        <w:t xml:space="preserve">lack of congruence between the </w:t>
      </w:r>
      <w:r w:rsidR="00EA177C">
        <w:t xml:space="preserve">phylogenies of </w:t>
      </w:r>
      <w:r w:rsidR="00BB4375">
        <w:t>S-endosymbiont</w:t>
      </w:r>
      <w:r w:rsidR="00EA177C">
        <w:t>s</w:t>
      </w:r>
      <w:r w:rsidR="00BB4375">
        <w:t xml:space="preserve"> and </w:t>
      </w:r>
      <w:r w:rsidR="00EA177C" w:rsidRPr="00EA177C">
        <w:t>hosts</w:t>
      </w:r>
      <w:r w:rsidR="00EA177C">
        <w:t xml:space="preserve"> </w:t>
      </w:r>
      <w:r w:rsidR="00C06B74">
        <w:t xml:space="preserve">appears to </w:t>
      </w:r>
      <w:r w:rsidR="00BB4375">
        <w:t>indicat</w:t>
      </w:r>
      <w:r w:rsidR="00EA177C">
        <w:t>e</w:t>
      </w:r>
      <w:r w:rsidR="00A67D78">
        <w:t xml:space="preserve">, for </w:t>
      </w:r>
      <w:r w:rsidR="00A67D78">
        <w:lastRenderedPageBreak/>
        <w:t>example,</w:t>
      </w:r>
      <w:r w:rsidR="00BB4375">
        <w:t xml:space="preserve"> horizontal transmission of S-symbionts </w:t>
      </w:r>
      <w:r w:rsidR="00C06B74">
        <w:t>across</w:t>
      </w:r>
      <w:r w:rsidR="00BB4375">
        <w:t xml:space="preserve"> psyllid</w:t>
      </w:r>
      <w:r w:rsidR="00EA177C">
        <w:t xml:space="preserve">s </w:t>
      </w:r>
      <w:r w:rsidR="00BB4375" w:rsidRPr="003227FD">
        <w:t xml:space="preserve">(Thao </w:t>
      </w:r>
      <w:r w:rsidR="00BB4375" w:rsidRPr="003227FD">
        <w:rPr>
          <w:i/>
        </w:rPr>
        <w:t>et al.</w:t>
      </w:r>
      <w:r w:rsidR="00BB4375" w:rsidRPr="003227FD">
        <w:t xml:space="preserve"> 2000b). </w:t>
      </w:r>
      <w:commentRangeEnd w:id="3"/>
      <w:r w:rsidR="004A5451">
        <w:rPr>
          <w:rStyle w:val="CommentReference"/>
          <w:rFonts w:eastAsia="Times New Roman" w:cs="Times New Roman"/>
          <w:lang w:eastAsia="en-AU"/>
        </w:rPr>
        <w:commentReference w:id="3"/>
      </w:r>
      <w:r w:rsidR="00BB4375" w:rsidRPr="003227FD">
        <w:t>Nonetheless</w:t>
      </w:r>
      <w:r w:rsidR="00BB4375">
        <w:t xml:space="preserve">, </w:t>
      </w:r>
      <w:r w:rsidR="00C06B74">
        <w:t xml:space="preserve">due to their role in the synthesis of amino acids, </w:t>
      </w:r>
      <w:r w:rsidR="00BB4375">
        <w:t xml:space="preserve">it has been hypothesised that psyllid S-endosymbionts have established long-term, </w:t>
      </w:r>
      <w:commentRangeStart w:id="4"/>
      <w:commentRangeStart w:id="5"/>
      <w:r w:rsidR="00BB4375">
        <w:t xml:space="preserve">stable </w:t>
      </w:r>
      <w:commentRangeEnd w:id="4"/>
      <w:r w:rsidR="004A5451">
        <w:rPr>
          <w:rStyle w:val="CommentReference"/>
          <w:rFonts w:eastAsia="Times New Roman" w:cs="Times New Roman"/>
          <w:lang w:eastAsia="en-AU"/>
        </w:rPr>
        <w:commentReference w:id="4"/>
      </w:r>
      <w:commentRangeEnd w:id="5"/>
      <w:r w:rsidR="00191B4D">
        <w:rPr>
          <w:rStyle w:val="CommentReference"/>
          <w:rFonts w:eastAsia="Times New Roman" w:cs="Times New Roman"/>
          <w:lang w:eastAsia="en-AU"/>
        </w:rPr>
        <w:commentReference w:id="5"/>
      </w:r>
      <w:r w:rsidR="00BB4375">
        <w:t xml:space="preserve">associations with their </w:t>
      </w:r>
      <w:r w:rsidR="00BB4375" w:rsidRPr="009F225A">
        <w:t xml:space="preserve">hosts (Sloan and Moran 2012) suggesting a widespread presence of these endosymbionts across </w:t>
      </w:r>
      <w:r w:rsidR="009F225A" w:rsidRPr="009F225A">
        <w:t>different psyllid</w:t>
      </w:r>
      <w:r w:rsidR="009F225A">
        <w:t xml:space="preserve"> species</w:t>
      </w:r>
      <w:r w:rsidR="00191B4D">
        <w:t xml:space="preserve"> and a partial vertical transmission, too</w:t>
      </w:r>
      <w:r w:rsidR="00BB4375">
        <w:t xml:space="preserve">. </w:t>
      </w:r>
      <w:r w:rsidR="00191B4D">
        <w:t>Indeed, a</w:t>
      </w:r>
      <w:r w:rsidR="00BB4375" w:rsidRPr="008C69E7">
        <w:t xml:space="preserve"> work focusing mostly on the </w:t>
      </w:r>
      <w:r w:rsidR="004A5451" w:rsidRPr="008C69E7">
        <w:t xml:space="preserve">Australian </w:t>
      </w:r>
      <w:r w:rsidR="00BB4375" w:rsidRPr="008C69E7">
        <w:t xml:space="preserve">genus </w:t>
      </w:r>
      <w:proofErr w:type="spellStart"/>
      <w:r w:rsidR="00BB4375" w:rsidRPr="008C69E7">
        <w:rPr>
          <w:i/>
        </w:rPr>
        <w:t>Cardiaspina</w:t>
      </w:r>
      <w:proofErr w:type="spellEnd"/>
      <w:r w:rsidR="00BB4375" w:rsidRPr="008C69E7">
        <w:rPr>
          <w:i/>
        </w:rPr>
        <w:t xml:space="preserve"> </w:t>
      </w:r>
      <w:r w:rsidR="00BB4375" w:rsidRPr="008C69E7">
        <w:t>confirmed both vertical and horizontal transmission for S-symbionts</w:t>
      </w:r>
      <w:r w:rsidR="00BB4375" w:rsidRPr="003227FD">
        <w:rPr>
          <w:i/>
        </w:rPr>
        <w:t xml:space="preserve"> </w:t>
      </w:r>
      <w:r w:rsidR="00BB4375" w:rsidRPr="003227FD">
        <w:t xml:space="preserve">(Hall </w:t>
      </w:r>
      <w:r w:rsidR="00BB4375" w:rsidRPr="003227FD">
        <w:rPr>
          <w:i/>
        </w:rPr>
        <w:t xml:space="preserve">et al. </w:t>
      </w:r>
      <w:r w:rsidR="00BB4375" w:rsidRPr="003227FD">
        <w:t>2016).</w:t>
      </w:r>
    </w:p>
    <w:p w14:paraId="704D473F" w14:textId="6964646D" w:rsidR="00BB4375" w:rsidRDefault="00397EC0" w:rsidP="00BE1F02">
      <w:pPr>
        <w:spacing w:line="360" w:lineRule="auto"/>
        <w:ind w:firstLine="284"/>
      </w:pPr>
      <w:r>
        <w:t xml:space="preserve">A better understanding of the vertical and horizontal transmission of symbiotic bacteria across </w:t>
      </w:r>
      <w:r w:rsidRPr="008937C3">
        <w:t xml:space="preserve">a wider set of </w:t>
      </w:r>
      <w:r>
        <w:t xml:space="preserve">psyllid </w:t>
      </w:r>
      <w:r w:rsidRPr="008937C3">
        <w:t>taxa</w:t>
      </w:r>
      <w:r>
        <w:t xml:space="preserve">, however, has been limited by </w:t>
      </w:r>
      <w:r w:rsidR="00BB4375">
        <w:t xml:space="preserve">the lack of a robust phylogenetic framework that could be used to compare the microbial diversity with the phylogenetic relationships of the hosts.  </w:t>
      </w:r>
      <w:r w:rsidR="004A5451">
        <w:t>H</w:t>
      </w:r>
      <w:r w:rsidR="00BB4375">
        <w:t xml:space="preserve">owever, </w:t>
      </w:r>
      <w:commentRangeStart w:id="6"/>
      <w:r>
        <w:t>recent</w:t>
      </w:r>
      <w:commentRangeEnd w:id="6"/>
      <w:r>
        <w:rPr>
          <w:rStyle w:val="CommentReference"/>
          <w:rFonts w:eastAsia="Times New Roman" w:cs="Times New Roman"/>
          <w:lang w:eastAsia="en-AU"/>
        </w:rPr>
        <w:commentReference w:id="6"/>
      </w:r>
      <w:r>
        <w:t xml:space="preserve"> </w:t>
      </w:r>
      <w:r w:rsidR="00BB4375">
        <w:t>mitochondrial and nuclear genomic analys</w:t>
      </w:r>
      <w:r>
        <w:t>e</w:t>
      </w:r>
      <w:r w:rsidR="00BB4375">
        <w:t>s ha</w:t>
      </w:r>
      <w:r w:rsidR="009E3318">
        <w:t>ve</w:t>
      </w:r>
      <w:r w:rsidR="00BB4375">
        <w:t xml:space="preserve"> provided a phylogenetic backbone for the </w:t>
      </w:r>
      <w:r>
        <w:t xml:space="preserve">world </w:t>
      </w:r>
      <w:proofErr w:type="spellStart"/>
      <w:r w:rsidR="00BB4375">
        <w:t>Psylloidea</w:t>
      </w:r>
      <w:proofErr w:type="spellEnd"/>
      <w:r w:rsidR="00BB4375">
        <w:t xml:space="preserve"> </w:t>
      </w:r>
      <w:r w:rsidR="00BB4375" w:rsidRPr="003227FD">
        <w:t xml:space="preserve">(Percy </w:t>
      </w:r>
      <w:r w:rsidR="00BB4375" w:rsidRPr="003227FD">
        <w:rPr>
          <w:i/>
        </w:rPr>
        <w:t>et al.</w:t>
      </w:r>
      <w:r w:rsidR="00BB4375" w:rsidRPr="003227FD">
        <w:t xml:space="preserve"> 2018; </w:t>
      </w:r>
      <w:r w:rsidR="00BB4375" w:rsidRPr="00C0723F">
        <w:t xml:space="preserve">Cho </w:t>
      </w:r>
      <w:r w:rsidR="00BB4375" w:rsidRPr="00C0723F">
        <w:rPr>
          <w:i/>
        </w:rPr>
        <w:t>et al.</w:t>
      </w:r>
      <w:r w:rsidR="00BB4375" w:rsidRPr="00C0723F">
        <w:t xml:space="preserve"> 2019).</w:t>
      </w:r>
      <w:r w:rsidR="00BB4375">
        <w:t xml:space="preserve"> </w:t>
      </w:r>
      <w:r>
        <w:t>On the other hand, m</w:t>
      </w:r>
      <w:r w:rsidR="00BB4375">
        <w:t xml:space="preserve">olecular studies of the Asia-Pacific </w:t>
      </w:r>
      <w:proofErr w:type="spellStart"/>
      <w:r w:rsidR="00BB4375">
        <w:t>Psylloidea</w:t>
      </w:r>
      <w:proofErr w:type="spellEnd"/>
      <w:r w:rsidR="00BB4375">
        <w:t xml:space="preserve"> have been focussing largely on COI DNA barcoding to understand specific aspects of </w:t>
      </w:r>
      <w:r w:rsidR="00BB4375" w:rsidRPr="003227FD">
        <w:t>biodiversity</w:t>
      </w:r>
      <w:r w:rsidR="00A67D78">
        <w:t>, as opposed to large-scale phylogenetic relationships</w:t>
      </w:r>
      <w:r w:rsidR="00BB4375" w:rsidRPr="003227FD">
        <w:t xml:space="preserve"> (Taylor </w:t>
      </w:r>
      <w:r w:rsidR="00BB4375" w:rsidRPr="003227FD">
        <w:rPr>
          <w:i/>
        </w:rPr>
        <w:t>et al.</w:t>
      </w:r>
      <w:r w:rsidR="00BB4375" w:rsidRPr="003227FD">
        <w:t xml:space="preserve"> 2016; Percy 2017; </w:t>
      </w:r>
      <w:proofErr w:type="spellStart"/>
      <w:r w:rsidR="00BB4375" w:rsidRPr="003227FD">
        <w:t>Martoni</w:t>
      </w:r>
      <w:proofErr w:type="spellEnd"/>
      <w:r w:rsidR="00BB4375" w:rsidRPr="003227FD">
        <w:t xml:space="preserve"> </w:t>
      </w:r>
      <w:r w:rsidR="00BB4375" w:rsidRPr="003227FD">
        <w:rPr>
          <w:i/>
        </w:rPr>
        <w:t>et al.</w:t>
      </w:r>
      <w:r w:rsidR="00BB4375" w:rsidRPr="003227FD">
        <w:t xml:space="preserve"> 2018).</w:t>
      </w:r>
      <w:r w:rsidR="00BB4375">
        <w:t xml:space="preserve"> Therefore, a phylogenetic study of a group of these psyllids, paired with an analysis of their microbiome could not only answer phylogenetic questions, but assess for the first time the microbial diversity of this group on a larger scale.</w:t>
      </w:r>
    </w:p>
    <w:p w14:paraId="594CEAAC" w14:textId="77777777" w:rsidR="00D66AF6" w:rsidRDefault="00D66AF6" w:rsidP="00D66AF6">
      <w:pPr>
        <w:spacing w:line="360" w:lineRule="auto"/>
        <w:ind w:firstLine="284"/>
      </w:pPr>
      <w:commentRangeStart w:id="7"/>
      <w:commentRangeStart w:id="8"/>
      <w:r w:rsidRPr="003227FD">
        <w:t xml:space="preserve">New Zealand’s </w:t>
      </w:r>
      <w:r>
        <w:t>landmass</w:t>
      </w:r>
      <w:r w:rsidRPr="003227FD">
        <w:t xml:space="preserve"> has undergone a series of geo</w:t>
      </w:r>
      <w:r>
        <w:t>logical events –  from the separation from the Gondwanan super continent, to its partial sinking and isolation – that contributed to make its present days’ fauna unique when compared to that of other countries (</w:t>
      </w:r>
      <w:r w:rsidRPr="003227FD">
        <w:t xml:space="preserve">e.g. Goldberg </w:t>
      </w:r>
      <w:r w:rsidRPr="003227FD">
        <w:rPr>
          <w:i/>
        </w:rPr>
        <w:t>et al.</w:t>
      </w:r>
      <w:r w:rsidRPr="003227FD">
        <w:t xml:space="preserve"> 2008; Buckley </w:t>
      </w:r>
      <w:r w:rsidRPr="003227FD">
        <w:rPr>
          <w:i/>
        </w:rPr>
        <w:t>et al.</w:t>
      </w:r>
      <w:r w:rsidRPr="003227FD">
        <w:t xml:space="preserve"> 2015)</w:t>
      </w:r>
      <w:commentRangeEnd w:id="7"/>
      <w:r>
        <w:rPr>
          <w:rStyle w:val="CommentReference"/>
          <w:rFonts w:eastAsia="Times New Roman" w:cs="Times New Roman"/>
          <w:lang w:eastAsia="en-AU"/>
        </w:rPr>
        <w:commentReference w:id="7"/>
      </w:r>
      <w:commentRangeEnd w:id="8"/>
      <w:r w:rsidR="00A67D78">
        <w:rPr>
          <w:rStyle w:val="CommentReference"/>
          <w:rFonts w:eastAsia="Times New Roman" w:cs="Times New Roman"/>
          <w:lang w:eastAsia="en-AU"/>
        </w:rPr>
        <w:commentReference w:id="8"/>
      </w:r>
      <w:r w:rsidRPr="003227FD">
        <w:t xml:space="preserve">. </w:t>
      </w:r>
      <w:commentRangeStart w:id="9"/>
      <w:commentRangeStart w:id="10"/>
      <w:r w:rsidRPr="003227FD">
        <w:t xml:space="preserve">Therefore, the psyllid fauna of New Zealand, still relatively poorly studied, may be an ideal candidate to assess the presence of taxa of ancient origin (Goldberg </w:t>
      </w:r>
      <w:r w:rsidRPr="003227FD">
        <w:rPr>
          <w:i/>
        </w:rPr>
        <w:t>et al.</w:t>
      </w:r>
      <w:r w:rsidRPr="003227FD">
        <w:t xml:space="preserve"> 2008) as</w:t>
      </w:r>
      <w:r>
        <w:t xml:space="preserve"> well as to study the radiation and speciation of ancestral psyllids and their microbiome. </w:t>
      </w:r>
      <w:commentRangeEnd w:id="9"/>
      <w:r>
        <w:rPr>
          <w:rStyle w:val="CommentReference"/>
          <w:rFonts w:eastAsia="Times New Roman" w:cs="Times New Roman"/>
          <w:lang w:eastAsia="en-AU"/>
        </w:rPr>
        <w:commentReference w:id="9"/>
      </w:r>
      <w:commentRangeEnd w:id="10"/>
      <w:r w:rsidR="00A67D78">
        <w:rPr>
          <w:rStyle w:val="CommentReference"/>
          <w:rFonts w:eastAsia="Times New Roman" w:cs="Times New Roman"/>
          <w:lang w:eastAsia="en-AU"/>
        </w:rPr>
        <w:commentReference w:id="10"/>
      </w:r>
    </w:p>
    <w:p w14:paraId="0542F737" w14:textId="6D035FF0" w:rsidR="00D66AF6" w:rsidDel="00D66AF6" w:rsidRDefault="00D66AF6" w:rsidP="00BE1F02">
      <w:pPr>
        <w:spacing w:line="360" w:lineRule="auto"/>
        <w:ind w:firstLine="284"/>
        <w:rPr>
          <w:del w:id="11" w:author="Francesco Martoni (DEDJTR)" w:date="2020-02-18T11:09:00Z"/>
        </w:rPr>
      </w:pPr>
    </w:p>
    <w:p w14:paraId="5FB32FA6" w14:textId="02D32B55" w:rsidR="00BB4375" w:rsidRDefault="00BB4375" w:rsidP="00BE1F02">
      <w:pPr>
        <w:spacing w:line="360" w:lineRule="auto"/>
        <w:ind w:firstLine="284"/>
      </w:pPr>
      <w:commentRangeStart w:id="12"/>
      <w:commentRangeStart w:id="13"/>
      <w:r>
        <w:t xml:space="preserve">The psyllid fauna of New Zealand offers an example of </w:t>
      </w:r>
      <w:r w:rsidR="00397EC0">
        <w:t xml:space="preserve">today’s </w:t>
      </w:r>
      <w:r>
        <w:t xml:space="preserve">worldwide diversity within the superfamily </w:t>
      </w:r>
      <w:proofErr w:type="spellStart"/>
      <w:r>
        <w:t>Psylloidea</w:t>
      </w:r>
      <w:proofErr w:type="spellEnd"/>
      <w:r w:rsidR="00397EC0">
        <w:t xml:space="preserve">, including ancient lineages, recent arrivals and economically </w:t>
      </w:r>
      <w:r w:rsidR="0028169A">
        <w:t>relevant</w:t>
      </w:r>
      <w:r w:rsidR="00397EC0">
        <w:t xml:space="preserve"> species</w:t>
      </w:r>
      <w:r>
        <w:t xml:space="preserve">. </w:t>
      </w:r>
      <w:r w:rsidR="0028169A">
        <w:t>Indeed, n</w:t>
      </w:r>
      <w:r>
        <w:t>ot only New Zealand is home to both native and adventive species</w:t>
      </w:r>
      <w:r w:rsidR="0028169A">
        <w:t xml:space="preserve"> (</w:t>
      </w:r>
      <w:proofErr w:type="spellStart"/>
      <w:r w:rsidR="0028169A">
        <w:t>Martoni</w:t>
      </w:r>
      <w:proofErr w:type="spellEnd"/>
      <w:r w:rsidR="0028169A">
        <w:t xml:space="preserve"> </w:t>
      </w:r>
      <w:r w:rsidR="0028169A">
        <w:rPr>
          <w:i/>
          <w:iCs/>
        </w:rPr>
        <w:t xml:space="preserve">et al. </w:t>
      </w:r>
      <w:r w:rsidR="0028169A" w:rsidRPr="009E3318">
        <w:t>(2016)</w:t>
      </w:r>
      <w:r w:rsidR="00397EC0" w:rsidRPr="0028169A">
        <w:t>,</w:t>
      </w:r>
      <w:r>
        <w:t xml:space="preserve"> but some of these are also of economic </w:t>
      </w:r>
      <w:r w:rsidR="004A5451">
        <w:t>importance</w:t>
      </w:r>
      <w:r>
        <w:t xml:space="preserve">, such as </w:t>
      </w:r>
      <w:proofErr w:type="spellStart"/>
      <w:r w:rsidRPr="002E2D18">
        <w:rPr>
          <w:i/>
        </w:rPr>
        <w:t>Arytainilla</w:t>
      </w:r>
      <w:proofErr w:type="spellEnd"/>
      <w:r w:rsidRPr="002E2D18">
        <w:rPr>
          <w:i/>
        </w:rPr>
        <w:t xml:space="preserve"> </w:t>
      </w:r>
      <w:proofErr w:type="spellStart"/>
      <w:r w:rsidRPr="002E2D18">
        <w:rPr>
          <w:i/>
        </w:rPr>
        <w:t>spartiophila</w:t>
      </w:r>
      <w:proofErr w:type="spellEnd"/>
      <w:r>
        <w:t xml:space="preserve">, a bio-control agent of the Scotch Broom, </w:t>
      </w:r>
      <w:proofErr w:type="spellStart"/>
      <w:r w:rsidRPr="002E2D18">
        <w:rPr>
          <w:i/>
        </w:rPr>
        <w:t>Cytisus</w:t>
      </w:r>
      <w:proofErr w:type="spellEnd"/>
      <w:r w:rsidRPr="002E2D18">
        <w:rPr>
          <w:i/>
        </w:rPr>
        <w:t xml:space="preserve"> </w:t>
      </w:r>
      <w:proofErr w:type="spellStart"/>
      <w:r w:rsidRPr="003227FD">
        <w:rPr>
          <w:i/>
        </w:rPr>
        <w:t>scoparius</w:t>
      </w:r>
      <w:proofErr w:type="spellEnd"/>
      <w:r w:rsidRPr="003227FD">
        <w:t xml:space="preserve"> (</w:t>
      </w:r>
      <w:proofErr w:type="spellStart"/>
      <w:r w:rsidRPr="003227FD">
        <w:t>Syrett</w:t>
      </w:r>
      <w:proofErr w:type="spellEnd"/>
      <w:r w:rsidRPr="003227FD">
        <w:t xml:space="preserve"> </w:t>
      </w:r>
      <w:r w:rsidRPr="003227FD">
        <w:rPr>
          <w:i/>
        </w:rPr>
        <w:t>et al.</w:t>
      </w:r>
      <w:r w:rsidRPr="003227FD">
        <w:t xml:space="preserve"> 2007), and</w:t>
      </w:r>
      <w:r>
        <w:t xml:space="preserve"> the tomato/potato psyllid (TPP), </w:t>
      </w:r>
      <w:proofErr w:type="spellStart"/>
      <w:r w:rsidRPr="002E2D18">
        <w:rPr>
          <w:i/>
        </w:rPr>
        <w:t>Bactericera</w:t>
      </w:r>
      <w:proofErr w:type="spellEnd"/>
      <w:r w:rsidRPr="002E2D18">
        <w:rPr>
          <w:i/>
        </w:rPr>
        <w:t xml:space="preserve"> </w:t>
      </w:r>
      <w:proofErr w:type="spellStart"/>
      <w:r w:rsidRPr="002E2D18">
        <w:rPr>
          <w:i/>
        </w:rPr>
        <w:t>cockerelli</w:t>
      </w:r>
      <w:proofErr w:type="spellEnd"/>
      <w:r>
        <w:t xml:space="preserve"> </w:t>
      </w:r>
      <w:proofErr w:type="spellStart"/>
      <w:r>
        <w:t>Šulc</w:t>
      </w:r>
      <w:proofErr w:type="spellEnd"/>
      <w:r>
        <w:t xml:space="preserve">, a significant </w:t>
      </w:r>
      <w:r w:rsidRPr="003227FD">
        <w:t>pest (</w:t>
      </w:r>
      <w:proofErr w:type="spellStart"/>
      <w:r w:rsidRPr="003227FD">
        <w:t>Vereijssen</w:t>
      </w:r>
      <w:proofErr w:type="spellEnd"/>
      <w:r w:rsidRPr="003227FD">
        <w:t xml:space="preserve"> </w:t>
      </w:r>
      <w:r w:rsidRPr="003227FD">
        <w:rPr>
          <w:i/>
        </w:rPr>
        <w:t>et al.</w:t>
      </w:r>
      <w:r w:rsidRPr="003227FD">
        <w:t xml:space="preserve"> 2018). </w:t>
      </w:r>
      <w:commentRangeEnd w:id="12"/>
      <w:r w:rsidR="00807DE4">
        <w:rPr>
          <w:rStyle w:val="CommentReference"/>
          <w:rFonts w:eastAsia="Times New Roman" w:cs="Times New Roman"/>
          <w:lang w:eastAsia="en-AU"/>
        </w:rPr>
        <w:commentReference w:id="12"/>
      </w:r>
      <w:commentRangeEnd w:id="13"/>
      <w:r w:rsidR="0028169A">
        <w:rPr>
          <w:rStyle w:val="CommentReference"/>
          <w:rFonts w:eastAsia="Times New Roman" w:cs="Times New Roman"/>
          <w:lang w:eastAsia="en-AU"/>
        </w:rPr>
        <w:commentReference w:id="13"/>
      </w:r>
      <w:r w:rsidRPr="003227FD">
        <w:t>A recent</w:t>
      </w:r>
      <w:r>
        <w:t xml:space="preserve"> molecular assessment of the New Zealand </w:t>
      </w:r>
      <w:proofErr w:type="spellStart"/>
      <w:r w:rsidRPr="003227FD">
        <w:t>Psylloidea</w:t>
      </w:r>
      <w:proofErr w:type="spellEnd"/>
      <w:r w:rsidRPr="003227FD">
        <w:t xml:space="preserve"> (</w:t>
      </w:r>
      <w:proofErr w:type="spellStart"/>
      <w:r w:rsidRPr="003227FD">
        <w:t>Martoni</w:t>
      </w:r>
      <w:proofErr w:type="spellEnd"/>
      <w:r w:rsidRPr="003227FD">
        <w:t xml:space="preserve"> </w:t>
      </w:r>
      <w:r w:rsidRPr="003227FD">
        <w:rPr>
          <w:i/>
        </w:rPr>
        <w:t>et al.</w:t>
      </w:r>
      <w:r w:rsidRPr="003227FD">
        <w:t xml:space="preserve"> 2018), coupling</w:t>
      </w:r>
      <w:r>
        <w:t xml:space="preserve"> COI barcoding with morphological characters, </w:t>
      </w:r>
      <w:r w:rsidR="00807DE4">
        <w:t xml:space="preserve">identified </w:t>
      </w:r>
      <w:r>
        <w:t xml:space="preserve">more than 20 new taxa. Three </w:t>
      </w:r>
      <w:proofErr w:type="spellStart"/>
      <w:r w:rsidR="00807DE4">
        <w:t>spp</w:t>
      </w:r>
      <w:proofErr w:type="spellEnd"/>
      <w:r>
        <w:t xml:space="preserve"> have since been formally described (</w:t>
      </w:r>
      <w:proofErr w:type="spellStart"/>
      <w:r w:rsidRPr="003227FD">
        <w:t>Martoni</w:t>
      </w:r>
      <w:proofErr w:type="spellEnd"/>
      <w:r w:rsidRPr="003227FD">
        <w:t xml:space="preserve"> and Armstrong 2019a and b). </w:t>
      </w:r>
      <w:r w:rsidR="00807DE4">
        <w:t>T</w:t>
      </w:r>
      <w:r>
        <w:t xml:space="preserve">he New Zealand psyllid fauna </w:t>
      </w:r>
      <w:r w:rsidR="00807DE4">
        <w:t xml:space="preserve">consists of </w:t>
      </w:r>
      <w:r w:rsidR="0028169A">
        <w:t>at least 102</w:t>
      </w:r>
      <w:r>
        <w:t xml:space="preserve"> taxa, belonging to 24 genera and six families (of the eight worldwide) (</w:t>
      </w:r>
      <w:r w:rsidRPr="003227FD">
        <w:t>Dale 1985</w:t>
      </w:r>
      <w:r w:rsidR="00ED3F8E" w:rsidRPr="003227FD">
        <w:t>;</w:t>
      </w:r>
      <w:r w:rsidRPr="003227FD">
        <w:t xml:space="preserve"> Macfarlane </w:t>
      </w:r>
      <w:r w:rsidRPr="003227FD">
        <w:rPr>
          <w:i/>
        </w:rPr>
        <w:t xml:space="preserve">et </w:t>
      </w:r>
      <w:r w:rsidRPr="003227FD">
        <w:rPr>
          <w:i/>
        </w:rPr>
        <w:lastRenderedPageBreak/>
        <w:t>al.</w:t>
      </w:r>
      <w:r w:rsidRPr="003227FD">
        <w:t xml:space="preserve"> 2010</w:t>
      </w:r>
      <w:r w:rsidR="00ED3F8E" w:rsidRPr="003227FD">
        <w:t>;</w:t>
      </w:r>
      <w:r w:rsidRPr="003227FD">
        <w:t xml:space="preserve"> </w:t>
      </w:r>
      <w:proofErr w:type="spellStart"/>
      <w:r w:rsidRPr="003227FD">
        <w:t>Martoni</w:t>
      </w:r>
      <w:proofErr w:type="spellEnd"/>
      <w:r w:rsidRPr="003227FD">
        <w:t xml:space="preserve"> </w:t>
      </w:r>
      <w:r w:rsidRPr="003227FD">
        <w:rPr>
          <w:i/>
        </w:rPr>
        <w:t>et al.</w:t>
      </w:r>
      <w:r w:rsidRPr="003227FD">
        <w:t xml:space="preserve"> 2018),</w:t>
      </w:r>
      <w:r>
        <w:t xml:space="preserve"> </w:t>
      </w:r>
      <w:commentRangeStart w:id="14"/>
      <w:commentRangeStart w:id="15"/>
      <w:r>
        <w:t xml:space="preserve">making it a </w:t>
      </w:r>
      <w:r w:rsidRPr="00634954">
        <w:t xml:space="preserve">more manageable </w:t>
      </w:r>
      <w:r>
        <w:t xml:space="preserve">case study </w:t>
      </w:r>
      <w:r w:rsidRPr="00634954">
        <w:t>than the nearby psyllid biodiversity hotspot that is Australia (more than 400 species</w:t>
      </w:r>
      <w:r w:rsidRPr="003227FD">
        <w:t xml:space="preserve">; Hollis 2004, </w:t>
      </w:r>
      <w:proofErr w:type="spellStart"/>
      <w:r w:rsidRPr="003227FD">
        <w:t>Ouvrard</w:t>
      </w:r>
      <w:proofErr w:type="spellEnd"/>
      <w:r w:rsidRPr="003227FD">
        <w:t xml:space="preserve"> 2019).</w:t>
      </w:r>
      <w:commentRangeEnd w:id="14"/>
      <w:r w:rsidR="00807DE4">
        <w:rPr>
          <w:rStyle w:val="CommentReference"/>
          <w:rFonts w:eastAsia="Times New Roman" w:cs="Times New Roman"/>
          <w:lang w:eastAsia="en-AU"/>
        </w:rPr>
        <w:commentReference w:id="14"/>
      </w:r>
      <w:commentRangeEnd w:id="15"/>
      <w:r w:rsidR="0028169A">
        <w:rPr>
          <w:rStyle w:val="CommentReference"/>
          <w:rFonts w:eastAsia="Times New Roman" w:cs="Times New Roman"/>
          <w:lang w:eastAsia="en-AU"/>
        </w:rPr>
        <w:commentReference w:id="15"/>
      </w:r>
    </w:p>
    <w:p w14:paraId="7837E591" w14:textId="5D873CED" w:rsidR="00BB4375" w:rsidRPr="003227FD" w:rsidRDefault="0028169A" w:rsidP="00BE1F02">
      <w:pPr>
        <w:spacing w:line="360" w:lineRule="auto"/>
        <w:ind w:firstLine="284"/>
      </w:pPr>
      <w:r>
        <w:t>The importance of a phylogenetic analysis of the New Zealand psyllid fauna and its microbiome resides in the high</w:t>
      </w:r>
      <w:r w:rsidR="00BB4375">
        <w:t xml:space="preserve"> number of endemic psyllid taxa that could answer a number of evolutionary questions (e.g. </w:t>
      </w:r>
      <w:r w:rsidR="00BB4375" w:rsidRPr="003227FD">
        <w:t xml:space="preserve">Ferris and </w:t>
      </w:r>
      <w:proofErr w:type="spellStart"/>
      <w:r w:rsidR="00BB4375" w:rsidRPr="003227FD">
        <w:t>Klyver</w:t>
      </w:r>
      <w:proofErr w:type="spellEnd"/>
      <w:r w:rsidR="00BB4375" w:rsidRPr="003227FD">
        <w:t xml:space="preserve"> 1932, Tuthill 1952; Dale 1985). For example, the genus </w:t>
      </w:r>
      <w:proofErr w:type="spellStart"/>
      <w:r w:rsidR="00BB4375" w:rsidRPr="003227FD">
        <w:rPr>
          <w:i/>
        </w:rPr>
        <w:t>Trioza</w:t>
      </w:r>
      <w:proofErr w:type="spellEnd"/>
      <w:r w:rsidR="00BB4375" w:rsidRPr="003227FD">
        <w:t xml:space="preserve"> has a very wide range of native host plants across many different families (</w:t>
      </w:r>
      <w:proofErr w:type="spellStart"/>
      <w:r w:rsidR="00BB4375" w:rsidRPr="003227FD">
        <w:t>Martoni</w:t>
      </w:r>
      <w:proofErr w:type="spellEnd"/>
      <w:r w:rsidR="00BB4375" w:rsidRPr="003227FD">
        <w:t xml:space="preserve"> </w:t>
      </w:r>
      <w:r w:rsidR="00BB4375" w:rsidRPr="003227FD">
        <w:rPr>
          <w:i/>
        </w:rPr>
        <w:t>et al.</w:t>
      </w:r>
      <w:r w:rsidR="00BB4375" w:rsidRPr="003227FD">
        <w:t xml:space="preserve"> 2016), which is considered a common trait of the</w:t>
      </w:r>
      <w:r w:rsidR="00BB4375">
        <w:t xml:space="preserve"> genus </w:t>
      </w:r>
      <w:r w:rsidR="00BB4375" w:rsidRPr="003227FD">
        <w:t>worldwide (</w:t>
      </w:r>
      <w:proofErr w:type="spellStart"/>
      <w:r w:rsidR="00BB4375" w:rsidRPr="003227FD">
        <w:t>Ouvrard</w:t>
      </w:r>
      <w:proofErr w:type="spellEnd"/>
      <w:r w:rsidR="00BB4375" w:rsidRPr="003227FD">
        <w:t xml:space="preserve"> </w:t>
      </w:r>
      <w:r w:rsidR="00BB4375" w:rsidRPr="003227FD">
        <w:rPr>
          <w:i/>
        </w:rPr>
        <w:t>et al.</w:t>
      </w:r>
      <w:r w:rsidR="00BB4375" w:rsidRPr="003227FD">
        <w:t xml:space="preserve"> 2015). However, the lack of a complete phylogenetic study of </w:t>
      </w:r>
      <w:proofErr w:type="spellStart"/>
      <w:r w:rsidR="00BB4375" w:rsidRPr="003227FD">
        <w:rPr>
          <w:i/>
        </w:rPr>
        <w:t>Trioza</w:t>
      </w:r>
      <w:proofErr w:type="spellEnd"/>
      <w:r w:rsidR="00BB4375" w:rsidRPr="003227FD">
        <w:t xml:space="preserve"> raised concerns on its taxonomical robustness, especially considering it has been deemed a “catch-all genus” (</w:t>
      </w:r>
      <w:proofErr w:type="spellStart"/>
      <w:r w:rsidR="00BB4375" w:rsidRPr="003227FD">
        <w:t>Ouvrard</w:t>
      </w:r>
      <w:proofErr w:type="spellEnd"/>
      <w:r w:rsidR="00BB4375" w:rsidRPr="003227FD">
        <w:t xml:space="preserve"> </w:t>
      </w:r>
      <w:r w:rsidR="00BB4375" w:rsidRPr="003227FD">
        <w:rPr>
          <w:i/>
        </w:rPr>
        <w:t>et al.</w:t>
      </w:r>
      <w:r w:rsidR="00BB4375" w:rsidRPr="003227FD">
        <w:t xml:space="preserve"> 2015), suggesting the wide host plant association may be inflated by the presence of multiple genera. Furthermore, </w:t>
      </w:r>
      <w:r w:rsidR="00D66AF6">
        <w:t xml:space="preserve">a phylogenetic study on this group would allow to answer </w:t>
      </w:r>
      <w:r w:rsidR="00BB4375" w:rsidRPr="003227FD">
        <w:t xml:space="preserve">taxonomic doubts regarding the position of the New Zealand genera </w:t>
      </w:r>
      <w:proofErr w:type="spellStart"/>
      <w:r w:rsidR="00BB4375" w:rsidRPr="003227FD">
        <w:rPr>
          <w:i/>
        </w:rPr>
        <w:t>Atmetocranium</w:t>
      </w:r>
      <w:proofErr w:type="spellEnd"/>
      <w:r w:rsidR="00BB4375" w:rsidRPr="003227FD">
        <w:t xml:space="preserve"> and </w:t>
      </w:r>
      <w:proofErr w:type="spellStart"/>
      <w:r w:rsidR="00BB4375" w:rsidRPr="003227FD">
        <w:rPr>
          <w:i/>
        </w:rPr>
        <w:t>Anomalopsylla</w:t>
      </w:r>
      <w:proofErr w:type="spellEnd"/>
      <w:r w:rsidR="00D66AF6">
        <w:rPr>
          <w:i/>
        </w:rPr>
        <w:t>,</w:t>
      </w:r>
      <w:r w:rsidR="00BB4375" w:rsidRPr="003227FD">
        <w:t xml:space="preserve"> debated for more than 70 years (Ferris and </w:t>
      </w:r>
      <w:proofErr w:type="spellStart"/>
      <w:r w:rsidR="00BB4375" w:rsidRPr="003227FD">
        <w:t>Klyver</w:t>
      </w:r>
      <w:proofErr w:type="spellEnd"/>
      <w:r w:rsidR="00BB4375" w:rsidRPr="003227FD">
        <w:t xml:space="preserve"> 1932; Tuthill 1952; Heslop-Harrison 1960; </w:t>
      </w:r>
      <w:proofErr w:type="spellStart"/>
      <w:r w:rsidR="00BB4375" w:rsidRPr="003227FD">
        <w:t>Bekker-Migdisova</w:t>
      </w:r>
      <w:proofErr w:type="spellEnd"/>
      <w:r w:rsidR="00BB4375" w:rsidRPr="003227FD">
        <w:t xml:space="preserve"> 1973; Dale 1985; Burckhardt and </w:t>
      </w:r>
      <w:proofErr w:type="spellStart"/>
      <w:r w:rsidR="00BB4375" w:rsidRPr="003227FD">
        <w:t>Ouvrard</w:t>
      </w:r>
      <w:proofErr w:type="spellEnd"/>
      <w:r w:rsidR="00BB4375" w:rsidRPr="003227FD">
        <w:t xml:space="preserve"> 2012). At present, </w:t>
      </w:r>
      <w:proofErr w:type="spellStart"/>
      <w:r w:rsidR="00BB4375" w:rsidRPr="003227FD">
        <w:rPr>
          <w:i/>
        </w:rPr>
        <w:t>Atmetocranium</w:t>
      </w:r>
      <w:proofErr w:type="spellEnd"/>
      <w:r w:rsidR="00BB4375" w:rsidRPr="003227FD">
        <w:t xml:space="preserve"> is provisionally</w:t>
      </w:r>
      <w:r w:rsidR="00BB4375">
        <w:t xml:space="preserve"> assigned to the family </w:t>
      </w:r>
      <w:proofErr w:type="spellStart"/>
      <w:r w:rsidR="00BB4375">
        <w:t>Calophyidae</w:t>
      </w:r>
      <w:proofErr w:type="spellEnd"/>
      <w:r w:rsidR="00BB4375">
        <w:t xml:space="preserve">, together with South American </w:t>
      </w:r>
      <w:r w:rsidR="00BB4375" w:rsidRPr="003227FD">
        <w:t xml:space="preserve">species (Burckhardt and </w:t>
      </w:r>
      <w:proofErr w:type="spellStart"/>
      <w:r w:rsidR="00BB4375" w:rsidRPr="003227FD">
        <w:t>Ouvrard</w:t>
      </w:r>
      <w:proofErr w:type="spellEnd"/>
      <w:r w:rsidR="00BB4375" w:rsidRPr="003227FD">
        <w:t xml:space="preserve"> 2012), while </w:t>
      </w:r>
      <w:proofErr w:type="spellStart"/>
      <w:r w:rsidR="00BB4375" w:rsidRPr="003227FD">
        <w:rPr>
          <w:i/>
        </w:rPr>
        <w:t>Anomalopsylla</w:t>
      </w:r>
      <w:proofErr w:type="spellEnd"/>
      <w:r w:rsidR="00BB4375" w:rsidRPr="003227FD">
        <w:t xml:space="preserve"> is currently assigned to the subfamily </w:t>
      </w:r>
      <w:proofErr w:type="spellStart"/>
      <w:r w:rsidR="00BB4375" w:rsidRPr="003227FD">
        <w:t>Rhinocolinae</w:t>
      </w:r>
      <w:proofErr w:type="spellEnd"/>
      <w:r w:rsidR="00BB4375" w:rsidRPr="003227FD">
        <w:t xml:space="preserve"> (</w:t>
      </w:r>
      <w:proofErr w:type="spellStart"/>
      <w:r w:rsidR="00BB4375" w:rsidRPr="003227FD">
        <w:t>Aphalaridae</w:t>
      </w:r>
      <w:proofErr w:type="spellEnd"/>
      <w:r w:rsidR="00BB4375" w:rsidRPr="003227FD">
        <w:t xml:space="preserve">) (Burckhardt &amp; </w:t>
      </w:r>
      <w:proofErr w:type="spellStart"/>
      <w:r w:rsidR="00BB4375" w:rsidRPr="003227FD">
        <w:t>Ouvrard</w:t>
      </w:r>
      <w:proofErr w:type="spellEnd"/>
      <w:r w:rsidR="00BB4375" w:rsidRPr="003227FD">
        <w:t xml:space="preserve"> 2012). </w:t>
      </w:r>
    </w:p>
    <w:p w14:paraId="215EC848" w14:textId="0F1785D9" w:rsidR="00BB4375" w:rsidRDefault="00807DE4" w:rsidP="00BE1F02">
      <w:pPr>
        <w:spacing w:line="360" w:lineRule="auto"/>
        <w:ind w:firstLine="284"/>
      </w:pPr>
      <w:r>
        <w:t xml:space="preserve">To understand </w:t>
      </w:r>
      <w:r w:rsidR="00923DA9">
        <w:t xml:space="preserve">the relationships between </w:t>
      </w:r>
      <w:r>
        <w:t>N</w:t>
      </w:r>
      <w:r w:rsidR="00D66AF6">
        <w:t xml:space="preserve">ew </w:t>
      </w:r>
      <w:r>
        <w:t>Z</w:t>
      </w:r>
      <w:r w:rsidR="00D66AF6">
        <w:t>ealand</w:t>
      </w:r>
      <w:r>
        <w:t xml:space="preserve"> </w:t>
      </w:r>
      <w:r w:rsidR="00923DA9">
        <w:t xml:space="preserve">Hemipteran phloem-feeding insects and their symbionts, </w:t>
      </w:r>
      <w:r w:rsidR="00BB4375">
        <w:t xml:space="preserve">here we decided to generate a phylogenetic structure of this group </w:t>
      </w:r>
      <w:r w:rsidR="00614158">
        <w:t xml:space="preserve">that could be compared with a microbiome analysis in order to answer questions on the psyllids phylogenetics, their microbial diversity and </w:t>
      </w:r>
      <w:r w:rsidR="00BB4375">
        <w:t xml:space="preserve">psyllid-plant-bacteria interactions. The main aims of this work were to </w:t>
      </w:r>
      <w:proofErr w:type="spellStart"/>
      <w:r w:rsidR="00BB4375">
        <w:t>i</w:t>
      </w:r>
      <w:proofErr w:type="spellEnd"/>
      <w:r w:rsidR="00BB4375">
        <w:t xml:space="preserve">) </w:t>
      </w:r>
      <w:r w:rsidR="009E3318">
        <w:t xml:space="preserve">investigate </w:t>
      </w:r>
      <w:r w:rsidR="00BB4375">
        <w:t xml:space="preserve">the number of ancestral arrival events that have led to the </w:t>
      </w:r>
      <w:r w:rsidR="009E3318">
        <w:t xml:space="preserve">present </w:t>
      </w:r>
      <w:r w:rsidR="00BB4375">
        <w:t>day</w:t>
      </w:r>
      <w:r w:rsidR="009E3318">
        <w:t>’s</w:t>
      </w:r>
      <w:r w:rsidR="00BB4375">
        <w:t xml:space="preserve"> native psyllid fauna</w:t>
      </w:r>
      <w:r w:rsidR="009E3318">
        <w:t xml:space="preserve"> to determine how many psyllid radiations happened</w:t>
      </w:r>
      <w:r w:rsidR="00BB4375">
        <w:t>, and i</w:t>
      </w:r>
      <w:r w:rsidR="00701B84">
        <w:t>i</w:t>
      </w:r>
      <w:r w:rsidR="00BB4375">
        <w:t>) what evolutionary processes have led to the current psyllid-plant host relationships in New Zealand.</w:t>
      </w:r>
      <w:r w:rsidR="00D66AF6">
        <w:t xml:space="preserve"> By overlaying the phylogenetic framework obtained to a microbiome metabarcoding analysis, we aimed to enable a better understanding of the insect-bacteria dynamics and the microbiome composition. Hence, an additional aim was to </w:t>
      </w:r>
      <w:r w:rsidR="00BB4375">
        <w:t xml:space="preserve">, </w:t>
      </w:r>
      <w:r w:rsidR="00701B84">
        <w:t>i</w:t>
      </w:r>
      <w:r w:rsidR="00D66AF6">
        <w:t>ii</w:t>
      </w:r>
      <w:r w:rsidR="00BB4375">
        <w:t xml:space="preserve">) </w:t>
      </w:r>
      <w:r w:rsidR="00D66AF6">
        <w:t xml:space="preserve">verify what </w:t>
      </w:r>
      <w:r w:rsidR="00BB4375">
        <w:t>was hypothesised here</w:t>
      </w:r>
      <w:r w:rsidR="00D66AF6">
        <w:t>,</w:t>
      </w:r>
      <w:r w:rsidR="00BB4375">
        <w:t xml:space="preserve"> that one of the factors influencing the microbiome composition of the New Zealand psyllids could be the host evolutionary history, as opposed to a co-evolution with the host plants of the insects. Therefore, the psyllid phylogeny was used here to test its impact on the microbial composition of psyllids</w:t>
      </w:r>
      <w:r w:rsidR="008776D5">
        <w:t xml:space="preserve"> microbiome</w:t>
      </w:r>
      <w:r w:rsidR="00BB4375">
        <w:t>.</w:t>
      </w:r>
    </w:p>
    <w:p w14:paraId="0216A2CB" w14:textId="6E5C2D0A" w:rsidR="00A94C72" w:rsidRPr="00B55F4F" w:rsidRDefault="00A94C72" w:rsidP="00B55F4F">
      <w:pPr>
        <w:pStyle w:val="ListParagraph"/>
        <w:numPr>
          <w:ilvl w:val="0"/>
          <w:numId w:val="3"/>
        </w:numPr>
        <w:spacing w:after="0" w:line="360" w:lineRule="auto"/>
        <w:rPr>
          <w:rFonts w:ascii="Calibri" w:eastAsia="Times New Roman" w:hAnsi="Calibri" w:cs="Calibri"/>
          <w:b/>
          <w:bCs/>
          <w:iCs/>
          <w:noProof/>
          <w:sz w:val="28"/>
          <w:szCs w:val="28"/>
          <w:lang w:eastAsia="en-AU"/>
        </w:rPr>
      </w:pPr>
      <w:bookmarkStart w:id="16" w:name="_Toc512863587"/>
      <w:r w:rsidRPr="00B55F4F">
        <w:rPr>
          <w:rFonts w:ascii="Calibri" w:eastAsia="Times New Roman" w:hAnsi="Calibri" w:cs="Calibri"/>
          <w:b/>
          <w:bCs/>
          <w:iCs/>
          <w:noProof/>
          <w:sz w:val="28"/>
          <w:szCs w:val="28"/>
          <w:lang w:eastAsia="en-AU"/>
        </w:rPr>
        <w:t>Materials and methods</w:t>
      </w:r>
      <w:bookmarkEnd w:id="16"/>
    </w:p>
    <w:p w14:paraId="396FE60A" w14:textId="64E10D69" w:rsidR="00A94C72" w:rsidRPr="007A5043" w:rsidRDefault="00BB4375" w:rsidP="00B819D7">
      <w:pPr>
        <w:pStyle w:val="ListParagraph"/>
        <w:keepNext/>
        <w:numPr>
          <w:ilvl w:val="1"/>
          <w:numId w:val="3"/>
        </w:numPr>
        <w:tabs>
          <w:tab w:val="num" w:pos="709"/>
        </w:tabs>
        <w:spacing w:before="240" w:after="240" w:line="240" w:lineRule="auto"/>
        <w:outlineLvl w:val="2"/>
        <w:rPr>
          <w:rFonts w:ascii="Calibri" w:eastAsia="Times New Roman" w:hAnsi="Calibri" w:cs="Calibri"/>
          <w:b/>
          <w:bCs/>
          <w:i/>
          <w:noProof/>
          <w:sz w:val="24"/>
          <w:szCs w:val="24"/>
          <w:lang w:eastAsia="en-AU"/>
        </w:rPr>
      </w:pPr>
      <w:bookmarkStart w:id="17" w:name="_Toc512863588"/>
      <w:r w:rsidRPr="007A5043">
        <w:rPr>
          <w:rFonts w:ascii="Calibri" w:eastAsia="Times New Roman" w:hAnsi="Calibri" w:cs="Calibri"/>
          <w:b/>
          <w:bCs/>
          <w:i/>
          <w:noProof/>
          <w:sz w:val="24"/>
          <w:szCs w:val="24"/>
          <w:lang w:eastAsia="en-AU"/>
        </w:rPr>
        <w:t>Psyllid DNA extraction, amplification and sequencing.</w:t>
      </w:r>
      <w:bookmarkEnd w:id="17"/>
    </w:p>
    <w:p w14:paraId="461424CF" w14:textId="3E3D9FD7" w:rsidR="00263D64" w:rsidRDefault="00A94C72" w:rsidP="00263D64">
      <w:pPr>
        <w:spacing w:after="0" w:line="360" w:lineRule="auto"/>
        <w:ind w:firstLine="720"/>
        <w:rPr>
          <w:rFonts w:eastAsia="Times New Roman" w:cs="Times New Roman"/>
          <w:szCs w:val="24"/>
          <w:lang w:eastAsia="en-AU"/>
        </w:rPr>
      </w:pPr>
      <w:r w:rsidRPr="00A94C72">
        <w:rPr>
          <w:rFonts w:ascii="Calibri" w:hAnsi="Calibri"/>
        </w:rPr>
        <w:t>DNA</w:t>
      </w:r>
      <w:r w:rsidR="00935873">
        <w:rPr>
          <w:rFonts w:ascii="Calibri" w:hAnsi="Calibri"/>
        </w:rPr>
        <w:t>,</w:t>
      </w:r>
      <w:r w:rsidRPr="00A94C72">
        <w:rPr>
          <w:rFonts w:ascii="Calibri" w:hAnsi="Calibri"/>
        </w:rPr>
        <w:t xml:space="preserve"> </w:t>
      </w:r>
      <w:r w:rsidR="00FF4B7B" w:rsidRPr="00263D64">
        <w:rPr>
          <w:rFonts w:ascii="Calibri" w:hAnsi="Calibri"/>
        </w:rPr>
        <w:t>from individual adult psyllid</w:t>
      </w:r>
      <w:r w:rsidR="00FF4B7B">
        <w:rPr>
          <w:rFonts w:ascii="Calibri" w:hAnsi="Calibri"/>
        </w:rPr>
        <w:t>s</w:t>
      </w:r>
      <w:r w:rsidR="00935873">
        <w:rPr>
          <w:rFonts w:ascii="Calibri" w:hAnsi="Calibri"/>
        </w:rPr>
        <w:t>,</w:t>
      </w:r>
      <w:r w:rsidR="00FF4B7B">
        <w:rPr>
          <w:rFonts w:ascii="Calibri" w:hAnsi="Calibri"/>
        </w:rPr>
        <w:t xml:space="preserve"> was from</w:t>
      </w:r>
      <w:r w:rsidRPr="00B566FB">
        <w:rPr>
          <w:rFonts w:ascii="Calibri" w:hAnsi="Calibri"/>
        </w:rPr>
        <w:t xml:space="preserve"> </w:t>
      </w:r>
      <w:r w:rsidR="00ED3F8E">
        <w:rPr>
          <w:rFonts w:ascii="Calibri" w:hAnsi="Calibri"/>
        </w:rPr>
        <w:t>(</w:t>
      </w:r>
      <w:proofErr w:type="spellStart"/>
      <w:r w:rsidR="00ED3F8E">
        <w:rPr>
          <w:rFonts w:ascii="Calibri" w:hAnsi="Calibri"/>
          <w:noProof/>
        </w:rPr>
        <w:t>Martoni</w:t>
      </w:r>
      <w:proofErr w:type="spellEnd"/>
      <w:r w:rsidR="00ED3F8E">
        <w:rPr>
          <w:rFonts w:ascii="Calibri" w:hAnsi="Calibri"/>
          <w:noProof/>
        </w:rPr>
        <w:t xml:space="preserve"> </w:t>
      </w:r>
      <w:r w:rsidR="00ED3F8E" w:rsidRPr="00ED3F8E">
        <w:rPr>
          <w:rFonts w:ascii="Calibri" w:hAnsi="Calibri"/>
          <w:i/>
          <w:noProof/>
        </w:rPr>
        <w:t>et al.</w:t>
      </w:r>
      <w:r w:rsidR="00ED3F8E">
        <w:rPr>
          <w:rFonts w:ascii="Calibri" w:hAnsi="Calibri"/>
          <w:noProof/>
        </w:rPr>
        <w:t xml:space="preserve"> 2018)</w:t>
      </w:r>
      <w:r w:rsidR="00FF4B7B">
        <w:rPr>
          <w:rFonts w:ascii="Calibri" w:hAnsi="Calibri"/>
        </w:rPr>
        <w:t xml:space="preserve"> or a selection of new</w:t>
      </w:r>
      <w:r w:rsidR="008C12FE">
        <w:rPr>
          <w:rFonts w:ascii="Calibri" w:hAnsi="Calibri"/>
        </w:rPr>
        <w:t xml:space="preserve"> samples </w:t>
      </w:r>
      <w:r w:rsidR="008E361A">
        <w:rPr>
          <w:rFonts w:ascii="Calibri" w:hAnsi="Calibri"/>
        </w:rPr>
        <w:t xml:space="preserve">from Australia </w:t>
      </w:r>
      <w:r w:rsidR="008E361A" w:rsidRPr="00CF13A4">
        <w:rPr>
          <w:rFonts w:ascii="Calibri" w:hAnsi="Calibri"/>
        </w:rPr>
        <w:t xml:space="preserve">and </w:t>
      </w:r>
      <w:r w:rsidR="008E361A" w:rsidRPr="008E0BE6">
        <w:rPr>
          <w:rFonts w:ascii="Calibri" w:hAnsi="Calibri"/>
        </w:rPr>
        <w:t>U</w:t>
      </w:r>
      <w:r w:rsidR="00817AD0" w:rsidRPr="008E0BE6">
        <w:rPr>
          <w:rFonts w:ascii="Calibri" w:hAnsi="Calibri"/>
        </w:rPr>
        <w:t xml:space="preserve">nited </w:t>
      </w:r>
      <w:r w:rsidR="008E361A" w:rsidRPr="008E0BE6">
        <w:rPr>
          <w:rFonts w:ascii="Calibri" w:hAnsi="Calibri"/>
        </w:rPr>
        <w:t>S</w:t>
      </w:r>
      <w:r w:rsidR="00817AD0" w:rsidRPr="008E0BE6">
        <w:rPr>
          <w:rFonts w:ascii="Calibri" w:hAnsi="Calibri"/>
        </w:rPr>
        <w:t xml:space="preserve">tates of </w:t>
      </w:r>
      <w:r w:rsidR="008E361A" w:rsidRPr="008E0BE6">
        <w:rPr>
          <w:rFonts w:ascii="Calibri" w:hAnsi="Calibri"/>
        </w:rPr>
        <w:t>A</w:t>
      </w:r>
      <w:r w:rsidR="00817AD0" w:rsidRPr="008E0BE6">
        <w:rPr>
          <w:rFonts w:ascii="Calibri" w:hAnsi="Calibri"/>
        </w:rPr>
        <w:t>merica</w:t>
      </w:r>
      <w:r w:rsidR="008E361A" w:rsidRPr="00CF13A4">
        <w:rPr>
          <w:rFonts w:ascii="Calibri" w:hAnsi="Calibri"/>
        </w:rPr>
        <w:t xml:space="preserve"> </w:t>
      </w:r>
      <w:r w:rsidR="008C12FE" w:rsidRPr="008E0BE6">
        <w:rPr>
          <w:rFonts w:ascii="Calibri" w:hAnsi="Calibri"/>
        </w:rPr>
        <w:t>(</w:t>
      </w:r>
      <w:r w:rsidR="00ED3F8E">
        <w:rPr>
          <w:rFonts w:ascii="Calibri" w:hAnsi="Calibri"/>
          <w:highlight w:val="red"/>
        </w:rPr>
        <w:t>Table</w:t>
      </w:r>
      <w:r w:rsidR="00DA34F7" w:rsidRPr="00ED3F8E">
        <w:rPr>
          <w:rFonts w:ascii="Calibri" w:hAnsi="Calibri"/>
          <w:highlight w:val="red"/>
        </w:rPr>
        <w:t xml:space="preserve"> SM1</w:t>
      </w:r>
      <w:r w:rsidR="008C12FE" w:rsidRPr="008E0BE6">
        <w:rPr>
          <w:rFonts w:ascii="Calibri" w:hAnsi="Calibri"/>
        </w:rPr>
        <w:t>)</w:t>
      </w:r>
      <w:r w:rsidR="008C12FE" w:rsidRPr="00CF13A4">
        <w:rPr>
          <w:rFonts w:ascii="Calibri" w:hAnsi="Calibri"/>
        </w:rPr>
        <w:t>.</w:t>
      </w:r>
      <w:r w:rsidR="003C0927">
        <w:rPr>
          <w:rFonts w:ascii="Calibri" w:hAnsi="Calibri"/>
        </w:rPr>
        <w:t xml:space="preserve"> </w:t>
      </w:r>
      <w:r w:rsidR="00605144">
        <w:rPr>
          <w:rFonts w:ascii="Calibri" w:hAnsi="Calibri"/>
        </w:rPr>
        <w:t xml:space="preserve">PCR </w:t>
      </w:r>
      <w:r w:rsidR="00263D64">
        <w:rPr>
          <w:rFonts w:ascii="Calibri" w:hAnsi="Calibri"/>
        </w:rPr>
        <w:t xml:space="preserve">protocols essentially </w:t>
      </w:r>
      <w:r w:rsidR="00605144">
        <w:rPr>
          <w:rFonts w:ascii="Calibri" w:hAnsi="Calibri"/>
        </w:rPr>
        <w:t xml:space="preserve">followed </w:t>
      </w:r>
      <w:proofErr w:type="spellStart"/>
      <w:r w:rsidR="00605144">
        <w:rPr>
          <w:rFonts w:ascii="Calibri" w:hAnsi="Calibri"/>
        </w:rPr>
        <w:lastRenderedPageBreak/>
        <w:t>Martoni</w:t>
      </w:r>
      <w:proofErr w:type="spellEnd"/>
      <w:r w:rsidR="00605144">
        <w:rPr>
          <w:rFonts w:ascii="Calibri" w:hAnsi="Calibri"/>
        </w:rPr>
        <w:t xml:space="preserve"> </w:t>
      </w:r>
      <w:r w:rsidR="00605144" w:rsidRPr="00ED3F8E">
        <w:rPr>
          <w:rFonts w:ascii="Calibri" w:hAnsi="Calibri"/>
          <w:i/>
        </w:rPr>
        <w:t>et al.</w:t>
      </w:r>
      <w:r w:rsidR="00263D64">
        <w:rPr>
          <w:rFonts w:ascii="Calibri" w:hAnsi="Calibri"/>
        </w:rPr>
        <w:t xml:space="preserve"> (</w:t>
      </w:r>
      <w:r w:rsidR="00605144">
        <w:rPr>
          <w:rFonts w:ascii="Calibri" w:hAnsi="Calibri"/>
        </w:rPr>
        <w:t>2018</w:t>
      </w:r>
      <w:r w:rsidR="00263D64">
        <w:rPr>
          <w:rFonts w:ascii="Calibri" w:hAnsi="Calibri"/>
        </w:rPr>
        <w:t>)</w:t>
      </w:r>
      <w:r w:rsidR="00605144">
        <w:rPr>
          <w:rFonts w:ascii="Calibri" w:hAnsi="Calibri"/>
        </w:rPr>
        <w:t xml:space="preserve">. </w:t>
      </w:r>
      <w:r w:rsidR="00263D64">
        <w:rPr>
          <w:rFonts w:ascii="Calibri" w:hAnsi="Calibri"/>
        </w:rPr>
        <w:t xml:space="preserve">For the </w:t>
      </w:r>
      <w:r w:rsidR="00FF4B7B">
        <w:rPr>
          <w:rFonts w:ascii="Calibri" w:hAnsi="Calibri"/>
        </w:rPr>
        <w:t xml:space="preserve">ribosomal </w:t>
      </w:r>
      <w:r w:rsidR="00263D64">
        <w:rPr>
          <w:rFonts w:ascii="Calibri" w:hAnsi="Calibri"/>
        </w:rPr>
        <w:t>18S, a</w:t>
      </w:r>
      <w:r w:rsidRPr="00A94C72">
        <w:rPr>
          <w:rFonts w:eastAsia="Times New Roman" w:cs="Times New Roman"/>
          <w:szCs w:val="24"/>
          <w:lang w:eastAsia="en-AU"/>
        </w:rPr>
        <w:t xml:space="preserve"> 544-bp PCR product was amplified from 179 specimens using the primers 18S_F </w:t>
      </w:r>
      <w:r w:rsidR="00ED3F8E">
        <w:rPr>
          <w:rFonts w:eastAsia="Times New Roman" w:cs="Times New Roman"/>
          <w:szCs w:val="24"/>
          <w:lang w:eastAsia="en-AU"/>
        </w:rPr>
        <w:t>(</w:t>
      </w:r>
      <w:r w:rsidRPr="00A94C72">
        <w:rPr>
          <w:rFonts w:eastAsia="Times New Roman" w:cs="Times New Roman"/>
          <w:szCs w:val="24"/>
          <w:lang w:eastAsia="en-AU"/>
        </w:rPr>
        <w:t>CTGGTTGATCCTGCCAGAGT</w:t>
      </w:r>
      <w:r w:rsidR="00ED3F8E">
        <w:rPr>
          <w:rFonts w:eastAsia="Times New Roman" w:cs="Times New Roman"/>
          <w:szCs w:val="24"/>
          <w:lang w:eastAsia="en-AU"/>
        </w:rPr>
        <w:t xml:space="preserve">; </w:t>
      </w:r>
      <w:proofErr w:type="spellStart"/>
      <w:r w:rsidR="00ED3F8E" w:rsidRPr="00ED3F8E">
        <w:rPr>
          <w:rFonts w:eastAsia="Times New Roman" w:cs="Times New Roman"/>
          <w:szCs w:val="24"/>
          <w:lang w:eastAsia="en-AU"/>
        </w:rPr>
        <w:t>Ouvrard</w:t>
      </w:r>
      <w:proofErr w:type="spellEnd"/>
      <w:r w:rsidR="00ED3F8E" w:rsidRPr="00ED3F8E">
        <w:rPr>
          <w:rFonts w:eastAsia="Times New Roman" w:cs="Times New Roman"/>
          <w:szCs w:val="24"/>
          <w:lang w:eastAsia="en-AU"/>
        </w:rPr>
        <w:t xml:space="preserve"> </w:t>
      </w:r>
      <w:r w:rsidR="00ED3F8E" w:rsidRPr="00ED3F8E">
        <w:rPr>
          <w:rFonts w:eastAsia="Times New Roman" w:cs="Times New Roman"/>
          <w:i/>
          <w:szCs w:val="24"/>
          <w:lang w:eastAsia="en-AU"/>
        </w:rPr>
        <w:t>et al.</w:t>
      </w:r>
      <w:r w:rsidR="00ED3F8E" w:rsidRPr="00ED3F8E">
        <w:rPr>
          <w:rFonts w:eastAsia="Times New Roman" w:cs="Times New Roman"/>
          <w:szCs w:val="24"/>
          <w:lang w:eastAsia="en-AU"/>
        </w:rPr>
        <w:t xml:space="preserve"> 2000</w:t>
      </w:r>
      <w:r w:rsidR="00ED3F8E">
        <w:rPr>
          <w:rFonts w:eastAsia="Times New Roman" w:cs="Times New Roman"/>
          <w:szCs w:val="24"/>
          <w:lang w:eastAsia="en-AU"/>
        </w:rPr>
        <w:t>)</w:t>
      </w:r>
      <w:r w:rsidRPr="00A94C72">
        <w:rPr>
          <w:rFonts w:eastAsia="Times New Roman" w:cs="Times New Roman"/>
          <w:szCs w:val="24"/>
          <w:lang w:eastAsia="en-AU"/>
        </w:rPr>
        <w:t xml:space="preserve"> </w:t>
      </w:r>
      <w:r w:rsidRPr="00A94C72">
        <w:t>and 18S_Rmod, (ACCAGACTTGCCCTCCAAT</w:t>
      </w:r>
      <w:r w:rsidR="00ED3F8E">
        <w:t>;</w:t>
      </w:r>
      <w:r w:rsidR="00FF4B7B">
        <w:t xml:space="preserve"> </w:t>
      </w:r>
      <w:r w:rsidRPr="00A94C72">
        <w:t xml:space="preserve">modified in this study from </w:t>
      </w:r>
      <w:r w:rsidR="00ED3F8E">
        <w:rPr>
          <w:noProof/>
        </w:rPr>
        <w:t xml:space="preserve">Ouvrard </w:t>
      </w:r>
      <w:r w:rsidR="00ED3F8E" w:rsidRPr="00ED3F8E">
        <w:rPr>
          <w:i/>
          <w:noProof/>
        </w:rPr>
        <w:t>et al.</w:t>
      </w:r>
      <w:r w:rsidR="00ED3F8E">
        <w:rPr>
          <w:noProof/>
        </w:rPr>
        <w:t xml:space="preserve"> 2000)</w:t>
      </w:r>
      <w:r w:rsidRPr="00CF13A4">
        <w:t>.</w:t>
      </w:r>
      <w:r w:rsidRPr="00CA2777">
        <w:t xml:space="preserve"> </w:t>
      </w:r>
      <w:r w:rsidRPr="00A94C72">
        <w:rPr>
          <w:rFonts w:eastAsia="Times New Roman" w:cs="Times New Roman"/>
          <w:szCs w:val="24"/>
          <w:lang w:eastAsia="en-AU"/>
        </w:rPr>
        <w:t xml:space="preserve">Thermal cycling conditions </w:t>
      </w:r>
      <w:r w:rsidR="00F95248" w:rsidRPr="00A94C72">
        <w:rPr>
          <w:rFonts w:eastAsia="Times New Roman" w:cs="Times New Roman"/>
          <w:szCs w:val="24"/>
          <w:lang w:eastAsia="en-AU"/>
        </w:rPr>
        <w:t>were</w:t>
      </w:r>
      <w:r w:rsidR="00F95248">
        <w:rPr>
          <w:rFonts w:eastAsia="Times New Roman" w:cs="Times New Roman"/>
          <w:szCs w:val="24"/>
          <w:lang w:eastAsia="en-AU"/>
        </w:rPr>
        <w:t>:</w:t>
      </w:r>
      <w:r w:rsidRPr="00A94C72">
        <w:rPr>
          <w:rFonts w:eastAsia="Times New Roman" w:cs="Times New Roman"/>
          <w:szCs w:val="24"/>
          <w:lang w:eastAsia="en-AU"/>
        </w:rPr>
        <w:t xml:space="preserve"> an initial denaturation at 94°C for 5 min, followed by 40 cycles of denaturation at 94°C for 30 s, annealing at 50°C for 30 s and extension at 72°C for 1 min, followed by a final extension of 7 min. </w:t>
      </w:r>
      <w:r w:rsidR="00263D64">
        <w:rPr>
          <w:rFonts w:eastAsia="Times New Roman" w:cstheme="minorHAnsi"/>
          <w:color w:val="000000"/>
          <w:szCs w:val="24"/>
          <w:shd w:val="clear" w:color="auto" w:fill="FFFFFF"/>
          <w:lang w:eastAsia="en-AU"/>
        </w:rPr>
        <w:t xml:space="preserve">For COI, </w:t>
      </w:r>
      <w:r w:rsidR="00D3547D">
        <w:rPr>
          <w:rFonts w:eastAsia="Times New Roman" w:cstheme="minorHAnsi"/>
          <w:color w:val="000000"/>
          <w:szCs w:val="24"/>
          <w:shd w:val="clear" w:color="auto" w:fill="FFFFFF"/>
          <w:lang w:eastAsia="en-AU"/>
        </w:rPr>
        <w:t xml:space="preserve">PCRs were performed on </w:t>
      </w:r>
      <w:r w:rsidR="002F099B">
        <w:rPr>
          <w:rFonts w:eastAsia="Times New Roman" w:cstheme="minorHAnsi"/>
          <w:color w:val="000000"/>
          <w:szCs w:val="24"/>
          <w:shd w:val="clear" w:color="auto" w:fill="FFFFFF"/>
          <w:lang w:eastAsia="en-AU"/>
        </w:rPr>
        <w:t>16</w:t>
      </w:r>
      <w:r w:rsidR="00A71E6A">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new </w:t>
      </w:r>
      <w:r w:rsidR="00A71E6A">
        <w:rPr>
          <w:rFonts w:eastAsia="Times New Roman" w:cstheme="minorHAnsi"/>
          <w:color w:val="000000"/>
          <w:szCs w:val="24"/>
          <w:shd w:val="clear" w:color="auto" w:fill="FFFFFF"/>
          <w:lang w:eastAsia="en-AU"/>
        </w:rPr>
        <w:t>individual</w:t>
      </w:r>
      <w:r w:rsidR="00D3547D">
        <w:rPr>
          <w:rFonts w:eastAsia="Times New Roman" w:cstheme="minorHAnsi"/>
          <w:color w:val="000000"/>
          <w:szCs w:val="24"/>
          <w:shd w:val="clear" w:color="auto" w:fill="FFFFFF"/>
          <w:lang w:eastAsia="en-AU"/>
        </w:rPr>
        <w:t xml:space="preserve"> psyllids</w:t>
      </w:r>
      <w:r w:rsidR="00263D64">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 xml:space="preserve">including </w:t>
      </w:r>
      <w:r w:rsidR="00DA34F7">
        <w:rPr>
          <w:rFonts w:eastAsia="Times New Roman" w:cstheme="minorHAnsi"/>
          <w:color w:val="000000"/>
          <w:szCs w:val="24"/>
          <w:shd w:val="clear" w:color="auto" w:fill="FFFFFF"/>
          <w:lang w:eastAsia="en-AU"/>
        </w:rPr>
        <w:t xml:space="preserve">specimens of </w:t>
      </w:r>
      <w:proofErr w:type="spellStart"/>
      <w:r w:rsidR="00DA34F7">
        <w:rPr>
          <w:rFonts w:ascii="Calibri" w:eastAsia="Times New Roman" w:hAnsi="Calibri" w:cs="Times New Roman"/>
          <w:i/>
          <w:szCs w:val="24"/>
          <w:lang w:eastAsia="en-AU"/>
        </w:rPr>
        <w:t>Blastopsylla</w:t>
      </w:r>
      <w:proofErr w:type="spellEnd"/>
      <w:r w:rsidR="00DA34F7">
        <w:rPr>
          <w:rFonts w:ascii="Calibri" w:eastAsia="Times New Roman" w:hAnsi="Calibri" w:cs="Times New Roman"/>
          <w:i/>
          <w:szCs w:val="24"/>
          <w:lang w:eastAsia="en-AU"/>
        </w:rPr>
        <w:t xml:space="preserve">, </w:t>
      </w:r>
      <w:proofErr w:type="spellStart"/>
      <w:r w:rsidR="00DA34F7">
        <w:rPr>
          <w:rFonts w:ascii="Calibri" w:eastAsia="Times New Roman" w:hAnsi="Calibri" w:cs="Times New Roman"/>
          <w:i/>
          <w:szCs w:val="24"/>
          <w:lang w:eastAsia="en-AU"/>
        </w:rPr>
        <w:t>Cryptoneossa</w:t>
      </w:r>
      <w:proofErr w:type="spellEnd"/>
      <w:r w:rsidR="00DA34F7">
        <w:rPr>
          <w:rFonts w:ascii="Calibri" w:eastAsia="Times New Roman" w:hAnsi="Calibri" w:cs="Times New Roman"/>
          <w:szCs w:val="24"/>
          <w:lang w:eastAsia="en-AU"/>
        </w:rPr>
        <w:t xml:space="preserve"> and two species of </w:t>
      </w:r>
      <w:r w:rsidR="00A109C6">
        <w:rPr>
          <w:rFonts w:ascii="Calibri" w:eastAsia="Times New Roman" w:hAnsi="Calibri" w:cs="Times New Roman"/>
          <w:szCs w:val="24"/>
          <w:lang w:eastAsia="en-AU"/>
        </w:rPr>
        <w:t>Triozids</w:t>
      </w:r>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from Australia (</w:t>
      </w:r>
      <w:proofErr w:type="spellStart"/>
      <w:r w:rsidR="00DA34F7">
        <w:rPr>
          <w:rFonts w:ascii="Calibri" w:eastAsia="Times New Roman" w:hAnsi="Calibri" w:cs="Times New Roman"/>
          <w:i/>
          <w:szCs w:val="24"/>
          <w:lang w:eastAsia="en-AU"/>
        </w:rPr>
        <w:t>T</w:t>
      </w:r>
      <w:r w:rsidR="00A109C6">
        <w:rPr>
          <w:rFonts w:ascii="Calibri" w:eastAsia="Times New Roman" w:hAnsi="Calibri" w:cs="Times New Roman"/>
          <w:i/>
          <w:szCs w:val="24"/>
          <w:lang w:eastAsia="en-AU"/>
        </w:rPr>
        <w:t>rioza</w:t>
      </w:r>
      <w:proofErr w:type="spellEnd"/>
      <w:r w:rsidR="00DA34F7">
        <w:rPr>
          <w:rFonts w:ascii="Calibri" w:eastAsia="Times New Roman" w:hAnsi="Calibri" w:cs="Times New Roman"/>
          <w:i/>
          <w:szCs w:val="24"/>
          <w:lang w:eastAsia="en-AU"/>
        </w:rPr>
        <w:t xml:space="preserve"> </w:t>
      </w:r>
      <w:proofErr w:type="spellStart"/>
      <w:r w:rsidR="00DA34F7">
        <w:rPr>
          <w:rFonts w:ascii="Calibri" w:eastAsia="Times New Roman" w:hAnsi="Calibri" w:cs="Times New Roman"/>
          <w:i/>
          <w:szCs w:val="24"/>
          <w:lang w:eastAsia="en-AU"/>
        </w:rPr>
        <w:t>tricornuta</w:t>
      </w:r>
      <w:proofErr w:type="spellEnd"/>
      <w:r w:rsidR="00DA34F7">
        <w:rPr>
          <w:rFonts w:ascii="Calibri" w:eastAsia="Times New Roman" w:hAnsi="Calibri" w:cs="Times New Roman"/>
          <w:i/>
          <w:szCs w:val="24"/>
          <w:lang w:eastAsia="en-AU"/>
        </w:rPr>
        <w:t xml:space="preserve"> </w:t>
      </w:r>
      <w:r w:rsidR="00DA34F7">
        <w:rPr>
          <w:rFonts w:ascii="Calibri" w:eastAsia="Times New Roman" w:hAnsi="Calibri" w:cs="Times New Roman"/>
          <w:szCs w:val="24"/>
          <w:lang w:eastAsia="en-AU"/>
        </w:rPr>
        <w:t xml:space="preserve">and </w:t>
      </w:r>
      <w:proofErr w:type="spellStart"/>
      <w:r w:rsidR="00A109C6" w:rsidRPr="00584496">
        <w:rPr>
          <w:rFonts w:ascii="Calibri" w:eastAsia="Times New Roman" w:hAnsi="Calibri" w:cs="Times New Roman"/>
          <w:i/>
          <w:szCs w:val="24"/>
          <w:lang w:eastAsia="en-AU"/>
        </w:rPr>
        <w:t>Acanthocasuarina</w:t>
      </w:r>
      <w:proofErr w:type="spellEnd"/>
      <w:r w:rsidR="00A109C6" w:rsidRPr="00584496">
        <w:rPr>
          <w:rFonts w:ascii="Calibri" w:eastAsia="Times New Roman" w:hAnsi="Calibri" w:cs="Times New Roman"/>
          <w:i/>
          <w:szCs w:val="24"/>
          <w:lang w:eastAsia="en-AU"/>
        </w:rPr>
        <w:t xml:space="preserve"> </w:t>
      </w:r>
      <w:proofErr w:type="spellStart"/>
      <w:r w:rsidR="00A109C6" w:rsidRPr="00584496">
        <w:rPr>
          <w:rFonts w:ascii="Calibri" w:eastAsia="Times New Roman" w:hAnsi="Calibri" w:cs="Times New Roman"/>
          <w:i/>
          <w:szCs w:val="24"/>
          <w:lang w:eastAsia="en-AU"/>
        </w:rPr>
        <w:t>acutivalvis</w:t>
      </w:r>
      <w:proofErr w:type="spellEnd"/>
      <w:r w:rsidR="00DA34F7">
        <w:rPr>
          <w:rFonts w:ascii="Calibri" w:eastAsia="Times New Roman" w:hAnsi="Calibri" w:cs="Times New Roman"/>
          <w:szCs w:val="24"/>
          <w:lang w:eastAsia="en-AU"/>
        </w:rPr>
        <w:t>) (</w:t>
      </w:r>
      <w:r w:rsidR="00DA34F7" w:rsidRPr="00DF2E9F">
        <w:rPr>
          <w:rFonts w:ascii="Calibri" w:eastAsia="Times New Roman" w:hAnsi="Calibri" w:cs="Times New Roman"/>
          <w:szCs w:val="24"/>
          <w:highlight w:val="red"/>
          <w:lang w:eastAsia="en-AU"/>
        </w:rPr>
        <w:t>Table SM1</w:t>
      </w:r>
      <w:r w:rsidR="00DA34F7">
        <w:rPr>
          <w:rFonts w:ascii="Calibri" w:eastAsia="Times New Roman" w:hAnsi="Calibri" w:cs="Times New Roman"/>
          <w:szCs w:val="24"/>
          <w:lang w:eastAsia="en-AU"/>
        </w:rPr>
        <w:t xml:space="preserve">). </w:t>
      </w:r>
      <w:r w:rsidR="00263D64">
        <w:rPr>
          <w:rFonts w:eastAsia="Times New Roman" w:cs="Times New Roman"/>
          <w:szCs w:val="24"/>
          <w:lang w:eastAsia="en-AU"/>
        </w:rPr>
        <w:t>All a</w:t>
      </w:r>
      <w:r w:rsidR="00263D64" w:rsidRPr="00A94C72">
        <w:rPr>
          <w:rFonts w:eastAsia="Times New Roman" w:cs="Times New Roman"/>
          <w:szCs w:val="24"/>
          <w:lang w:eastAsia="en-AU"/>
        </w:rPr>
        <w:t>mplicons were sequenced directly using the Sanger method (Bio-Protection Research Centre, Lincoln University, New Zealand)</w:t>
      </w:r>
      <w:r w:rsidR="00263D64">
        <w:rPr>
          <w:rFonts w:eastAsia="Times New Roman" w:cs="Times New Roman"/>
          <w:szCs w:val="24"/>
          <w:lang w:eastAsia="en-AU"/>
        </w:rPr>
        <w:t xml:space="preserve"> </w:t>
      </w:r>
      <w:r w:rsidR="00FF4B7B">
        <w:rPr>
          <w:rFonts w:eastAsia="Times New Roman" w:cs="Times New Roman"/>
          <w:szCs w:val="24"/>
          <w:lang w:eastAsia="en-AU"/>
        </w:rPr>
        <w:t>with</w:t>
      </w:r>
      <w:r w:rsidR="00FF4B7B" w:rsidRPr="00A94C72">
        <w:rPr>
          <w:rFonts w:eastAsia="Times New Roman" w:cs="Times New Roman"/>
          <w:szCs w:val="24"/>
          <w:lang w:eastAsia="en-AU"/>
        </w:rPr>
        <w:t xml:space="preserve"> </w:t>
      </w:r>
      <w:r w:rsidR="00263D64" w:rsidRPr="00A94C72">
        <w:rPr>
          <w:rFonts w:eastAsia="Times New Roman" w:cs="Times New Roman"/>
          <w:szCs w:val="24"/>
          <w:lang w:eastAsia="en-AU"/>
        </w:rPr>
        <w:t xml:space="preserve">the PCR </w:t>
      </w:r>
      <w:r w:rsidR="00263D64">
        <w:rPr>
          <w:rFonts w:eastAsia="Times New Roman" w:cs="Times New Roman"/>
          <w:szCs w:val="24"/>
          <w:lang w:eastAsia="en-AU"/>
        </w:rPr>
        <w:t xml:space="preserve">amplification </w:t>
      </w:r>
      <w:r w:rsidR="00263D64" w:rsidRPr="00A94C72">
        <w:rPr>
          <w:rFonts w:eastAsia="Times New Roman" w:cs="Times New Roman"/>
          <w:szCs w:val="24"/>
          <w:lang w:eastAsia="en-AU"/>
        </w:rPr>
        <w:t>primers.</w:t>
      </w:r>
      <w:r w:rsidR="00263D64">
        <w:rPr>
          <w:rFonts w:eastAsia="Times New Roman" w:cs="Times New Roman"/>
          <w:szCs w:val="24"/>
          <w:lang w:eastAsia="en-AU"/>
        </w:rPr>
        <w:t xml:space="preserve"> </w:t>
      </w:r>
    </w:p>
    <w:p w14:paraId="5115AD8F" w14:textId="33D30BF6" w:rsidR="00020031" w:rsidRDefault="00020031" w:rsidP="00584496">
      <w:pPr>
        <w:spacing w:after="0" w:line="360" w:lineRule="auto"/>
        <w:ind w:firstLine="360"/>
        <w:rPr>
          <w:rFonts w:eastAsia="Times New Roman" w:cstheme="minorHAnsi"/>
          <w:color w:val="000000"/>
          <w:szCs w:val="24"/>
          <w:shd w:val="clear" w:color="auto" w:fill="FFFFFF"/>
          <w:lang w:eastAsia="en-AU"/>
        </w:rPr>
      </w:pPr>
      <w:r>
        <w:rPr>
          <w:rFonts w:eastAsia="Times New Roman" w:cstheme="minorHAnsi"/>
          <w:color w:val="000000"/>
          <w:szCs w:val="24"/>
          <w:shd w:val="clear" w:color="auto" w:fill="FFFFFF"/>
          <w:lang w:eastAsia="en-AU"/>
        </w:rPr>
        <w:t>Twenty</w:t>
      </w:r>
      <w:r w:rsidRPr="002F099B">
        <w:rPr>
          <w:rFonts w:eastAsia="Times New Roman" w:cstheme="minorHAnsi"/>
          <w:color w:val="000000"/>
          <w:szCs w:val="24"/>
          <w:shd w:val="clear" w:color="auto" w:fill="FFFFFF"/>
          <w:lang w:eastAsia="en-AU"/>
        </w:rPr>
        <w:t xml:space="preserve"> partial</w:t>
      </w:r>
      <w:r>
        <w:rPr>
          <w:rFonts w:eastAsia="Times New Roman" w:cstheme="minorHAnsi"/>
          <w:color w:val="000000"/>
          <w:szCs w:val="24"/>
          <w:shd w:val="clear" w:color="auto" w:fill="FFFFFF"/>
          <w:lang w:eastAsia="en-AU"/>
        </w:rPr>
        <w:t xml:space="preserve"> </w:t>
      </w:r>
      <w:r w:rsidRPr="00D131ED">
        <w:rPr>
          <w:rFonts w:eastAsia="Times New Roman" w:cstheme="minorHAnsi"/>
          <w:color w:val="000000"/>
          <w:szCs w:val="24"/>
          <w:shd w:val="clear" w:color="auto" w:fill="FFFFFF"/>
          <w:lang w:eastAsia="en-AU"/>
        </w:rPr>
        <w:t xml:space="preserve">Elongation Factor-1α </w:t>
      </w:r>
      <w:r w:rsidR="00FF4B7B">
        <w:rPr>
          <w:rFonts w:eastAsia="Times New Roman" w:cstheme="minorHAnsi"/>
          <w:color w:val="000000"/>
          <w:szCs w:val="24"/>
          <w:shd w:val="clear" w:color="auto" w:fill="FFFFFF"/>
          <w:lang w:eastAsia="en-AU"/>
        </w:rPr>
        <w:t xml:space="preserve">sequences (240 bp) </w:t>
      </w:r>
      <w:r>
        <w:rPr>
          <w:rFonts w:eastAsia="Times New Roman" w:cstheme="minorHAnsi"/>
          <w:color w:val="000000"/>
          <w:szCs w:val="24"/>
          <w:shd w:val="clear" w:color="auto" w:fill="FFFFFF"/>
          <w:lang w:eastAsia="en-AU"/>
        </w:rPr>
        <w:t>were from</w:t>
      </w:r>
      <w:r w:rsidR="00ED3F8E">
        <w:rPr>
          <w:rFonts w:eastAsia="Times New Roman" w:cstheme="minorHAnsi"/>
          <w:color w:val="000000"/>
          <w:szCs w:val="24"/>
          <w:shd w:val="clear" w:color="auto" w:fill="FFFFFF"/>
          <w:lang w:eastAsia="en-AU"/>
        </w:rPr>
        <w:t xml:space="preserve"> (</w:t>
      </w:r>
      <w:proofErr w:type="spellStart"/>
      <w:r w:rsidR="00ED3F8E" w:rsidRPr="009D7F85">
        <w:rPr>
          <w:rFonts w:eastAsia="Times New Roman" w:cstheme="minorHAnsi"/>
          <w:noProof/>
          <w:color w:val="000000"/>
          <w:szCs w:val="24"/>
          <w:shd w:val="clear" w:color="auto" w:fill="FFFFFF"/>
          <w:lang w:eastAsia="en-AU"/>
        </w:rPr>
        <w:t>Martoni</w:t>
      </w:r>
      <w:proofErr w:type="spellEnd"/>
      <w:r w:rsidR="00ED3F8E" w:rsidRPr="009D7F85">
        <w:rPr>
          <w:rFonts w:eastAsia="Times New Roman" w:cstheme="minorHAnsi"/>
          <w:noProof/>
          <w:color w:val="000000"/>
          <w:szCs w:val="24"/>
          <w:shd w:val="clear" w:color="auto" w:fill="FFFFFF"/>
          <w:lang w:eastAsia="en-AU"/>
        </w:rPr>
        <w:t xml:space="preserve"> </w:t>
      </w:r>
      <w:r w:rsidR="00ED3F8E" w:rsidRPr="00ED3F8E">
        <w:rPr>
          <w:rFonts w:eastAsia="Times New Roman" w:cstheme="minorHAnsi"/>
          <w:i/>
          <w:noProof/>
          <w:color w:val="000000"/>
          <w:szCs w:val="24"/>
          <w:shd w:val="clear" w:color="auto" w:fill="FFFFFF"/>
          <w:lang w:eastAsia="en-AU"/>
        </w:rPr>
        <w:t xml:space="preserve">et al. </w:t>
      </w:r>
      <w:r w:rsidR="00ED3F8E" w:rsidRPr="009D7F85">
        <w:rPr>
          <w:rFonts w:eastAsia="Times New Roman" w:cstheme="minorHAnsi"/>
          <w:noProof/>
          <w:color w:val="000000"/>
          <w:szCs w:val="24"/>
          <w:shd w:val="clear" w:color="auto" w:fill="FFFFFF"/>
          <w:lang w:eastAsia="en-AU"/>
        </w:rPr>
        <w:t>2017</w:t>
      </w:r>
      <w:r w:rsidR="00ED3F8E">
        <w:rPr>
          <w:rFonts w:eastAsia="Times New Roman" w:cstheme="minorHAnsi"/>
          <w:noProof/>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r w:rsidR="00FF4B7B">
        <w:rPr>
          <w:rFonts w:eastAsia="Times New Roman" w:cstheme="minorHAnsi"/>
          <w:color w:val="000000"/>
          <w:szCs w:val="24"/>
          <w:shd w:val="clear" w:color="auto" w:fill="FFFFFF"/>
          <w:lang w:eastAsia="en-AU"/>
        </w:rPr>
        <w:t>A new EF1</w:t>
      </w:r>
      <w:r w:rsidR="00FF4B7B" w:rsidRPr="00FF4B7B">
        <w:rPr>
          <w:rFonts w:eastAsia="Times New Roman" w:cstheme="minorHAnsi"/>
          <w:color w:val="000000"/>
          <w:szCs w:val="24"/>
          <w:shd w:val="clear" w:color="auto" w:fill="FFFFFF"/>
          <w:lang w:eastAsia="en-AU"/>
        </w:rPr>
        <w:t xml:space="preserve"> </w:t>
      </w:r>
      <w:r w:rsidR="00FF4B7B" w:rsidRPr="00D131ED">
        <w:rPr>
          <w:rFonts w:eastAsia="Times New Roman" w:cstheme="minorHAnsi"/>
          <w:color w:val="000000"/>
          <w:szCs w:val="24"/>
          <w:shd w:val="clear" w:color="auto" w:fill="FFFFFF"/>
          <w:lang w:eastAsia="en-AU"/>
        </w:rPr>
        <w:t>α</w:t>
      </w:r>
      <w:r>
        <w:rPr>
          <w:rFonts w:eastAsia="Times New Roman" w:cstheme="minorHAnsi"/>
          <w:color w:val="000000"/>
          <w:szCs w:val="24"/>
          <w:shd w:val="clear" w:color="auto" w:fill="FFFFFF"/>
          <w:lang w:eastAsia="en-AU"/>
        </w:rPr>
        <w:t xml:space="preserve"> sequence </w:t>
      </w:r>
      <w:r w:rsidRPr="00D131ED">
        <w:rPr>
          <w:rFonts w:eastAsia="Times New Roman" w:cstheme="minorHAnsi"/>
          <w:color w:val="000000"/>
          <w:szCs w:val="24"/>
          <w:shd w:val="clear" w:color="auto" w:fill="FFFFFF"/>
          <w:lang w:eastAsia="en-AU"/>
        </w:rPr>
        <w:t xml:space="preserve">was </w:t>
      </w:r>
      <w:r>
        <w:rPr>
          <w:rFonts w:eastAsia="Times New Roman" w:cstheme="minorHAnsi"/>
          <w:color w:val="000000"/>
          <w:szCs w:val="24"/>
          <w:shd w:val="clear" w:color="auto" w:fill="FFFFFF"/>
          <w:lang w:eastAsia="en-AU"/>
        </w:rPr>
        <w:t xml:space="preserve">isolated here </w:t>
      </w:r>
      <w:r w:rsidR="005C7568">
        <w:rPr>
          <w:rFonts w:eastAsia="Times New Roman" w:cstheme="minorHAnsi"/>
          <w:color w:val="000000"/>
          <w:szCs w:val="24"/>
          <w:shd w:val="clear" w:color="auto" w:fill="FFFFFF"/>
          <w:lang w:eastAsia="en-AU"/>
        </w:rPr>
        <w:t>from</w:t>
      </w:r>
      <w:r>
        <w:rPr>
          <w:rFonts w:eastAsia="Times New Roman" w:cstheme="minorHAnsi"/>
          <w:color w:val="000000"/>
          <w:szCs w:val="24"/>
          <w:shd w:val="clear" w:color="auto" w:fill="FFFFFF"/>
          <w:lang w:eastAsia="en-AU"/>
        </w:rPr>
        <w:t xml:space="preserve"> </w:t>
      </w:r>
      <w:proofErr w:type="spellStart"/>
      <w:r>
        <w:rPr>
          <w:rFonts w:eastAsia="Times New Roman" w:cstheme="minorHAnsi"/>
          <w:i/>
          <w:color w:val="000000"/>
          <w:szCs w:val="24"/>
          <w:shd w:val="clear" w:color="auto" w:fill="FFFFFF"/>
          <w:lang w:eastAsia="en-AU"/>
        </w:rPr>
        <w:t>Atmetocranium</w:t>
      </w:r>
      <w:proofErr w:type="spellEnd"/>
      <w:r>
        <w:rPr>
          <w:rFonts w:eastAsia="Times New Roman" w:cstheme="minorHAnsi"/>
          <w:i/>
          <w:color w:val="000000"/>
          <w:szCs w:val="24"/>
          <w:shd w:val="clear" w:color="auto" w:fill="FFFFFF"/>
          <w:lang w:eastAsia="en-AU"/>
        </w:rPr>
        <w:t xml:space="preserve"> </w:t>
      </w:r>
      <w:proofErr w:type="spellStart"/>
      <w:r>
        <w:rPr>
          <w:rFonts w:eastAsia="Times New Roman" w:cstheme="minorHAnsi"/>
          <w:i/>
          <w:color w:val="000000"/>
          <w:szCs w:val="24"/>
          <w:shd w:val="clear" w:color="auto" w:fill="FFFFFF"/>
          <w:lang w:eastAsia="en-AU"/>
        </w:rPr>
        <w:t>myersi</w:t>
      </w:r>
      <w:proofErr w:type="spellEnd"/>
      <w:r w:rsidR="00B34C20">
        <w:rPr>
          <w:rFonts w:eastAsia="Times New Roman" w:cstheme="minorHAnsi"/>
          <w:i/>
          <w:color w:val="000000"/>
          <w:szCs w:val="24"/>
          <w:shd w:val="clear" w:color="auto" w:fill="FFFFFF"/>
          <w:lang w:eastAsia="en-AU"/>
        </w:rPr>
        <w:t xml:space="preserve"> </w:t>
      </w:r>
      <w:r w:rsidR="00B34C20">
        <w:rPr>
          <w:rFonts w:eastAsia="Times New Roman" w:cstheme="minorHAnsi"/>
          <w:color w:val="000000"/>
          <w:szCs w:val="24"/>
          <w:shd w:val="clear" w:color="auto" w:fill="FFFFFF"/>
          <w:lang w:eastAsia="en-AU"/>
        </w:rPr>
        <w:t xml:space="preserve">(Acc. Number </w:t>
      </w:r>
      <w:r w:rsidR="00B34C20" w:rsidRPr="00B34C20">
        <w:rPr>
          <w:rFonts w:eastAsia="Times New Roman" w:cstheme="minorHAnsi"/>
          <w:color w:val="000000"/>
          <w:szCs w:val="24"/>
          <w:shd w:val="clear" w:color="auto" w:fill="FFFFFF"/>
          <w:lang w:eastAsia="en-AU"/>
        </w:rPr>
        <w:t>MH556913</w:t>
      </w:r>
      <w:r w:rsidR="00DF2E9F">
        <w:rPr>
          <w:rFonts w:eastAsia="Times New Roman" w:cstheme="minorHAnsi"/>
          <w:color w:val="000000"/>
          <w:szCs w:val="24"/>
          <w:shd w:val="clear" w:color="auto" w:fill="FFFFFF"/>
          <w:lang w:eastAsia="en-AU"/>
        </w:rPr>
        <w:t>)</w:t>
      </w:r>
      <w:r>
        <w:rPr>
          <w:rFonts w:eastAsia="Times New Roman" w:cstheme="minorHAnsi"/>
          <w:color w:val="000000"/>
          <w:szCs w:val="24"/>
          <w:shd w:val="clear" w:color="auto" w:fill="FFFFFF"/>
          <w:lang w:eastAsia="en-AU"/>
        </w:rPr>
        <w:t xml:space="preserve">. </w:t>
      </w:r>
    </w:p>
    <w:p w14:paraId="2EF7C332" w14:textId="74A331D6" w:rsidR="00A94C72" w:rsidRPr="007A5043" w:rsidRDefault="00A94C72" w:rsidP="00B819D7">
      <w:pPr>
        <w:pStyle w:val="ListParagraph"/>
        <w:keepNext/>
        <w:numPr>
          <w:ilvl w:val="1"/>
          <w:numId w:val="3"/>
        </w:numPr>
        <w:tabs>
          <w:tab w:val="num" w:pos="709"/>
        </w:tabs>
        <w:spacing w:before="240" w:after="240" w:line="240" w:lineRule="auto"/>
        <w:outlineLvl w:val="2"/>
        <w:rPr>
          <w:rFonts w:ascii="Calibri" w:eastAsia="Times New Roman" w:hAnsi="Calibri" w:cstheme="minorHAnsi"/>
          <w:b/>
          <w:bCs/>
          <w:i/>
          <w:noProof/>
          <w:color w:val="000000"/>
          <w:sz w:val="24"/>
          <w:szCs w:val="24"/>
          <w:shd w:val="clear" w:color="auto" w:fill="FFFFFF"/>
          <w:lang w:eastAsia="en-AU"/>
        </w:rPr>
      </w:pPr>
      <w:bookmarkStart w:id="18" w:name="_Toc512863589"/>
      <w:r w:rsidRPr="007A5043">
        <w:rPr>
          <w:rFonts w:ascii="Calibri" w:eastAsia="Times New Roman" w:hAnsi="Calibri" w:cs="Calibri"/>
          <w:b/>
          <w:bCs/>
          <w:i/>
          <w:noProof/>
          <w:sz w:val="24"/>
          <w:szCs w:val="24"/>
          <w:lang w:eastAsia="en-AU"/>
        </w:rPr>
        <w:t xml:space="preserve">DNA sequence </w:t>
      </w:r>
      <w:r w:rsidR="00FE4982" w:rsidRPr="007A5043">
        <w:rPr>
          <w:rFonts w:ascii="Calibri" w:eastAsia="Times New Roman" w:hAnsi="Calibri" w:cs="Calibri"/>
          <w:b/>
          <w:bCs/>
          <w:i/>
          <w:noProof/>
          <w:sz w:val="24"/>
          <w:szCs w:val="24"/>
          <w:lang w:eastAsia="en-AU"/>
        </w:rPr>
        <w:t xml:space="preserve">variation </w:t>
      </w:r>
      <w:r w:rsidRPr="007A5043">
        <w:rPr>
          <w:rFonts w:ascii="Calibri" w:eastAsia="Times New Roman" w:hAnsi="Calibri" w:cs="Calibri"/>
          <w:b/>
          <w:bCs/>
          <w:i/>
          <w:noProof/>
          <w:sz w:val="24"/>
          <w:szCs w:val="24"/>
          <w:lang w:eastAsia="en-AU"/>
        </w:rPr>
        <w:t>and phylogenetic analysis</w:t>
      </w:r>
      <w:bookmarkEnd w:id="18"/>
    </w:p>
    <w:p w14:paraId="174B43A5" w14:textId="426E6589" w:rsidR="00557529" w:rsidRDefault="00B757A0" w:rsidP="00F65DBB">
      <w:pPr>
        <w:autoSpaceDE w:val="0"/>
        <w:autoSpaceDN w:val="0"/>
        <w:adjustRightInd w:val="0"/>
        <w:spacing w:after="0" w:line="360" w:lineRule="auto"/>
        <w:rPr>
          <w:rFonts w:eastAsia="Times New Roman" w:cstheme="minorHAnsi"/>
          <w:szCs w:val="24"/>
          <w:lang w:eastAsia="en-AU"/>
        </w:rPr>
      </w:pPr>
      <w:r w:rsidRPr="00B757A0">
        <w:rPr>
          <w:rFonts w:eastAsia="Times New Roman" w:cstheme="minorHAnsi"/>
          <w:szCs w:val="24"/>
          <w:lang w:eastAsia="en-AU"/>
        </w:rPr>
        <w:t>In total</w:t>
      </w:r>
      <w:r>
        <w:rPr>
          <w:rFonts w:eastAsia="Times New Roman" w:cstheme="minorHAnsi"/>
          <w:szCs w:val="24"/>
          <w:lang w:eastAsia="en-AU"/>
        </w:rPr>
        <w:t xml:space="preserve"> there were </w:t>
      </w:r>
      <w:r w:rsidR="002A0045">
        <w:rPr>
          <w:rFonts w:eastAsia="Times New Roman" w:cstheme="minorHAnsi"/>
          <w:szCs w:val="24"/>
          <w:lang w:eastAsia="en-AU"/>
        </w:rPr>
        <w:t>6</w:t>
      </w:r>
      <w:r w:rsidR="00F26350">
        <w:rPr>
          <w:rFonts w:eastAsia="Times New Roman" w:cstheme="minorHAnsi"/>
          <w:szCs w:val="24"/>
          <w:lang w:eastAsia="en-AU"/>
        </w:rPr>
        <w:t>65</w:t>
      </w:r>
      <w:r>
        <w:rPr>
          <w:rFonts w:eastAsia="Times New Roman" w:cstheme="minorHAnsi"/>
          <w:szCs w:val="24"/>
          <w:lang w:eastAsia="en-AU"/>
        </w:rPr>
        <w:t xml:space="preserve"> </w:t>
      </w:r>
      <w:r w:rsidR="002A0045">
        <w:rPr>
          <w:rFonts w:eastAsia="Times New Roman" w:cstheme="minorHAnsi"/>
          <w:szCs w:val="24"/>
          <w:lang w:eastAsia="en-AU"/>
        </w:rPr>
        <w:t>psyllid DNA</w:t>
      </w:r>
      <w:r>
        <w:rPr>
          <w:rFonts w:eastAsia="Times New Roman" w:cstheme="minorHAnsi"/>
          <w:szCs w:val="24"/>
          <w:lang w:eastAsia="en-AU"/>
        </w:rPr>
        <w:t xml:space="preserve"> sequences used</w:t>
      </w:r>
      <w:r w:rsidR="002A0045">
        <w:rPr>
          <w:rFonts w:eastAsia="Times New Roman" w:cstheme="minorHAnsi"/>
          <w:szCs w:val="24"/>
          <w:lang w:eastAsia="en-AU"/>
        </w:rPr>
        <w:t xml:space="preserve"> (plus </w:t>
      </w:r>
      <w:r w:rsidR="00F26350">
        <w:rPr>
          <w:rFonts w:eastAsia="Times New Roman" w:cstheme="minorHAnsi"/>
          <w:szCs w:val="24"/>
          <w:lang w:eastAsia="en-AU"/>
        </w:rPr>
        <w:t xml:space="preserve">three </w:t>
      </w:r>
      <w:r w:rsidR="002A0045">
        <w:rPr>
          <w:rFonts w:eastAsia="Times New Roman" w:cstheme="minorHAnsi"/>
          <w:szCs w:val="24"/>
          <w:lang w:eastAsia="en-AU"/>
        </w:rPr>
        <w:t xml:space="preserve">aphid sequences used </w:t>
      </w:r>
      <w:r w:rsidR="005D3F0E">
        <w:rPr>
          <w:rFonts w:eastAsia="Times New Roman" w:cstheme="minorHAnsi"/>
          <w:szCs w:val="24"/>
          <w:lang w:eastAsia="en-AU"/>
        </w:rPr>
        <w:t xml:space="preserve">as </w:t>
      </w:r>
      <w:r w:rsidR="002A0045">
        <w:rPr>
          <w:rFonts w:eastAsia="Times New Roman" w:cstheme="minorHAnsi"/>
          <w:szCs w:val="24"/>
          <w:lang w:eastAsia="en-AU"/>
        </w:rPr>
        <w:t>the outgroup)</w:t>
      </w:r>
      <w:r>
        <w:rPr>
          <w:rFonts w:eastAsia="Times New Roman" w:cstheme="minorHAnsi"/>
          <w:szCs w:val="24"/>
          <w:lang w:eastAsia="en-AU"/>
        </w:rPr>
        <w:t>, paired by specimen for each locus</w:t>
      </w:r>
      <w:r w:rsidR="00557529">
        <w:rPr>
          <w:rFonts w:eastAsia="Times New Roman" w:cstheme="minorHAnsi"/>
          <w:szCs w:val="24"/>
          <w:lang w:eastAsia="en-AU"/>
        </w:rPr>
        <w:t xml:space="preserve"> </w:t>
      </w:r>
      <w:r w:rsidR="00557529" w:rsidRPr="00557529">
        <w:rPr>
          <w:rFonts w:eastAsia="Times New Roman" w:cstheme="minorHAnsi"/>
          <w:szCs w:val="24"/>
          <w:lang w:eastAsia="en-AU"/>
        </w:rPr>
        <w:t>(</w:t>
      </w:r>
      <w:r w:rsidR="00557529" w:rsidRPr="00DF2E9F">
        <w:rPr>
          <w:rFonts w:eastAsia="Times New Roman" w:cstheme="minorHAnsi"/>
          <w:szCs w:val="24"/>
          <w:highlight w:val="red"/>
          <w:lang w:eastAsia="en-AU"/>
        </w:rPr>
        <w:t>Table SM1</w:t>
      </w:r>
      <w:r w:rsidR="00557529" w:rsidRPr="00557529">
        <w:rPr>
          <w:rFonts w:eastAsia="Times New Roman" w:cstheme="minorHAnsi"/>
          <w:szCs w:val="24"/>
          <w:lang w:eastAsia="en-AU"/>
        </w:rPr>
        <w:t>)</w:t>
      </w:r>
      <w:r>
        <w:rPr>
          <w:rFonts w:eastAsia="Times New Roman" w:cstheme="minorHAnsi"/>
          <w:szCs w:val="24"/>
          <w:lang w:eastAsia="en-AU"/>
        </w:rPr>
        <w:t xml:space="preserve">. This included </w:t>
      </w:r>
      <w:r w:rsidRPr="00B757A0">
        <w:rPr>
          <w:rFonts w:eastAsia="Times New Roman" w:cstheme="minorHAnsi"/>
          <w:szCs w:val="24"/>
          <w:lang w:eastAsia="en-AU"/>
        </w:rPr>
        <w:t>sequences from all 90 psyllid taxa identified as present in New Zealand (</w:t>
      </w:r>
      <w:proofErr w:type="spellStart"/>
      <w:r w:rsidRPr="00B757A0">
        <w:rPr>
          <w:rFonts w:eastAsia="Times New Roman" w:cstheme="minorHAnsi"/>
          <w:szCs w:val="24"/>
          <w:lang w:eastAsia="en-AU"/>
        </w:rPr>
        <w:t>Martoni</w:t>
      </w:r>
      <w:proofErr w:type="spellEnd"/>
      <w:r w:rsidRPr="00B757A0">
        <w:rPr>
          <w:rFonts w:eastAsia="Times New Roman" w:cstheme="minorHAnsi"/>
          <w:szCs w:val="24"/>
          <w:lang w:eastAsia="en-AU"/>
        </w:rPr>
        <w:t xml:space="preserve"> </w:t>
      </w:r>
      <w:r w:rsidRPr="00DF2E9F">
        <w:rPr>
          <w:rFonts w:eastAsia="Times New Roman" w:cstheme="minorHAnsi"/>
          <w:i/>
          <w:szCs w:val="24"/>
          <w:lang w:eastAsia="en-AU"/>
        </w:rPr>
        <w:t>et al</w:t>
      </w:r>
      <w:r w:rsidRPr="00B757A0">
        <w:rPr>
          <w:rFonts w:eastAsia="Times New Roman" w:cstheme="minorHAnsi"/>
          <w:szCs w:val="24"/>
          <w:lang w:eastAsia="en-AU"/>
        </w:rPr>
        <w:t>. 2018) with at least two specimens from each species used where possible, plus ten species from Australia, Europe and USA</w:t>
      </w:r>
      <w:r w:rsidR="00557529">
        <w:rPr>
          <w:rFonts w:eastAsia="Times New Roman" w:cstheme="minorHAnsi"/>
          <w:szCs w:val="24"/>
          <w:lang w:eastAsia="en-AU"/>
        </w:rPr>
        <w:t>. In addition</w:t>
      </w:r>
      <w:r w:rsidRPr="00B757A0">
        <w:rPr>
          <w:rFonts w:eastAsia="Times New Roman" w:cstheme="minorHAnsi"/>
          <w:szCs w:val="24"/>
          <w:lang w:eastAsia="en-AU"/>
        </w:rPr>
        <w:t xml:space="preserve">, 16 sequences </w:t>
      </w:r>
      <w:r w:rsidR="00557529">
        <w:rPr>
          <w:rFonts w:eastAsia="Times New Roman" w:cstheme="minorHAnsi"/>
          <w:szCs w:val="24"/>
          <w:lang w:eastAsia="en-AU"/>
        </w:rPr>
        <w:t>for</w:t>
      </w:r>
      <w:r w:rsidRPr="00B757A0">
        <w:rPr>
          <w:rFonts w:eastAsia="Times New Roman" w:cstheme="minorHAnsi"/>
          <w:szCs w:val="24"/>
          <w:lang w:eastAsia="en-AU"/>
        </w:rPr>
        <w:t xml:space="preserve"> the same COI and 18S gene regions </w:t>
      </w:r>
      <w:r w:rsidR="00557529">
        <w:rPr>
          <w:rFonts w:eastAsia="Times New Roman" w:cstheme="minorHAnsi"/>
          <w:szCs w:val="24"/>
          <w:lang w:eastAsia="en-AU"/>
        </w:rPr>
        <w:t xml:space="preserve">were </w:t>
      </w:r>
      <w:r w:rsidRPr="00B757A0">
        <w:rPr>
          <w:rFonts w:eastAsia="Times New Roman" w:cstheme="minorHAnsi"/>
          <w:szCs w:val="24"/>
          <w:lang w:eastAsia="en-AU"/>
        </w:rPr>
        <w:t xml:space="preserve">obtained from GenBank </w:t>
      </w:r>
      <w:r w:rsidR="00557529" w:rsidRPr="00557529">
        <w:rPr>
          <w:rFonts w:eastAsia="Times New Roman" w:cstheme="minorHAnsi"/>
          <w:szCs w:val="24"/>
          <w:lang w:eastAsia="en-AU"/>
        </w:rPr>
        <w:t>from six psyllid taxa</w:t>
      </w:r>
      <w:r w:rsidR="00557529">
        <w:rPr>
          <w:rFonts w:eastAsia="Times New Roman" w:cstheme="minorHAnsi"/>
          <w:szCs w:val="24"/>
          <w:lang w:eastAsia="en-AU"/>
        </w:rPr>
        <w:t>, which were</w:t>
      </w:r>
      <w:r w:rsidRPr="00B757A0">
        <w:rPr>
          <w:rFonts w:eastAsia="Times New Roman" w:cstheme="minorHAnsi"/>
          <w:szCs w:val="24"/>
          <w:lang w:eastAsia="en-AU"/>
        </w:rPr>
        <w:t xml:space="preserve"> two species of </w:t>
      </w:r>
      <w:proofErr w:type="spellStart"/>
      <w:r w:rsidRPr="002A0045">
        <w:rPr>
          <w:rFonts w:eastAsia="Times New Roman" w:cstheme="minorHAnsi"/>
          <w:i/>
          <w:szCs w:val="24"/>
          <w:lang w:eastAsia="en-AU"/>
        </w:rPr>
        <w:t>Trioza</w:t>
      </w:r>
      <w:proofErr w:type="spellEnd"/>
      <w:r w:rsidRPr="00B757A0">
        <w:rPr>
          <w:rFonts w:eastAsia="Times New Roman" w:cstheme="minorHAnsi"/>
          <w:szCs w:val="24"/>
          <w:lang w:eastAsia="en-AU"/>
        </w:rPr>
        <w:t xml:space="preserve"> (</w:t>
      </w:r>
      <w:r w:rsidRPr="002A0045">
        <w:rPr>
          <w:rFonts w:eastAsia="Times New Roman" w:cstheme="minorHAnsi"/>
          <w:i/>
          <w:szCs w:val="24"/>
          <w:lang w:eastAsia="en-AU"/>
        </w:rPr>
        <w:t xml:space="preserve">T. remora and T. </w:t>
      </w:r>
      <w:proofErr w:type="spellStart"/>
      <w:r w:rsidRPr="002A0045">
        <w:rPr>
          <w:rFonts w:eastAsia="Times New Roman" w:cstheme="minorHAnsi"/>
          <w:i/>
          <w:szCs w:val="24"/>
          <w:lang w:eastAsia="en-AU"/>
        </w:rPr>
        <w:t>urticae</w:t>
      </w:r>
      <w:proofErr w:type="spellEnd"/>
      <w:r w:rsidRPr="00B757A0">
        <w:rPr>
          <w:rFonts w:eastAsia="Times New Roman" w:cstheme="minorHAnsi"/>
          <w:szCs w:val="24"/>
          <w:lang w:eastAsia="en-AU"/>
        </w:rPr>
        <w:t xml:space="preserve">), two species of </w:t>
      </w:r>
      <w:r w:rsidRPr="002A0045">
        <w:rPr>
          <w:rFonts w:eastAsia="Times New Roman" w:cstheme="minorHAnsi"/>
          <w:i/>
          <w:szCs w:val="24"/>
          <w:lang w:eastAsia="en-AU"/>
        </w:rPr>
        <w:t>Psylla</w:t>
      </w:r>
      <w:r w:rsidRPr="00B757A0">
        <w:rPr>
          <w:rFonts w:eastAsia="Times New Roman" w:cstheme="minorHAnsi"/>
          <w:szCs w:val="24"/>
          <w:lang w:eastAsia="en-AU"/>
        </w:rPr>
        <w:t xml:space="preserve"> (</w:t>
      </w:r>
      <w:r w:rsidRPr="002A0045">
        <w:rPr>
          <w:rFonts w:eastAsia="Times New Roman" w:cstheme="minorHAnsi"/>
          <w:i/>
          <w:szCs w:val="24"/>
          <w:lang w:eastAsia="en-AU"/>
        </w:rPr>
        <w:t xml:space="preserve">P. </w:t>
      </w:r>
      <w:proofErr w:type="spellStart"/>
      <w:r w:rsidRPr="002A0045">
        <w:rPr>
          <w:rFonts w:eastAsia="Times New Roman" w:cstheme="minorHAnsi"/>
          <w:i/>
          <w:szCs w:val="24"/>
          <w:lang w:eastAsia="en-AU"/>
        </w:rPr>
        <w:t>alni</w:t>
      </w:r>
      <w:proofErr w:type="spellEnd"/>
      <w:r w:rsidRPr="002A0045">
        <w:rPr>
          <w:rFonts w:eastAsia="Times New Roman" w:cstheme="minorHAnsi"/>
          <w:i/>
          <w:szCs w:val="24"/>
          <w:lang w:eastAsia="en-AU"/>
        </w:rPr>
        <w:t xml:space="preserve"> and P. </w:t>
      </w:r>
      <w:proofErr w:type="spellStart"/>
      <w:r w:rsidRPr="002A0045">
        <w:rPr>
          <w:rFonts w:eastAsia="Times New Roman" w:cstheme="minorHAnsi"/>
          <w:i/>
          <w:szCs w:val="24"/>
          <w:lang w:eastAsia="en-AU"/>
        </w:rPr>
        <w:t>buxi</w:t>
      </w:r>
      <w:proofErr w:type="spellEnd"/>
      <w:r w:rsidRPr="00B757A0">
        <w:rPr>
          <w:rFonts w:eastAsia="Times New Roman" w:cstheme="minorHAnsi"/>
          <w:szCs w:val="24"/>
          <w:lang w:eastAsia="en-AU"/>
        </w:rPr>
        <w:t xml:space="preserve">), and the species </w:t>
      </w:r>
      <w:proofErr w:type="spellStart"/>
      <w:r w:rsidRPr="002A0045">
        <w:rPr>
          <w:rFonts w:eastAsia="Times New Roman" w:cstheme="minorHAnsi"/>
          <w:i/>
          <w:szCs w:val="24"/>
          <w:lang w:eastAsia="en-AU"/>
        </w:rPr>
        <w:t>Rhinocola</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aceris</w:t>
      </w:r>
      <w:proofErr w:type="spellEnd"/>
      <w:r w:rsidRPr="00B757A0">
        <w:rPr>
          <w:rFonts w:eastAsia="Times New Roman" w:cstheme="minorHAnsi"/>
          <w:szCs w:val="24"/>
          <w:lang w:eastAsia="en-AU"/>
        </w:rPr>
        <w:t xml:space="preserve"> and </w:t>
      </w:r>
      <w:proofErr w:type="spellStart"/>
      <w:r w:rsidRPr="002A0045">
        <w:rPr>
          <w:rFonts w:eastAsia="Times New Roman" w:cstheme="minorHAnsi"/>
          <w:i/>
          <w:szCs w:val="24"/>
          <w:lang w:eastAsia="en-AU"/>
        </w:rPr>
        <w:t>Heterospylla</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texana</w:t>
      </w:r>
      <w:proofErr w:type="spellEnd"/>
      <w:r w:rsidRPr="00B757A0">
        <w:rPr>
          <w:rFonts w:eastAsia="Times New Roman" w:cstheme="minorHAnsi"/>
          <w:szCs w:val="24"/>
          <w:lang w:eastAsia="en-AU"/>
        </w:rPr>
        <w:t xml:space="preserve">. </w:t>
      </w:r>
      <w:r w:rsidR="00557529">
        <w:rPr>
          <w:rFonts w:eastAsia="Times New Roman" w:cstheme="minorHAnsi"/>
          <w:szCs w:val="24"/>
          <w:lang w:eastAsia="en-AU"/>
        </w:rPr>
        <w:t>T</w:t>
      </w:r>
      <w:r w:rsidRPr="00B757A0">
        <w:rPr>
          <w:rFonts w:eastAsia="Times New Roman" w:cstheme="minorHAnsi"/>
          <w:szCs w:val="24"/>
          <w:lang w:eastAsia="en-AU"/>
        </w:rPr>
        <w:t xml:space="preserve">he pea aphid, </w:t>
      </w:r>
      <w:proofErr w:type="spellStart"/>
      <w:r w:rsidRPr="002A0045">
        <w:rPr>
          <w:rFonts w:eastAsia="Times New Roman" w:cstheme="minorHAnsi"/>
          <w:i/>
          <w:szCs w:val="24"/>
          <w:lang w:eastAsia="en-AU"/>
        </w:rPr>
        <w:t>Acyrthosiphon</w:t>
      </w:r>
      <w:proofErr w:type="spellEnd"/>
      <w:r w:rsidRPr="002A0045">
        <w:rPr>
          <w:rFonts w:eastAsia="Times New Roman" w:cstheme="minorHAnsi"/>
          <w:i/>
          <w:szCs w:val="24"/>
          <w:lang w:eastAsia="en-AU"/>
        </w:rPr>
        <w:t xml:space="preserve"> </w:t>
      </w:r>
      <w:proofErr w:type="spellStart"/>
      <w:r w:rsidRPr="002A0045">
        <w:rPr>
          <w:rFonts w:eastAsia="Times New Roman" w:cstheme="minorHAnsi"/>
          <w:i/>
          <w:szCs w:val="24"/>
          <w:lang w:eastAsia="en-AU"/>
        </w:rPr>
        <w:t>pisum</w:t>
      </w:r>
      <w:proofErr w:type="spellEnd"/>
      <w:r w:rsidRPr="00B757A0">
        <w:rPr>
          <w:rFonts w:eastAsia="Times New Roman" w:cstheme="minorHAnsi"/>
          <w:szCs w:val="24"/>
          <w:lang w:eastAsia="en-AU"/>
        </w:rPr>
        <w:t xml:space="preserve">, </w:t>
      </w:r>
      <w:r w:rsidR="00557529">
        <w:rPr>
          <w:rFonts w:eastAsia="Times New Roman" w:cstheme="minorHAnsi"/>
          <w:szCs w:val="24"/>
          <w:lang w:eastAsia="en-AU"/>
        </w:rPr>
        <w:t xml:space="preserve">was </w:t>
      </w:r>
      <w:r w:rsidRPr="00B757A0">
        <w:rPr>
          <w:rFonts w:eastAsia="Times New Roman" w:cstheme="minorHAnsi"/>
          <w:szCs w:val="24"/>
          <w:lang w:eastAsia="en-AU"/>
        </w:rPr>
        <w:t>used as an outgroup (</w:t>
      </w:r>
      <w:r w:rsidRPr="00DF2E9F">
        <w:rPr>
          <w:rFonts w:eastAsia="Times New Roman" w:cstheme="minorHAnsi"/>
          <w:szCs w:val="24"/>
          <w:highlight w:val="red"/>
          <w:lang w:eastAsia="en-AU"/>
        </w:rPr>
        <w:t>Table SM1</w:t>
      </w:r>
      <w:r w:rsidRPr="00B757A0">
        <w:rPr>
          <w:rFonts w:eastAsia="Times New Roman" w:cstheme="minorHAnsi"/>
          <w:szCs w:val="24"/>
          <w:lang w:eastAsia="en-AU"/>
        </w:rPr>
        <w:t>).</w:t>
      </w:r>
      <w:r>
        <w:rPr>
          <w:rFonts w:eastAsia="Times New Roman" w:cstheme="minorHAnsi"/>
          <w:szCs w:val="24"/>
          <w:lang w:eastAsia="en-AU"/>
        </w:rPr>
        <w:t xml:space="preserve"> </w:t>
      </w:r>
    </w:p>
    <w:p w14:paraId="4E08F46D" w14:textId="320F76EF" w:rsidR="00F26350" w:rsidRPr="002A0045" w:rsidRDefault="00377A65">
      <w:pPr>
        <w:autoSpaceDE w:val="0"/>
        <w:autoSpaceDN w:val="0"/>
        <w:adjustRightInd w:val="0"/>
        <w:spacing w:after="0" w:line="360" w:lineRule="auto"/>
        <w:ind w:firstLine="720"/>
        <w:rPr>
          <w:rFonts w:cstheme="minorHAnsi"/>
        </w:rPr>
      </w:pPr>
      <w:r>
        <w:rPr>
          <w:rFonts w:eastAsia="Times New Roman" w:cstheme="minorHAnsi"/>
          <w:szCs w:val="24"/>
          <w:lang w:eastAsia="en-AU"/>
        </w:rPr>
        <w:t>F</w:t>
      </w:r>
      <w:r w:rsidRPr="00377A65">
        <w:rPr>
          <w:rFonts w:eastAsia="Times New Roman" w:cstheme="minorHAnsi"/>
          <w:szCs w:val="24"/>
          <w:lang w:eastAsia="en-AU"/>
        </w:rPr>
        <w:t>or each gene</w:t>
      </w:r>
      <w:r w:rsidR="00F26350">
        <w:rPr>
          <w:rFonts w:eastAsia="Times New Roman" w:cstheme="minorHAnsi"/>
          <w:szCs w:val="24"/>
          <w:lang w:eastAsia="en-AU"/>
        </w:rPr>
        <w:t>,</w:t>
      </w:r>
      <w:r w:rsidRPr="00377A65">
        <w:rPr>
          <w:rFonts w:eastAsia="Times New Roman" w:cstheme="minorHAnsi"/>
          <w:szCs w:val="24"/>
          <w:lang w:eastAsia="en-AU"/>
        </w:rPr>
        <w:t xml:space="preserve"> </w:t>
      </w:r>
      <w:r w:rsidR="00FC08C6">
        <w:rPr>
          <w:rFonts w:eastAsia="Times New Roman" w:cstheme="minorHAnsi"/>
          <w:szCs w:val="24"/>
          <w:lang w:eastAsia="en-AU"/>
        </w:rPr>
        <w:t>DNA sequences were</w:t>
      </w:r>
      <w:r w:rsidR="00A94C72" w:rsidRPr="00A94C72">
        <w:rPr>
          <w:rFonts w:eastAsia="Times New Roman" w:cstheme="minorHAnsi"/>
          <w:szCs w:val="24"/>
          <w:lang w:eastAsia="en-AU"/>
        </w:rPr>
        <w:t xml:space="preserve"> manually </w:t>
      </w:r>
      <w:r w:rsidR="00AF0438">
        <w:rPr>
          <w:rFonts w:eastAsia="Times New Roman" w:cstheme="minorHAnsi"/>
          <w:szCs w:val="24"/>
          <w:lang w:eastAsia="en-AU"/>
        </w:rPr>
        <w:t>q</w:t>
      </w:r>
      <w:r w:rsidR="00AF0438" w:rsidRPr="00A94C72">
        <w:rPr>
          <w:rFonts w:eastAsia="Times New Roman" w:cstheme="minorHAnsi"/>
          <w:szCs w:val="24"/>
          <w:lang w:eastAsia="en-AU"/>
        </w:rPr>
        <w:t>uality-</w:t>
      </w:r>
      <w:r w:rsidR="002A0045" w:rsidRPr="00A94C72">
        <w:rPr>
          <w:rFonts w:eastAsia="Times New Roman" w:cstheme="minorHAnsi"/>
          <w:szCs w:val="24"/>
          <w:lang w:eastAsia="en-AU"/>
        </w:rPr>
        <w:t>checked,</w:t>
      </w:r>
      <w:r w:rsidR="00AF0438" w:rsidRPr="00A94C72">
        <w:rPr>
          <w:rFonts w:eastAsia="Times New Roman" w:cstheme="minorHAnsi"/>
          <w:szCs w:val="24"/>
          <w:lang w:eastAsia="en-AU"/>
        </w:rPr>
        <w:t xml:space="preserve"> </w:t>
      </w:r>
      <w:r w:rsidR="00AF0438">
        <w:rPr>
          <w:rFonts w:eastAsia="Times New Roman" w:cstheme="minorHAnsi"/>
          <w:szCs w:val="24"/>
          <w:lang w:eastAsia="en-AU"/>
        </w:rPr>
        <w:t>and</w:t>
      </w:r>
      <w:r w:rsidR="00A94C72" w:rsidRPr="00A94C72">
        <w:rPr>
          <w:rFonts w:eastAsia="Times New Roman" w:cstheme="minorHAnsi"/>
          <w:szCs w:val="24"/>
          <w:lang w:eastAsia="en-AU"/>
        </w:rPr>
        <w:t xml:space="preserve"> </w:t>
      </w:r>
      <w:r w:rsidR="00FC08C6">
        <w:rPr>
          <w:rFonts w:cstheme="minorHAnsi"/>
        </w:rPr>
        <w:t>a</w:t>
      </w:r>
      <w:r w:rsidR="00FC08C6" w:rsidRPr="00A94C72">
        <w:rPr>
          <w:rFonts w:cstheme="minorHAnsi"/>
        </w:rPr>
        <w:t>lignment</w:t>
      </w:r>
      <w:r w:rsidR="00557529">
        <w:rPr>
          <w:rFonts w:cstheme="minorHAnsi"/>
        </w:rPr>
        <w:t xml:space="preserve">s </w:t>
      </w:r>
      <w:r w:rsidR="00FC08C6">
        <w:rPr>
          <w:rFonts w:cstheme="minorHAnsi"/>
        </w:rPr>
        <w:t>performed using MEGA version X</w:t>
      </w:r>
      <w:r w:rsidR="00FC08C6" w:rsidRPr="00A94C72">
        <w:rPr>
          <w:rFonts w:cstheme="minorHAnsi"/>
        </w:rPr>
        <w:t xml:space="preserve"> </w:t>
      </w:r>
      <w:r w:rsidR="00FC08C6" w:rsidRPr="002F4E7B">
        <w:rPr>
          <w:rFonts w:cstheme="minorHAnsi"/>
        </w:rPr>
        <w:t xml:space="preserve">(Kumar </w:t>
      </w:r>
      <w:r w:rsidR="00FC08C6" w:rsidRPr="00DF2E9F">
        <w:rPr>
          <w:rFonts w:cstheme="minorHAnsi"/>
          <w:i/>
        </w:rPr>
        <w:t>et al.</w:t>
      </w:r>
      <w:r w:rsidR="00FC08C6" w:rsidRPr="002F4E7B">
        <w:rPr>
          <w:rFonts w:cstheme="minorHAnsi"/>
        </w:rPr>
        <w:t xml:space="preserve"> 2018)</w:t>
      </w:r>
      <w:r w:rsidR="00FC08C6" w:rsidRPr="00A94C72">
        <w:rPr>
          <w:rFonts w:cstheme="minorHAnsi"/>
        </w:rPr>
        <w:t xml:space="preserve">. </w:t>
      </w:r>
      <w:r w:rsidR="00FC08C6">
        <w:rPr>
          <w:rFonts w:eastAsia="Times New Roman" w:cstheme="minorHAnsi"/>
          <w:szCs w:val="24"/>
          <w:lang w:eastAsia="en-AU"/>
        </w:rPr>
        <w:t>P</w:t>
      </w:r>
      <w:r w:rsidR="002F4E7B" w:rsidRPr="002F4E7B">
        <w:rPr>
          <w:rFonts w:eastAsia="Times New Roman" w:cstheme="minorHAnsi"/>
          <w:szCs w:val="24"/>
          <w:lang w:eastAsia="en-AU"/>
        </w:rPr>
        <w:t>hylogenetic and molecular evolutionary analyses were conduct</w:t>
      </w:r>
      <w:r w:rsidR="002F4E7B">
        <w:rPr>
          <w:rFonts w:eastAsia="Times New Roman" w:cstheme="minorHAnsi"/>
          <w:szCs w:val="24"/>
          <w:lang w:eastAsia="en-AU"/>
        </w:rPr>
        <w:t xml:space="preserve">ed using MEGA version X (Kumar </w:t>
      </w:r>
      <w:r w:rsidR="002F4E7B" w:rsidRPr="00DF2E9F">
        <w:rPr>
          <w:rFonts w:eastAsia="Times New Roman" w:cstheme="minorHAnsi"/>
          <w:i/>
          <w:szCs w:val="24"/>
          <w:lang w:eastAsia="en-AU"/>
        </w:rPr>
        <w:t>et al.</w:t>
      </w:r>
      <w:r w:rsidR="002F4E7B">
        <w:rPr>
          <w:rFonts w:eastAsia="Times New Roman" w:cstheme="minorHAnsi"/>
          <w:szCs w:val="24"/>
          <w:lang w:eastAsia="en-AU"/>
        </w:rPr>
        <w:t xml:space="preserve"> </w:t>
      </w:r>
      <w:r w:rsidR="002F4E7B" w:rsidRPr="002F4E7B">
        <w:rPr>
          <w:rFonts w:eastAsia="Times New Roman" w:cstheme="minorHAnsi"/>
          <w:szCs w:val="24"/>
          <w:lang w:eastAsia="en-AU"/>
        </w:rPr>
        <w:t>2018).</w:t>
      </w:r>
      <w:r w:rsidR="00A94C72" w:rsidRPr="00A94C72">
        <w:rPr>
          <w:rFonts w:eastAsia="Times New Roman" w:cstheme="minorHAnsi"/>
          <w:szCs w:val="24"/>
          <w:lang w:eastAsia="en-AU"/>
        </w:rPr>
        <w:t xml:space="preserve"> </w:t>
      </w:r>
      <w:r w:rsidR="00A94C72" w:rsidRPr="00A94C72">
        <w:rPr>
          <w:rFonts w:cstheme="minorHAnsi"/>
        </w:rPr>
        <w:t xml:space="preserve">Maximum likelihood [ML] phylogenetic trees were then constructed using the Kimura-2-parameter [K2P] model </w:t>
      </w:r>
      <w:r w:rsidR="00CC4898" w:rsidRPr="00CC4898">
        <w:rPr>
          <w:rFonts w:cstheme="minorHAnsi"/>
        </w:rPr>
        <w:t>(Kimura 1980</w:t>
      </w:r>
      <w:r w:rsidR="00EF5882" w:rsidRPr="00CC4898">
        <w:rPr>
          <w:rFonts w:cstheme="minorHAnsi"/>
        </w:rPr>
        <w:t xml:space="preserve">) </w:t>
      </w:r>
      <w:r w:rsidR="00A94C72" w:rsidRPr="00CC4898">
        <w:rPr>
          <w:rFonts w:cstheme="minorHAnsi"/>
        </w:rPr>
        <w:t>with</w:t>
      </w:r>
      <w:r w:rsidR="00A94C72" w:rsidRPr="00A94C72">
        <w:rPr>
          <w:rFonts w:cstheme="minorHAnsi"/>
        </w:rPr>
        <w:t xml:space="preserve"> a bootstrap o</w:t>
      </w:r>
      <w:r w:rsidR="00A94C72">
        <w:rPr>
          <w:rFonts w:cstheme="minorHAnsi"/>
        </w:rPr>
        <w:t xml:space="preserve">f 10,000 </w:t>
      </w:r>
      <w:r w:rsidR="00A94C72" w:rsidRPr="002A0045">
        <w:rPr>
          <w:rFonts w:cstheme="minorHAnsi"/>
        </w:rPr>
        <w:t>replicates</w:t>
      </w:r>
      <w:r w:rsidR="008C12FE" w:rsidRPr="002A0045">
        <w:rPr>
          <w:rFonts w:cstheme="minorHAnsi"/>
        </w:rPr>
        <w:t xml:space="preserve"> (</w:t>
      </w:r>
      <w:r w:rsidR="00B01F72" w:rsidRPr="00DF2E9F">
        <w:rPr>
          <w:rFonts w:cstheme="minorHAnsi"/>
          <w:highlight w:val="red"/>
        </w:rPr>
        <w:t>Figures SM1 and SM2</w:t>
      </w:r>
      <w:r w:rsidR="008C12FE" w:rsidRPr="002A0045">
        <w:rPr>
          <w:rFonts w:cstheme="minorHAnsi"/>
        </w:rPr>
        <w:t>)</w:t>
      </w:r>
      <w:r w:rsidR="00A94C72" w:rsidRPr="002A0045">
        <w:rPr>
          <w:rFonts w:cstheme="minorHAnsi"/>
        </w:rPr>
        <w:t xml:space="preserve">. </w:t>
      </w:r>
    </w:p>
    <w:p w14:paraId="28DB9B2C" w14:textId="6D65F032" w:rsidR="005432A4" w:rsidRDefault="00383DA8" w:rsidP="005432A4">
      <w:pPr>
        <w:spacing w:after="240" w:line="360" w:lineRule="auto"/>
        <w:ind w:firstLine="360"/>
        <w:rPr>
          <w:rFonts w:eastAsia="Times New Roman" w:cstheme="minorHAnsi"/>
          <w:szCs w:val="24"/>
          <w:lang w:eastAsia="en-AU"/>
        </w:rPr>
      </w:pPr>
      <w:r>
        <w:rPr>
          <w:rFonts w:cstheme="minorHAnsi"/>
        </w:rPr>
        <w:t>The b</w:t>
      </w:r>
      <w:r w:rsidR="00414A38">
        <w:rPr>
          <w:rFonts w:cstheme="minorHAnsi"/>
        </w:rPr>
        <w:t xml:space="preserve">est substitution model for each gene alignment was calculated in MEGA X using the Bayesian information criterion (BIC, </w:t>
      </w:r>
      <w:r w:rsidR="00414A38" w:rsidRPr="004C4C18">
        <w:rPr>
          <w:rFonts w:cstheme="minorHAnsi"/>
        </w:rPr>
        <w:t>Schwarz 1978).</w:t>
      </w:r>
      <w:r w:rsidR="00414A38">
        <w:rPr>
          <w:rFonts w:cstheme="minorHAnsi"/>
        </w:rPr>
        <w:t xml:space="preserve"> </w:t>
      </w:r>
      <w:r w:rsidR="00E70AF8" w:rsidRPr="002A0045">
        <w:rPr>
          <w:rFonts w:eastAsia="Times New Roman" w:cstheme="minorHAnsi"/>
          <w:szCs w:val="24"/>
          <w:lang w:eastAsia="en-AU"/>
        </w:rPr>
        <w:t>The General Time-R</w:t>
      </w:r>
      <w:r w:rsidR="00A94C72" w:rsidRPr="002A0045">
        <w:rPr>
          <w:rFonts w:eastAsia="Times New Roman" w:cstheme="minorHAnsi"/>
          <w:szCs w:val="24"/>
          <w:lang w:eastAsia="en-AU"/>
        </w:rPr>
        <w:t xml:space="preserve">eversible </w:t>
      </w:r>
      <w:r w:rsidR="00414A38">
        <w:rPr>
          <w:rFonts w:eastAsia="Times New Roman" w:cstheme="minorHAnsi"/>
          <w:szCs w:val="24"/>
          <w:lang w:eastAsia="en-AU"/>
        </w:rPr>
        <w:t>(</w:t>
      </w:r>
      <w:r w:rsidR="00A94C72" w:rsidRPr="002A0045">
        <w:rPr>
          <w:rFonts w:eastAsia="Times New Roman" w:cstheme="minorHAnsi"/>
          <w:szCs w:val="24"/>
          <w:lang w:eastAsia="en-AU"/>
        </w:rPr>
        <w:t>GTR</w:t>
      </w:r>
      <w:r w:rsidR="00414A38">
        <w:rPr>
          <w:rFonts w:eastAsia="Times New Roman" w:cstheme="minorHAnsi"/>
          <w:szCs w:val="24"/>
          <w:lang w:eastAsia="en-AU"/>
        </w:rPr>
        <w:t>)</w:t>
      </w:r>
      <w:r w:rsidR="00A94C72" w:rsidRPr="002A0045">
        <w:rPr>
          <w:rFonts w:eastAsia="Times New Roman" w:cstheme="minorHAnsi"/>
          <w:szCs w:val="24"/>
          <w:lang w:eastAsia="en-AU"/>
        </w:rPr>
        <w:t xml:space="preserve"> model </w:t>
      </w:r>
      <w:r w:rsidR="00414A38">
        <w:rPr>
          <w:rFonts w:eastAsia="Times New Roman" w:cstheme="minorHAnsi"/>
          <w:szCs w:val="24"/>
          <w:lang w:eastAsia="en-AU"/>
        </w:rPr>
        <w:t>(</w:t>
      </w:r>
      <w:proofErr w:type="spellStart"/>
      <w:r w:rsidR="004C4C18" w:rsidRPr="00584496">
        <w:rPr>
          <w:rFonts w:eastAsia="Times New Roman" w:cstheme="minorHAnsi"/>
          <w:szCs w:val="24"/>
          <w:lang w:eastAsia="en-AU"/>
        </w:rPr>
        <w:t>Tavar</w:t>
      </w:r>
      <w:r w:rsidR="004C4C18" w:rsidRPr="004C4C18">
        <w:rPr>
          <w:rFonts w:eastAsia="Times New Roman" w:cstheme="minorHAnsi"/>
          <w:szCs w:val="24"/>
          <w:lang w:eastAsia="en-AU"/>
        </w:rPr>
        <w:t>é</w:t>
      </w:r>
      <w:proofErr w:type="spellEnd"/>
      <w:r w:rsidR="005432A4" w:rsidRPr="004C4C18">
        <w:rPr>
          <w:rFonts w:eastAsia="Times New Roman" w:cstheme="minorHAnsi"/>
          <w:szCs w:val="24"/>
          <w:lang w:eastAsia="en-AU"/>
        </w:rPr>
        <w:t xml:space="preserve"> 198</w:t>
      </w:r>
      <w:r w:rsidR="004C4C18" w:rsidRPr="00584496">
        <w:rPr>
          <w:rFonts w:eastAsia="Times New Roman" w:cstheme="minorHAnsi"/>
          <w:szCs w:val="24"/>
          <w:lang w:eastAsia="en-AU"/>
        </w:rPr>
        <w:t>6</w:t>
      </w:r>
      <w:r w:rsidR="00414A38" w:rsidRPr="004C4C18">
        <w:rPr>
          <w:rFonts w:eastAsia="Times New Roman" w:cstheme="minorHAnsi"/>
          <w:szCs w:val="24"/>
          <w:lang w:eastAsia="en-AU"/>
        </w:rPr>
        <w:t>)</w:t>
      </w:r>
      <w:r w:rsidR="00414A38">
        <w:rPr>
          <w:rFonts w:eastAsia="Times New Roman" w:cstheme="minorHAnsi"/>
          <w:szCs w:val="24"/>
          <w:lang w:eastAsia="en-AU"/>
        </w:rPr>
        <w:t xml:space="preserve"> </w:t>
      </w:r>
      <w:r w:rsidR="00A94C72" w:rsidRPr="002A0045">
        <w:rPr>
          <w:rFonts w:eastAsia="Times New Roman" w:cstheme="minorHAnsi"/>
          <w:szCs w:val="24"/>
          <w:lang w:eastAsia="en-AU"/>
        </w:rPr>
        <w:t xml:space="preserve">was used </w:t>
      </w:r>
      <w:r w:rsidR="00414A38">
        <w:rPr>
          <w:rFonts w:eastAsia="Times New Roman" w:cstheme="minorHAnsi"/>
          <w:szCs w:val="24"/>
          <w:lang w:eastAsia="en-AU"/>
        </w:rPr>
        <w:t>for COI, the Tamura</w:t>
      </w:r>
      <w:r w:rsidR="005432A4">
        <w:rPr>
          <w:rFonts w:eastAsia="Times New Roman" w:cstheme="minorHAnsi"/>
          <w:szCs w:val="24"/>
          <w:lang w:eastAsia="en-AU"/>
        </w:rPr>
        <w:t xml:space="preserve"> and</w:t>
      </w:r>
      <w:r w:rsidR="00414A38">
        <w:rPr>
          <w:rFonts w:eastAsia="Times New Roman" w:cstheme="minorHAnsi"/>
          <w:szCs w:val="24"/>
          <w:lang w:eastAsia="en-AU"/>
        </w:rPr>
        <w:t xml:space="preserve"> </w:t>
      </w:r>
      <w:proofErr w:type="spellStart"/>
      <w:r w:rsidR="00414A38">
        <w:rPr>
          <w:rFonts w:eastAsia="Times New Roman" w:cstheme="minorHAnsi"/>
          <w:szCs w:val="24"/>
          <w:lang w:eastAsia="en-AU"/>
        </w:rPr>
        <w:t>N</w:t>
      </w:r>
      <w:r w:rsidR="005432A4">
        <w:rPr>
          <w:rFonts w:eastAsia="Times New Roman" w:cstheme="minorHAnsi"/>
          <w:szCs w:val="24"/>
          <w:lang w:eastAsia="en-AU"/>
        </w:rPr>
        <w:t>ei</w:t>
      </w:r>
      <w:proofErr w:type="spellEnd"/>
      <w:r w:rsidR="005432A4">
        <w:rPr>
          <w:rFonts w:eastAsia="Times New Roman" w:cstheme="minorHAnsi"/>
          <w:szCs w:val="24"/>
          <w:lang w:eastAsia="en-AU"/>
        </w:rPr>
        <w:t xml:space="preserve"> (TN93, </w:t>
      </w:r>
      <w:r w:rsidR="005432A4" w:rsidRPr="004C4C18">
        <w:rPr>
          <w:rFonts w:eastAsia="Times New Roman" w:cstheme="minorHAnsi"/>
          <w:szCs w:val="24"/>
          <w:lang w:eastAsia="en-AU"/>
        </w:rPr>
        <w:t xml:space="preserve">Tamura and </w:t>
      </w:r>
      <w:proofErr w:type="spellStart"/>
      <w:r w:rsidR="005432A4" w:rsidRPr="004C4C18">
        <w:rPr>
          <w:rFonts w:eastAsia="Times New Roman" w:cstheme="minorHAnsi"/>
          <w:szCs w:val="24"/>
          <w:lang w:eastAsia="en-AU"/>
        </w:rPr>
        <w:t>Nei</w:t>
      </w:r>
      <w:proofErr w:type="spellEnd"/>
      <w:r w:rsidR="005432A4" w:rsidRPr="004C4C18">
        <w:rPr>
          <w:rFonts w:eastAsia="Times New Roman" w:cstheme="minorHAnsi"/>
          <w:szCs w:val="24"/>
          <w:lang w:eastAsia="en-AU"/>
        </w:rPr>
        <w:t xml:space="preserve"> 1993</w:t>
      </w:r>
      <w:r w:rsidR="005432A4">
        <w:rPr>
          <w:rFonts w:eastAsia="Times New Roman" w:cstheme="minorHAnsi"/>
          <w:szCs w:val="24"/>
          <w:lang w:eastAsia="en-AU"/>
        </w:rPr>
        <w:t>)</w:t>
      </w:r>
      <w:r w:rsidR="00414A38">
        <w:rPr>
          <w:rFonts w:eastAsia="Times New Roman" w:cstheme="minorHAnsi"/>
          <w:szCs w:val="24"/>
          <w:lang w:eastAsia="en-AU"/>
        </w:rPr>
        <w:t xml:space="preserve"> </w:t>
      </w:r>
      <w:r>
        <w:rPr>
          <w:rFonts w:eastAsia="Times New Roman" w:cstheme="minorHAnsi"/>
          <w:szCs w:val="24"/>
          <w:lang w:eastAsia="en-AU"/>
        </w:rPr>
        <w:t xml:space="preserve">model </w:t>
      </w:r>
      <w:r w:rsidR="00414A38">
        <w:rPr>
          <w:rFonts w:eastAsia="Times New Roman" w:cstheme="minorHAnsi"/>
          <w:szCs w:val="24"/>
          <w:lang w:eastAsia="en-AU"/>
        </w:rPr>
        <w:t xml:space="preserve">for 18S and the Hasegawa, </w:t>
      </w:r>
      <w:proofErr w:type="spellStart"/>
      <w:r w:rsidR="00414A38">
        <w:rPr>
          <w:rFonts w:eastAsia="Times New Roman" w:cstheme="minorHAnsi"/>
          <w:szCs w:val="24"/>
          <w:lang w:eastAsia="en-AU"/>
        </w:rPr>
        <w:t>Kishino</w:t>
      </w:r>
      <w:proofErr w:type="spellEnd"/>
      <w:r w:rsidR="00414A38">
        <w:rPr>
          <w:rFonts w:eastAsia="Times New Roman" w:cstheme="minorHAnsi"/>
          <w:szCs w:val="24"/>
          <w:lang w:eastAsia="en-AU"/>
        </w:rPr>
        <w:t>, Yano (HKY) model (</w:t>
      </w:r>
      <w:r w:rsidR="00414A38" w:rsidRPr="004C4C18">
        <w:rPr>
          <w:rFonts w:eastAsia="Times New Roman" w:cstheme="minorHAnsi"/>
          <w:szCs w:val="24"/>
          <w:lang w:eastAsia="en-AU"/>
        </w:rPr>
        <w:t xml:space="preserve">Hasegawa </w:t>
      </w:r>
      <w:r w:rsidR="00414A38" w:rsidRPr="00DF2E9F">
        <w:rPr>
          <w:rFonts w:eastAsia="Times New Roman" w:cstheme="minorHAnsi"/>
          <w:i/>
          <w:szCs w:val="24"/>
          <w:lang w:eastAsia="en-AU"/>
        </w:rPr>
        <w:t>et al.</w:t>
      </w:r>
      <w:r w:rsidR="00414A38" w:rsidRPr="004C4C18">
        <w:rPr>
          <w:rFonts w:eastAsia="Times New Roman" w:cstheme="minorHAnsi"/>
          <w:szCs w:val="24"/>
          <w:lang w:eastAsia="en-AU"/>
        </w:rPr>
        <w:t xml:space="preserve"> 1985)</w:t>
      </w:r>
      <w:r w:rsidR="00414A38">
        <w:rPr>
          <w:rFonts w:eastAsia="Times New Roman" w:cstheme="minorHAnsi"/>
          <w:szCs w:val="24"/>
          <w:lang w:eastAsia="en-AU"/>
        </w:rPr>
        <w:t xml:space="preserve"> for EF-1α. </w:t>
      </w:r>
      <w:r w:rsidR="005432A4" w:rsidRPr="002A0045">
        <w:rPr>
          <w:rFonts w:eastAsia="Times New Roman" w:cstheme="minorHAnsi"/>
          <w:szCs w:val="24"/>
          <w:lang w:eastAsia="en-AU"/>
        </w:rPr>
        <w:t>A t</w:t>
      </w:r>
      <w:r w:rsidR="005432A4">
        <w:rPr>
          <w:rFonts w:eastAsia="Times New Roman" w:cstheme="minorHAnsi"/>
          <w:szCs w:val="24"/>
          <w:lang w:eastAsia="en-AU"/>
        </w:rPr>
        <w:t>hree</w:t>
      </w:r>
      <w:r w:rsidR="005432A4" w:rsidRPr="002A0045">
        <w:rPr>
          <w:rFonts w:eastAsia="Times New Roman" w:cstheme="minorHAnsi"/>
          <w:szCs w:val="24"/>
          <w:lang w:eastAsia="en-AU"/>
        </w:rPr>
        <w:t xml:space="preserve">-gene </w:t>
      </w:r>
      <w:r w:rsidR="005432A4">
        <w:rPr>
          <w:rFonts w:eastAsia="Times New Roman" w:cstheme="minorHAnsi"/>
          <w:szCs w:val="24"/>
          <w:lang w:eastAsia="en-AU"/>
        </w:rPr>
        <w:t xml:space="preserve">species </w:t>
      </w:r>
      <w:r w:rsidR="005432A4" w:rsidRPr="002A0045">
        <w:rPr>
          <w:rFonts w:eastAsia="Times New Roman" w:cstheme="minorHAnsi"/>
          <w:szCs w:val="24"/>
          <w:lang w:eastAsia="en-AU"/>
        </w:rPr>
        <w:t xml:space="preserve">tree was developed using </w:t>
      </w:r>
      <w:r w:rsidR="005432A4">
        <w:rPr>
          <w:rFonts w:eastAsia="Times New Roman" w:cstheme="minorHAnsi"/>
          <w:szCs w:val="24"/>
          <w:lang w:eastAsia="en-AU"/>
        </w:rPr>
        <w:t xml:space="preserve">the package </w:t>
      </w:r>
      <w:proofErr w:type="spellStart"/>
      <w:r w:rsidR="005432A4">
        <w:rPr>
          <w:rFonts w:eastAsia="Times New Roman" w:cstheme="minorHAnsi"/>
          <w:szCs w:val="24"/>
          <w:lang w:eastAsia="en-AU"/>
        </w:rPr>
        <w:t>Starbeast</w:t>
      </w:r>
      <w:proofErr w:type="spellEnd"/>
      <w:r w:rsidR="005432A4">
        <w:rPr>
          <w:rFonts w:eastAsia="Times New Roman" w:cstheme="minorHAnsi"/>
          <w:szCs w:val="24"/>
          <w:lang w:eastAsia="en-AU"/>
        </w:rPr>
        <w:t xml:space="preserve"> (*BEAST, </w:t>
      </w:r>
      <w:r w:rsidR="005432A4" w:rsidRPr="00584496">
        <w:rPr>
          <w:rFonts w:eastAsia="Times New Roman" w:cstheme="minorHAnsi"/>
          <w:szCs w:val="24"/>
          <w:lang w:eastAsia="en-AU"/>
        </w:rPr>
        <w:t>Heled and Drummon</w:t>
      </w:r>
      <w:r>
        <w:rPr>
          <w:rFonts w:eastAsia="Times New Roman" w:cstheme="minorHAnsi"/>
          <w:szCs w:val="24"/>
          <w:lang w:eastAsia="en-AU"/>
        </w:rPr>
        <w:t>d</w:t>
      </w:r>
      <w:r w:rsidR="005432A4" w:rsidRPr="00584496">
        <w:rPr>
          <w:rFonts w:eastAsia="Times New Roman" w:cstheme="minorHAnsi"/>
          <w:szCs w:val="24"/>
          <w:lang w:eastAsia="en-AU"/>
        </w:rPr>
        <w:t xml:space="preserve"> 2010</w:t>
      </w:r>
      <w:r w:rsidR="005432A4" w:rsidRPr="004C4C18">
        <w:rPr>
          <w:rFonts w:eastAsia="Times New Roman" w:cstheme="minorHAnsi"/>
          <w:szCs w:val="24"/>
          <w:lang w:eastAsia="en-AU"/>
        </w:rPr>
        <w:t>)</w:t>
      </w:r>
      <w:r w:rsidR="005432A4" w:rsidRPr="002A0045">
        <w:rPr>
          <w:rFonts w:eastAsia="Times New Roman" w:cstheme="minorHAnsi"/>
          <w:szCs w:val="24"/>
          <w:lang w:eastAsia="en-AU"/>
        </w:rPr>
        <w:t xml:space="preserve"> in BEAST v2.5.1, with the Markov Chain Monte Carlo (MCMC) method </w:t>
      </w:r>
      <w:r w:rsidR="00DF2E9F">
        <w:rPr>
          <w:rFonts w:cstheme="minorHAnsi"/>
        </w:rPr>
        <w:t>(</w:t>
      </w:r>
      <w:r w:rsidR="00DF2E9F" w:rsidRPr="002A0045">
        <w:rPr>
          <w:rFonts w:cstheme="minorHAnsi"/>
          <w:noProof/>
        </w:rPr>
        <w:t xml:space="preserve">Drummond </w:t>
      </w:r>
      <w:r w:rsidR="00DF2E9F" w:rsidRPr="00DF2E9F">
        <w:rPr>
          <w:rFonts w:cstheme="minorHAnsi"/>
          <w:i/>
          <w:noProof/>
        </w:rPr>
        <w:t>et al.</w:t>
      </w:r>
      <w:r w:rsidR="00DF2E9F" w:rsidRPr="002A0045">
        <w:rPr>
          <w:rFonts w:cstheme="minorHAnsi"/>
          <w:noProof/>
        </w:rPr>
        <w:t xml:space="preserve"> 2012; Bouckaert</w:t>
      </w:r>
      <w:r w:rsidR="00DF2E9F" w:rsidRPr="00DF2E9F">
        <w:rPr>
          <w:rFonts w:cstheme="minorHAnsi"/>
          <w:i/>
          <w:noProof/>
        </w:rPr>
        <w:t xml:space="preserve"> et al.</w:t>
      </w:r>
      <w:r w:rsidR="00DF2E9F" w:rsidRPr="002A0045">
        <w:rPr>
          <w:rFonts w:cstheme="minorHAnsi"/>
          <w:noProof/>
        </w:rPr>
        <w:t xml:space="preserve"> 2014; Bouckaert </w:t>
      </w:r>
      <w:r w:rsidR="00DF2E9F" w:rsidRPr="00DF2E9F">
        <w:rPr>
          <w:rFonts w:cstheme="minorHAnsi"/>
          <w:i/>
          <w:noProof/>
        </w:rPr>
        <w:t>et al.</w:t>
      </w:r>
      <w:r w:rsidR="00DF2E9F" w:rsidRPr="002A0045">
        <w:rPr>
          <w:rFonts w:cstheme="minorHAnsi"/>
          <w:noProof/>
        </w:rPr>
        <w:t xml:space="preserve"> 2018)</w:t>
      </w:r>
      <w:r w:rsidR="005432A4" w:rsidRPr="002A0045">
        <w:rPr>
          <w:rFonts w:cstheme="minorHAnsi"/>
        </w:rPr>
        <w:t xml:space="preserve"> and</w:t>
      </w:r>
      <w:r w:rsidR="005432A4" w:rsidRPr="002A0045">
        <w:rPr>
          <w:rFonts w:eastAsia="Times New Roman" w:cstheme="minorHAnsi"/>
          <w:szCs w:val="24"/>
          <w:lang w:eastAsia="en-AU"/>
        </w:rPr>
        <w:t xml:space="preserve"> </w:t>
      </w:r>
      <w:r w:rsidR="005432A4">
        <w:rPr>
          <w:rFonts w:eastAsia="Times New Roman" w:cstheme="minorHAnsi"/>
          <w:szCs w:val="24"/>
          <w:lang w:eastAsia="en-AU"/>
        </w:rPr>
        <w:t xml:space="preserve">multiple chains of </w:t>
      </w:r>
      <w:r w:rsidR="005432A4" w:rsidRPr="002A0045">
        <w:rPr>
          <w:rFonts w:eastAsia="Times New Roman" w:cstheme="minorHAnsi"/>
          <w:szCs w:val="24"/>
          <w:lang w:eastAsia="en-AU"/>
        </w:rPr>
        <w:t>1 billion replicates</w:t>
      </w:r>
      <w:r w:rsidR="005432A4">
        <w:rPr>
          <w:rFonts w:eastAsia="Times New Roman" w:cstheme="minorHAnsi"/>
          <w:szCs w:val="24"/>
          <w:lang w:eastAsia="en-AU"/>
        </w:rPr>
        <w:t xml:space="preserve"> each.</w:t>
      </w:r>
    </w:p>
    <w:p w14:paraId="0B7AE171" w14:textId="257C9CF1" w:rsidR="00A94C72" w:rsidRDefault="005432A4" w:rsidP="002A0045">
      <w:pPr>
        <w:spacing w:after="240" w:line="360" w:lineRule="auto"/>
        <w:ind w:firstLine="360"/>
        <w:rPr>
          <w:rFonts w:cstheme="minorHAnsi"/>
          <w:color w:val="000000"/>
          <w:shd w:val="clear" w:color="auto" w:fill="FFFFFF"/>
        </w:rPr>
      </w:pPr>
      <w:r>
        <w:rPr>
          <w:rFonts w:eastAsia="Times New Roman" w:cstheme="minorHAnsi"/>
          <w:szCs w:val="24"/>
          <w:lang w:eastAsia="en-AU"/>
        </w:rPr>
        <w:lastRenderedPageBreak/>
        <w:t xml:space="preserve">Each model was selected </w:t>
      </w:r>
      <w:r w:rsidR="00E70AF8" w:rsidRPr="002A0045">
        <w:rPr>
          <w:rFonts w:eastAsia="Times New Roman" w:cstheme="minorHAnsi"/>
          <w:szCs w:val="24"/>
          <w:lang w:eastAsia="en-AU"/>
        </w:rPr>
        <w:t xml:space="preserve">together with a gamma distribution </w:t>
      </w:r>
      <w:r>
        <w:rPr>
          <w:rFonts w:eastAsia="Times New Roman" w:cstheme="minorHAnsi"/>
          <w:szCs w:val="24"/>
          <w:lang w:eastAsia="en-AU"/>
        </w:rPr>
        <w:t xml:space="preserve">with a rate </w:t>
      </w:r>
      <w:r w:rsidR="00E70AF8" w:rsidRPr="002A0045">
        <w:rPr>
          <w:rFonts w:eastAsia="Times New Roman" w:cstheme="minorHAnsi"/>
          <w:szCs w:val="24"/>
          <w:lang w:eastAsia="en-AU"/>
        </w:rPr>
        <w:t>of 4</w:t>
      </w:r>
      <w:r w:rsidR="00AF0438" w:rsidRPr="002A0045">
        <w:rPr>
          <w:rFonts w:eastAsia="Times New Roman" w:cstheme="minorHAnsi"/>
          <w:szCs w:val="24"/>
          <w:lang w:eastAsia="en-AU"/>
        </w:rPr>
        <w:t>. T</w:t>
      </w:r>
      <w:r>
        <w:rPr>
          <w:rFonts w:eastAsia="Times New Roman" w:cstheme="minorHAnsi"/>
          <w:szCs w:val="24"/>
          <w:lang w:eastAsia="en-AU"/>
        </w:rPr>
        <w:t xml:space="preserve">he mitochondrial gene COI was set to a 0.5 ploidy compared to the 2.0 </w:t>
      </w:r>
      <w:r w:rsidR="00383DA8">
        <w:rPr>
          <w:rFonts w:eastAsia="Times New Roman" w:cstheme="minorHAnsi"/>
          <w:szCs w:val="24"/>
          <w:lang w:eastAsia="en-AU"/>
        </w:rPr>
        <w:t xml:space="preserve">for </w:t>
      </w:r>
      <w:r>
        <w:rPr>
          <w:rFonts w:eastAsia="Times New Roman" w:cstheme="minorHAnsi"/>
          <w:szCs w:val="24"/>
          <w:lang w:eastAsia="en-AU"/>
        </w:rPr>
        <w:t>both 18S and EF-1α</w:t>
      </w:r>
      <w:r w:rsidR="00383DA8">
        <w:rPr>
          <w:rFonts w:eastAsia="Times New Roman" w:cstheme="minorHAnsi"/>
          <w:szCs w:val="24"/>
          <w:lang w:eastAsia="en-AU"/>
        </w:rPr>
        <w:t>,</w:t>
      </w:r>
      <w:r>
        <w:rPr>
          <w:rFonts w:eastAsia="Times New Roman" w:cstheme="minorHAnsi"/>
          <w:szCs w:val="24"/>
          <w:lang w:eastAsia="en-AU"/>
        </w:rPr>
        <w:t xml:space="preserve"> </w:t>
      </w:r>
      <w:r w:rsidR="00E70AF8">
        <w:rPr>
          <w:rFonts w:eastAsia="Times New Roman" w:cstheme="minorHAnsi"/>
          <w:szCs w:val="24"/>
          <w:lang w:eastAsia="en-AU"/>
        </w:rPr>
        <w:t>as suggested for multi-gene analyses (</w:t>
      </w:r>
      <w:r w:rsidR="003965FC">
        <w:rPr>
          <w:rFonts w:eastAsia="Times New Roman" w:cstheme="minorHAnsi"/>
          <w:szCs w:val="24"/>
          <w:lang w:eastAsia="en-AU"/>
        </w:rPr>
        <w:t xml:space="preserve">Drummond </w:t>
      </w:r>
      <w:r w:rsidR="00DF2E9F">
        <w:rPr>
          <w:rFonts w:eastAsia="Times New Roman" w:cstheme="minorHAnsi"/>
          <w:szCs w:val="24"/>
          <w:lang w:eastAsia="en-AU"/>
        </w:rPr>
        <w:t>and</w:t>
      </w:r>
      <w:r w:rsidR="003965FC">
        <w:rPr>
          <w:rFonts w:eastAsia="Times New Roman" w:cstheme="minorHAnsi"/>
          <w:szCs w:val="24"/>
          <w:lang w:eastAsia="en-AU"/>
        </w:rPr>
        <w:t xml:space="preserve"> </w:t>
      </w:r>
      <w:proofErr w:type="spellStart"/>
      <w:r w:rsidR="003965FC">
        <w:rPr>
          <w:rFonts w:eastAsia="Times New Roman" w:cstheme="minorHAnsi"/>
          <w:szCs w:val="24"/>
          <w:lang w:eastAsia="en-AU"/>
        </w:rPr>
        <w:t>Bouckaert</w:t>
      </w:r>
      <w:proofErr w:type="spellEnd"/>
      <w:r w:rsidR="003965FC">
        <w:rPr>
          <w:rFonts w:eastAsia="Times New Roman" w:cstheme="minorHAnsi"/>
          <w:szCs w:val="24"/>
          <w:lang w:eastAsia="en-AU"/>
        </w:rPr>
        <w:t xml:space="preserve"> 2015)</w:t>
      </w:r>
      <w:r w:rsidR="00BD4316" w:rsidRPr="00EB0775">
        <w:rPr>
          <w:rFonts w:eastAsia="Times New Roman" w:cstheme="minorHAnsi"/>
          <w:szCs w:val="24"/>
          <w:lang w:eastAsia="en-AU"/>
        </w:rPr>
        <w:t xml:space="preserve">. </w:t>
      </w:r>
      <w:r w:rsidR="001E25F9" w:rsidRPr="00EB0775">
        <w:rPr>
          <w:rFonts w:eastAsia="Times New Roman" w:cstheme="minorHAnsi"/>
          <w:szCs w:val="24"/>
          <w:lang w:eastAsia="en-AU"/>
        </w:rPr>
        <w:t xml:space="preserve">The software Tracer v1.7 </w:t>
      </w:r>
      <w:r w:rsidR="00DF2E9F">
        <w:rPr>
          <w:rFonts w:eastAsia="Times New Roman" w:cstheme="minorHAnsi"/>
          <w:szCs w:val="24"/>
          <w:lang w:eastAsia="en-AU"/>
        </w:rPr>
        <w:t>(</w:t>
      </w:r>
      <w:proofErr w:type="spellStart"/>
      <w:r w:rsidR="00DF2E9F" w:rsidRPr="00EB0775">
        <w:rPr>
          <w:rFonts w:eastAsia="Times New Roman" w:cstheme="minorHAnsi"/>
          <w:noProof/>
          <w:szCs w:val="24"/>
          <w:lang w:eastAsia="en-AU"/>
        </w:rPr>
        <w:t>Rambaut</w:t>
      </w:r>
      <w:proofErr w:type="spellEnd"/>
      <w:r w:rsidR="00DF2E9F" w:rsidRPr="00EB0775">
        <w:rPr>
          <w:rFonts w:eastAsia="Times New Roman" w:cstheme="minorHAnsi"/>
          <w:noProof/>
          <w:szCs w:val="24"/>
          <w:lang w:eastAsia="en-AU"/>
        </w:rPr>
        <w:t xml:space="preserve"> </w:t>
      </w:r>
      <w:r w:rsidR="00DF2E9F" w:rsidRPr="00DF2E9F">
        <w:rPr>
          <w:rFonts w:eastAsia="Times New Roman" w:cstheme="minorHAnsi"/>
          <w:i/>
          <w:noProof/>
          <w:szCs w:val="24"/>
          <w:lang w:eastAsia="en-AU"/>
        </w:rPr>
        <w:t>et al.</w:t>
      </w:r>
      <w:r w:rsidR="00DF2E9F" w:rsidRPr="00EB0775">
        <w:rPr>
          <w:rFonts w:eastAsia="Times New Roman" w:cstheme="minorHAnsi"/>
          <w:noProof/>
          <w:szCs w:val="24"/>
          <w:lang w:eastAsia="en-AU"/>
        </w:rPr>
        <w:t xml:space="preserve"> 2018</w:t>
      </w:r>
      <w:r w:rsidR="00DF2E9F">
        <w:rPr>
          <w:rFonts w:eastAsia="Times New Roman" w:cstheme="minorHAnsi"/>
          <w:noProof/>
          <w:szCs w:val="24"/>
          <w:lang w:eastAsia="en-AU"/>
        </w:rPr>
        <w:t>)</w:t>
      </w:r>
      <w:r w:rsidR="001E25F9" w:rsidRPr="00EB0775">
        <w:rPr>
          <w:rFonts w:cstheme="minorHAnsi"/>
        </w:rPr>
        <w:t xml:space="preserve"> was used for </w:t>
      </w:r>
      <w:r w:rsidR="001E25F9" w:rsidRPr="00EB0775">
        <w:rPr>
          <w:rFonts w:cstheme="minorHAnsi"/>
          <w:color w:val="000000"/>
          <w:shd w:val="clear" w:color="auto" w:fill="FFFFFF"/>
        </w:rPr>
        <w:t>visualization and diagnostics of the MCMC output</w:t>
      </w:r>
      <w:r w:rsidR="00377A65">
        <w:rPr>
          <w:rFonts w:cstheme="minorHAnsi"/>
          <w:color w:val="000000"/>
          <w:shd w:val="clear" w:color="auto" w:fill="FFFFFF"/>
        </w:rPr>
        <w:t>. This</w:t>
      </w:r>
      <w:r w:rsidR="001E25F9" w:rsidRPr="00EB0775">
        <w:rPr>
          <w:rFonts w:cstheme="minorHAnsi"/>
          <w:color w:val="000000"/>
          <w:shd w:val="clear" w:color="auto" w:fill="FFFFFF"/>
        </w:rPr>
        <w:t xml:space="preserve"> confirmed that </w:t>
      </w:r>
      <w:r w:rsidR="001E25F9" w:rsidRPr="00EB0775">
        <w:rPr>
          <w:rFonts w:eastAsia="Times New Roman" w:cstheme="minorHAnsi"/>
          <w:szCs w:val="24"/>
          <w:lang w:eastAsia="en-AU"/>
        </w:rPr>
        <w:t>t</w:t>
      </w:r>
      <w:r w:rsidR="001E1A39" w:rsidRPr="00EB0775">
        <w:rPr>
          <w:rFonts w:eastAsia="Times New Roman" w:cstheme="minorHAnsi"/>
          <w:szCs w:val="24"/>
          <w:lang w:eastAsia="en-AU"/>
        </w:rPr>
        <w:t>he Bayesian analysis</w:t>
      </w:r>
      <w:r w:rsidR="00377A65">
        <w:rPr>
          <w:rFonts w:eastAsia="Times New Roman" w:cstheme="minorHAnsi"/>
          <w:szCs w:val="24"/>
          <w:lang w:eastAsia="en-AU"/>
        </w:rPr>
        <w:t xml:space="preserve"> had</w:t>
      </w:r>
      <w:r w:rsidR="001E1A39" w:rsidRPr="00EB0775">
        <w:rPr>
          <w:rFonts w:eastAsia="Times New Roman" w:cstheme="minorHAnsi"/>
          <w:szCs w:val="24"/>
          <w:lang w:eastAsia="en-AU"/>
        </w:rPr>
        <w:t xml:space="preserve"> reached convergence and </w:t>
      </w:r>
      <w:r w:rsidR="001E25F9" w:rsidRPr="00EB0775">
        <w:rPr>
          <w:rFonts w:eastAsia="Times New Roman" w:cstheme="minorHAnsi"/>
          <w:szCs w:val="24"/>
          <w:lang w:eastAsia="en-AU"/>
        </w:rPr>
        <w:t xml:space="preserve">the resulting </w:t>
      </w:r>
      <w:r w:rsidR="001B3100">
        <w:rPr>
          <w:rFonts w:eastAsia="Times New Roman" w:cstheme="minorHAnsi"/>
          <w:szCs w:val="24"/>
          <w:lang w:eastAsia="en-AU"/>
        </w:rPr>
        <w:t>estimated sample size (</w:t>
      </w:r>
      <w:r w:rsidR="001E25F9" w:rsidRPr="00EB0775">
        <w:rPr>
          <w:rFonts w:eastAsia="Times New Roman" w:cstheme="minorHAnsi"/>
          <w:szCs w:val="24"/>
          <w:lang w:eastAsia="en-AU"/>
        </w:rPr>
        <w:t>ESS</w:t>
      </w:r>
      <w:r w:rsidR="001B3100">
        <w:rPr>
          <w:rFonts w:eastAsia="Times New Roman" w:cstheme="minorHAnsi"/>
          <w:szCs w:val="24"/>
          <w:lang w:eastAsia="en-AU"/>
        </w:rPr>
        <w:t>)</w:t>
      </w:r>
      <w:r w:rsidR="001E25F9" w:rsidRPr="00EB0775">
        <w:rPr>
          <w:rFonts w:eastAsia="Times New Roman" w:cstheme="minorHAnsi"/>
          <w:szCs w:val="24"/>
          <w:lang w:eastAsia="en-AU"/>
        </w:rPr>
        <w:t xml:space="preserve"> was &gt;&gt;200 (</w:t>
      </w:r>
      <w:r>
        <w:rPr>
          <w:rFonts w:eastAsia="Times New Roman" w:cstheme="minorHAnsi"/>
          <w:szCs w:val="24"/>
          <w:lang w:eastAsia="en-AU"/>
        </w:rPr>
        <w:t>508</w:t>
      </w:r>
      <w:r w:rsidR="001E1A39" w:rsidRPr="00EB0775">
        <w:rPr>
          <w:rFonts w:eastAsia="Times New Roman" w:cstheme="minorHAnsi"/>
          <w:szCs w:val="24"/>
          <w:lang w:eastAsia="en-AU"/>
        </w:rPr>
        <w:t>).</w:t>
      </w:r>
      <w:r w:rsidR="001E25F9" w:rsidRPr="00EB0775">
        <w:rPr>
          <w:rFonts w:cstheme="minorHAnsi"/>
          <w:color w:val="000000"/>
          <w:shd w:val="clear" w:color="auto" w:fill="FFFFFF"/>
        </w:rPr>
        <w:t xml:space="preserve"> </w:t>
      </w:r>
      <w:proofErr w:type="spellStart"/>
      <w:r w:rsidR="001E1A39" w:rsidRPr="00EB0775">
        <w:rPr>
          <w:rFonts w:cstheme="minorHAnsi"/>
          <w:color w:val="000000"/>
          <w:shd w:val="clear" w:color="auto" w:fill="FFFFFF"/>
        </w:rPr>
        <w:t>LogCombiner</w:t>
      </w:r>
      <w:proofErr w:type="spellEnd"/>
      <w:r w:rsidR="001E1A39" w:rsidRPr="00EB0775">
        <w:rPr>
          <w:rFonts w:cstheme="minorHAnsi"/>
          <w:color w:val="000000"/>
          <w:shd w:val="clear" w:color="auto" w:fill="FFFFFF"/>
        </w:rPr>
        <w:t xml:space="preserve"> was used to subsample the number of trees from 500000 to 100000. </w:t>
      </w:r>
      <w:proofErr w:type="spellStart"/>
      <w:r w:rsidR="002474C3">
        <w:rPr>
          <w:rFonts w:cstheme="minorHAnsi"/>
          <w:color w:val="000000"/>
          <w:shd w:val="clear" w:color="auto" w:fill="FFFFFF"/>
        </w:rPr>
        <w:t>Tree</w:t>
      </w:r>
      <w:r w:rsidR="00A94C72" w:rsidRPr="00EB0775">
        <w:rPr>
          <w:rFonts w:cstheme="minorHAnsi"/>
          <w:color w:val="000000"/>
          <w:shd w:val="clear" w:color="auto" w:fill="FFFFFF"/>
        </w:rPr>
        <w:t>Annotator</w:t>
      </w:r>
      <w:proofErr w:type="spellEnd"/>
      <w:r w:rsidR="00A94C72" w:rsidRPr="00EB0775">
        <w:rPr>
          <w:rFonts w:cstheme="minorHAnsi"/>
          <w:color w:val="000000"/>
          <w:shd w:val="clear" w:color="auto" w:fill="FFFFFF"/>
        </w:rPr>
        <w:t xml:space="preserve"> </w:t>
      </w:r>
      <w:r w:rsidR="00DF2E9F">
        <w:rPr>
          <w:rFonts w:cstheme="minorHAnsi"/>
        </w:rPr>
        <w:t>(</w:t>
      </w:r>
      <w:r w:rsidR="00DF2E9F" w:rsidRPr="00EB0775">
        <w:rPr>
          <w:rFonts w:cstheme="minorHAnsi"/>
          <w:noProof/>
        </w:rPr>
        <w:t xml:space="preserve">Drummond </w:t>
      </w:r>
      <w:r w:rsidR="00DF2E9F" w:rsidRPr="00DF2E9F">
        <w:rPr>
          <w:rFonts w:cstheme="minorHAnsi"/>
          <w:i/>
          <w:noProof/>
        </w:rPr>
        <w:t>et al.</w:t>
      </w:r>
      <w:r w:rsidR="00DF2E9F">
        <w:rPr>
          <w:rFonts w:cstheme="minorHAnsi"/>
          <w:noProof/>
        </w:rPr>
        <w:t xml:space="preserve"> </w:t>
      </w:r>
      <w:r w:rsidR="00DF2E9F" w:rsidRPr="00EB0775">
        <w:rPr>
          <w:rFonts w:cstheme="minorHAnsi"/>
          <w:noProof/>
        </w:rPr>
        <w:t>2012</w:t>
      </w:r>
      <w:r w:rsidR="00DF2E9F">
        <w:rPr>
          <w:rFonts w:cstheme="minorHAnsi"/>
          <w:noProof/>
        </w:rPr>
        <w:t xml:space="preserve">; Bouckaert </w:t>
      </w:r>
      <w:r w:rsidR="00DF2E9F" w:rsidRPr="00DF2E9F">
        <w:rPr>
          <w:rFonts w:cstheme="minorHAnsi"/>
          <w:i/>
          <w:noProof/>
        </w:rPr>
        <w:t>et al.</w:t>
      </w:r>
      <w:r w:rsidR="00DF2E9F">
        <w:rPr>
          <w:rFonts w:cstheme="minorHAnsi"/>
          <w:noProof/>
        </w:rPr>
        <w:t xml:space="preserve"> 2014)</w:t>
      </w:r>
      <w:r w:rsidR="00A94C72" w:rsidRPr="00EB0775">
        <w:rPr>
          <w:rFonts w:cstheme="minorHAnsi"/>
          <w:color w:val="000000"/>
          <w:shd w:val="clear" w:color="auto" w:fill="FFFFFF"/>
        </w:rPr>
        <w:t xml:space="preserve"> was used to summarize the information in a </w:t>
      </w:r>
      <w:r w:rsidR="002474C3">
        <w:rPr>
          <w:rFonts w:cstheme="minorHAnsi"/>
          <w:color w:val="000000"/>
          <w:shd w:val="clear" w:color="auto" w:fill="FFFFFF"/>
        </w:rPr>
        <w:t>single tree</w:t>
      </w:r>
      <w:r w:rsidR="00A94C72" w:rsidRPr="00EB0775">
        <w:rPr>
          <w:rFonts w:cstheme="minorHAnsi"/>
          <w:color w:val="000000"/>
          <w:shd w:val="clear" w:color="auto" w:fill="FFFFFF"/>
        </w:rPr>
        <w:t xml:space="preserve"> and to set a 10% burn</w:t>
      </w:r>
      <w:r w:rsidR="00383DA8">
        <w:rPr>
          <w:rFonts w:cstheme="minorHAnsi"/>
          <w:color w:val="000000"/>
          <w:shd w:val="clear" w:color="auto" w:fill="FFFFFF"/>
        </w:rPr>
        <w:t>-</w:t>
      </w:r>
      <w:r w:rsidR="00A94C72" w:rsidRPr="00EB0775">
        <w:rPr>
          <w:rFonts w:cstheme="minorHAnsi"/>
          <w:color w:val="000000"/>
          <w:shd w:val="clear" w:color="auto" w:fill="FFFFFF"/>
        </w:rPr>
        <w:t xml:space="preserve">in based on the information visualized with Tracer. </w:t>
      </w:r>
      <w:r w:rsidR="00001033" w:rsidRPr="00EB0775">
        <w:rPr>
          <w:rFonts w:cstheme="minorHAnsi"/>
          <w:color w:val="000000"/>
          <w:shd w:val="clear" w:color="auto" w:fill="FFFFFF"/>
        </w:rPr>
        <w:t xml:space="preserve">The resulting </w:t>
      </w:r>
      <w:r w:rsidR="001E25F9" w:rsidRPr="00EB0775">
        <w:rPr>
          <w:rFonts w:cstheme="minorHAnsi"/>
          <w:color w:val="000000"/>
          <w:shd w:val="clear" w:color="auto" w:fill="FFFFFF"/>
        </w:rPr>
        <w:t>species tree</w:t>
      </w:r>
      <w:r w:rsidR="00001033" w:rsidRPr="00EB0775">
        <w:rPr>
          <w:rFonts w:cstheme="minorHAnsi"/>
          <w:color w:val="000000"/>
          <w:shd w:val="clear" w:color="auto" w:fill="FFFFFF"/>
        </w:rPr>
        <w:t xml:space="preserve"> was</w:t>
      </w:r>
      <w:r w:rsidR="00A94C72" w:rsidRPr="00EB0775">
        <w:rPr>
          <w:rFonts w:cstheme="minorHAnsi"/>
          <w:color w:val="000000"/>
          <w:shd w:val="clear" w:color="auto" w:fill="FFFFFF"/>
        </w:rPr>
        <w:t xml:space="preserve"> drawn using </w:t>
      </w:r>
      <w:proofErr w:type="spellStart"/>
      <w:r w:rsidR="00A94C72" w:rsidRPr="00EB0775">
        <w:rPr>
          <w:rFonts w:cstheme="minorHAnsi"/>
          <w:color w:val="000000"/>
          <w:shd w:val="clear" w:color="auto" w:fill="FFFFFF"/>
        </w:rPr>
        <w:t>FigTree</w:t>
      </w:r>
      <w:proofErr w:type="spellEnd"/>
      <w:r w:rsidR="00A94C72" w:rsidRPr="00EB0775">
        <w:rPr>
          <w:rFonts w:cstheme="minorHAnsi"/>
          <w:color w:val="000000"/>
          <w:shd w:val="clear" w:color="auto" w:fill="FFFFFF"/>
        </w:rPr>
        <w:t xml:space="preserve"> v1.4.3</w:t>
      </w:r>
      <w:r w:rsidR="00DF2E9F">
        <w:rPr>
          <w:rFonts w:cstheme="minorHAnsi"/>
          <w:color w:val="000000"/>
          <w:shd w:val="clear" w:color="auto" w:fill="FFFFFF"/>
        </w:rPr>
        <w:t xml:space="preserve"> (</w:t>
      </w:r>
      <w:proofErr w:type="spellStart"/>
      <w:r w:rsidR="00DF2E9F" w:rsidRPr="00EB0775">
        <w:rPr>
          <w:rFonts w:cstheme="minorHAnsi"/>
          <w:noProof/>
          <w:color w:val="000000"/>
          <w:shd w:val="clear" w:color="auto" w:fill="FFFFFF"/>
        </w:rPr>
        <w:t>Rambaut</w:t>
      </w:r>
      <w:proofErr w:type="spellEnd"/>
      <w:r w:rsidR="00DF2E9F" w:rsidRPr="00EB0775">
        <w:rPr>
          <w:rFonts w:cstheme="minorHAnsi"/>
          <w:noProof/>
          <w:color w:val="000000"/>
          <w:shd w:val="clear" w:color="auto" w:fill="FFFFFF"/>
        </w:rPr>
        <w:t xml:space="preserve"> 2016)</w:t>
      </w:r>
      <w:r w:rsidR="00A94C72" w:rsidRPr="00EB0775">
        <w:rPr>
          <w:rFonts w:cstheme="minorHAnsi"/>
          <w:color w:val="000000"/>
          <w:shd w:val="clear" w:color="auto" w:fill="FFFFFF"/>
        </w:rPr>
        <w:t>.</w:t>
      </w:r>
    </w:p>
    <w:p w14:paraId="0AD74761" w14:textId="542E3842" w:rsidR="00777274" w:rsidRPr="007A5043" w:rsidRDefault="00F51BAF" w:rsidP="00777274">
      <w:pPr>
        <w:pStyle w:val="ListParagraph"/>
        <w:numPr>
          <w:ilvl w:val="1"/>
          <w:numId w:val="3"/>
        </w:numPr>
        <w:spacing w:after="240" w:line="360" w:lineRule="auto"/>
        <w:rPr>
          <w:rFonts w:cstheme="minorHAnsi"/>
          <w:b/>
          <w:color w:val="000000"/>
          <w:sz w:val="24"/>
          <w:szCs w:val="24"/>
          <w:shd w:val="clear" w:color="auto" w:fill="FFFFFF"/>
        </w:rPr>
      </w:pPr>
      <w:r w:rsidRPr="007A5043">
        <w:rPr>
          <w:rFonts w:cstheme="minorHAnsi"/>
          <w:b/>
          <w:i/>
          <w:color w:val="000000"/>
          <w:sz w:val="24"/>
          <w:szCs w:val="24"/>
          <w:shd w:val="clear" w:color="auto" w:fill="FFFFFF"/>
        </w:rPr>
        <w:t>Microbiome sequencing</w:t>
      </w:r>
    </w:p>
    <w:p w14:paraId="2105A5F0" w14:textId="73E487AF" w:rsidR="00777274" w:rsidRPr="00777274" w:rsidRDefault="00777274">
      <w:pPr>
        <w:spacing w:after="240" w:line="360" w:lineRule="auto"/>
        <w:rPr>
          <w:rFonts w:cstheme="minorHAnsi"/>
          <w:color w:val="000000"/>
          <w:shd w:val="clear" w:color="auto" w:fill="FFFFFF"/>
        </w:rPr>
      </w:pPr>
      <w:r w:rsidRPr="00777274">
        <w:rPr>
          <w:rFonts w:cstheme="minorHAnsi"/>
          <w:color w:val="000000"/>
          <w:shd w:val="clear" w:color="auto" w:fill="FFFFFF"/>
        </w:rPr>
        <w:t xml:space="preserve">The V3 and V4 regions of the bacterial 16S ribosomal RNA gene were amplified from a total of 220 </w:t>
      </w:r>
      <w:r w:rsidR="00583067">
        <w:rPr>
          <w:rFonts w:cstheme="minorHAnsi"/>
          <w:color w:val="000000"/>
          <w:shd w:val="clear" w:color="auto" w:fill="FFFFFF"/>
        </w:rPr>
        <w:t xml:space="preserve">whole </w:t>
      </w:r>
      <w:r w:rsidRPr="00777274">
        <w:rPr>
          <w:rFonts w:cstheme="minorHAnsi"/>
          <w:color w:val="000000"/>
          <w:shd w:val="clear" w:color="auto" w:fill="FFFFFF"/>
        </w:rPr>
        <w:t>insect</w:t>
      </w:r>
      <w:r w:rsidR="00583067">
        <w:rPr>
          <w:rFonts w:cstheme="minorHAnsi"/>
          <w:color w:val="000000"/>
          <w:shd w:val="clear" w:color="auto" w:fill="FFFFFF"/>
        </w:rPr>
        <w:t xml:space="preserve"> specimens</w:t>
      </w:r>
      <w:r w:rsidRPr="00777274">
        <w:rPr>
          <w:rFonts w:cstheme="minorHAnsi"/>
          <w:color w:val="000000"/>
          <w:shd w:val="clear" w:color="auto" w:fill="FFFFFF"/>
        </w:rPr>
        <w:t xml:space="preserve"> (</w:t>
      </w:r>
      <w:r w:rsidRPr="00777274">
        <w:rPr>
          <w:rFonts w:cstheme="minorHAnsi"/>
          <w:color w:val="000000"/>
          <w:highlight w:val="red"/>
          <w:shd w:val="clear" w:color="auto" w:fill="FFFFFF"/>
        </w:rPr>
        <w:t>Table S1</w:t>
      </w:r>
      <w:r w:rsidRPr="00777274">
        <w:rPr>
          <w:rFonts w:cstheme="minorHAnsi"/>
          <w:color w:val="000000"/>
          <w:shd w:val="clear" w:color="auto" w:fill="FFFFFF"/>
        </w:rPr>
        <w:t xml:space="preserve">), encompassing 65 species across 178 populations collected both in New Zealand and in Australia. DNA extractions, amplification and purification were performed in a Physical Containment [PC2] facility in order to minimize the risk of environmental contamination. Sixteen of the 200 individuals were sequenced twice (as technical replicates), in order to confirm the consistency of the results </w:t>
      </w:r>
      <w:r w:rsidRPr="00777274">
        <w:rPr>
          <w:rFonts w:cstheme="minorHAnsi"/>
          <w:color w:val="000000"/>
          <w:highlight w:val="red"/>
          <w:shd w:val="clear" w:color="auto" w:fill="FFFFFF"/>
        </w:rPr>
        <w:t>(Table 1)</w:t>
      </w:r>
      <w:r w:rsidRPr="00777274">
        <w:rPr>
          <w:rFonts w:cstheme="minorHAnsi"/>
          <w:color w:val="000000"/>
          <w:shd w:val="clear" w:color="auto" w:fill="FFFFFF"/>
        </w:rPr>
        <w:t>.</w:t>
      </w:r>
      <w:r>
        <w:rPr>
          <w:rFonts w:cstheme="minorHAnsi"/>
          <w:color w:val="000000"/>
          <w:shd w:val="clear" w:color="auto" w:fill="FFFFFF"/>
        </w:rPr>
        <w:t xml:space="preserve"> </w:t>
      </w:r>
      <w:r w:rsidR="008E1F3D">
        <w:rPr>
          <w:rFonts w:cstheme="minorHAnsi"/>
          <w:color w:val="000000"/>
          <w:shd w:val="clear" w:color="auto" w:fill="FFFFFF"/>
        </w:rPr>
        <w:t>Amplification was conducted using</w:t>
      </w:r>
      <w:r w:rsidRPr="00777274">
        <w:rPr>
          <w:rFonts w:cstheme="minorHAnsi"/>
          <w:color w:val="000000"/>
          <w:shd w:val="clear" w:color="auto" w:fill="FFFFFF"/>
        </w:rPr>
        <w:t xml:space="preserve"> 16S_F and 16S_R primers (</w:t>
      </w:r>
      <w:proofErr w:type="spellStart"/>
      <w:r w:rsidRPr="00777274">
        <w:rPr>
          <w:rFonts w:cstheme="minorHAnsi"/>
          <w:color w:val="000000"/>
          <w:shd w:val="clear" w:color="auto" w:fill="FFFFFF"/>
        </w:rPr>
        <w:t>Klindworth</w:t>
      </w:r>
      <w:proofErr w:type="spellEnd"/>
      <w:r w:rsidRPr="00777274">
        <w:rPr>
          <w:rFonts w:cstheme="minorHAnsi"/>
          <w:color w:val="000000"/>
          <w:shd w:val="clear" w:color="auto" w:fill="FFFFFF"/>
        </w:rPr>
        <w:t xml:space="preserve"> </w:t>
      </w:r>
      <w:r w:rsidRPr="00DF2E9F">
        <w:rPr>
          <w:rFonts w:cstheme="minorHAnsi"/>
          <w:i/>
          <w:color w:val="000000"/>
          <w:shd w:val="clear" w:color="auto" w:fill="FFFFFF"/>
        </w:rPr>
        <w:t>et al.</w:t>
      </w:r>
      <w:r w:rsidRPr="00777274">
        <w:rPr>
          <w:rFonts w:cstheme="minorHAnsi"/>
          <w:color w:val="000000"/>
          <w:shd w:val="clear" w:color="auto" w:fill="FFFFFF"/>
        </w:rPr>
        <w:t xml:space="preserve"> 2013), modified with Illumina adapters</w:t>
      </w:r>
      <w:r w:rsidR="00815BDF">
        <w:rPr>
          <w:rFonts w:cstheme="minorHAnsi"/>
          <w:color w:val="000000"/>
          <w:shd w:val="clear" w:color="auto" w:fill="FFFFFF"/>
        </w:rPr>
        <w:t xml:space="preserve"> as per </w:t>
      </w:r>
      <w:r w:rsidRPr="00777274">
        <w:rPr>
          <w:rFonts w:cstheme="minorHAnsi"/>
          <w:color w:val="000000"/>
          <w:shd w:val="clear" w:color="auto" w:fill="FFFFFF"/>
        </w:rPr>
        <w:t xml:space="preserve">the Illumina </w:t>
      </w:r>
      <w:r w:rsidR="00815BDF">
        <w:rPr>
          <w:rFonts w:cstheme="minorHAnsi"/>
          <w:color w:val="000000"/>
          <w:shd w:val="clear" w:color="auto" w:fill="FFFFFF"/>
        </w:rPr>
        <w:t>16S Metagenomic p</w:t>
      </w:r>
      <w:r w:rsidRPr="00777274">
        <w:rPr>
          <w:rFonts w:cstheme="minorHAnsi"/>
          <w:color w:val="000000"/>
          <w:shd w:val="clear" w:color="auto" w:fill="FFFFFF"/>
        </w:rPr>
        <w:t xml:space="preserve">rotocol 15044223 Rev. B (available at https://support.illumina.com/downloads/16s_metagenomic_sequencing_library_preparation.html). PCR amplification was performed using an initial denaturation at 95°C for 3 min, followed by 25 cycles of 95°C denaturation for 30 s, 55°C annealing for 30 s and 72°C elongation for 30 s. A final 72°C elongation was performed for 5 min. </w:t>
      </w:r>
      <w:r w:rsidR="00815BDF">
        <w:rPr>
          <w:rFonts w:cstheme="minorHAnsi"/>
          <w:color w:val="000000"/>
          <w:shd w:val="clear" w:color="auto" w:fill="FFFFFF"/>
        </w:rPr>
        <w:t xml:space="preserve"> Amplicons were verified on 1% agarose gel and checked for absence of visible bands in control samples, then purified</w:t>
      </w:r>
      <w:r w:rsidRPr="00777274">
        <w:rPr>
          <w:rFonts w:cstheme="minorHAnsi"/>
          <w:color w:val="000000"/>
          <w:shd w:val="clear" w:color="auto" w:fill="FFFFFF"/>
        </w:rPr>
        <w:t xml:space="preserve"> using the </w:t>
      </w:r>
      <w:proofErr w:type="spellStart"/>
      <w:r w:rsidRPr="00777274">
        <w:rPr>
          <w:rFonts w:cstheme="minorHAnsi"/>
          <w:color w:val="000000"/>
          <w:shd w:val="clear" w:color="auto" w:fill="FFFFFF"/>
        </w:rPr>
        <w:t>Agencourt</w:t>
      </w:r>
      <w:proofErr w:type="spellEnd"/>
      <w:r w:rsidRPr="00777274">
        <w:rPr>
          <w:rFonts w:cstheme="minorHAnsi"/>
          <w:color w:val="000000"/>
          <w:shd w:val="clear" w:color="auto" w:fill="FFFFFF"/>
        </w:rPr>
        <w:t xml:space="preserve">® </w:t>
      </w:r>
      <w:proofErr w:type="spellStart"/>
      <w:r w:rsidRPr="00777274">
        <w:rPr>
          <w:rFonts w:cstheme="minorHAnsi"/>
          <w:color w:val="000000"/>
          <w:shd w:val="clear" w:color="auto" w:fill="FFFFFF"/>
        </w:rPr>
        <w:t>AMPure</w:t>
      </w:r>
      <w:proofErr w:type="spellEnd"/>
      <w:r w:rsidRPr="00777274">
        <w:rPr>
          <w:rFonts w:cstheme="minorHAnsi"/>
          <w:color w:val="000000"/>
          <w:shd w:val="clear" w:color="auto" w:fill="FFFFFF"/>
        </w:rPr>
        <w:t xml:space="preserve">® XP kit (Beckman Coulter, Brea, California, United States). The concentrations of PCR products were measured using a </w:t>
      </w:r>
      <w:proofErr w:type="spellStart"/>
      <w:r w:rsidRPr="00777274">
        <w:rPr>
          <w:rFonts w:cstheme="minorHAnsi"/>
          <w:color w:val="000000"/>
          <w:shd w:val="clear" w:color="auto" w:fill="FFFFFF"/>
        </w:rPr>
        <w:t>NanoDrop</w:t>
      </w:r>
      <w:proofErr w:type="spellEnd"/>
      <w:r w:rsidRPr="00777274">
        <w:rPr>
          <w:rFonts w:cstheme="minorHAnsi"/>
          <w:color w:val="000000"/>
          <w:shd w:val="clear" w:color="auto" w:fill="FFFFFF"/>
        </w:rPr>
        <w:t xml:space="preserve"> 1000 (Thermo Fisher Scientific, Waltham, Massachusetts, United States) and samples at concentrations between 10 ng/</w:t>
      </w:r>
      <w:proofErr w:type="spellStart"/>
      <w:r w:rsidRPr="00777274">
        <w:rPr>
          <w:rFonts w:cstheme="minorHAnsi"/>
          <w:color w:val="000000"/>
          <w:shd w:val="clear" w:color="auto" w:fill="FFFFFF"/>
        </w:rPr>
        <w:t>μL</w:t>
      </w:r>
      <w:proofErr w:type="spellEnd"/>
      <w:r w:rsidRPr="00777274">
        <w:rPr>
          <w:rFonts w:cstheme="minorHAnsi"/>
          <w:color w:val="000000"/>
          <w:shd w:val="clear" w:color="auto" w:fill="FFFFFF"/>
        </w:rPr>
        <w:t xml:space="preserve"> and 50 ng/</w:t>
      </w:r>
      <w:proofErr w:type="spellStart"/>
      <w:r w:rsidRPr="00777274">
        <w:rPr>
          <w:rFonts w:cstheme="minorHAnsi"/>
          <w:color w:val="000000"/>
          <w:shd w:val="clear" w:color="auto" w:fill="FFFFFF"/>
        </w:rPr>
        <w:t>μL</w:t>
      </w:r>
      <w:proofErr w:type="spellEnd"/>
      <w:r w:rsidRPr="00777274">
        <w:rPr>
          <w:rFonts w:cstheme="minorHAnsi"/>
          <w:color w:val="000000"/>
          <w:shd w:val="clear" w:color="auto" w:fill="FFFFFF"/>
        </w:rPr>
        <w:t xml:space="preserve"> were sequenced </w:t>
      </w:r>
      <w:r w:rsidR="00343941">
        <w:rPr>
          <w:rFonts w:cstheme="minorHAnsi"/>
          <w:color w:val="000000"/>
          <w:shd w:val="clear" w:color="auto" w:fill="FFFFFF"/>
        </w:rPr>
        <w:t>on a</w:t>
      </w:r>
      <w:r w:rsidR="00DF2E9F">
        <w:rPr>
          <w:rFonts w:cstheme="minorHAnsi"/>
          <w:color w:val="000000"/>
          <w:shd w:val="clear" w:color="auto" w:fill="FFFFFF"/>
        </w:rPr>
        <w:t>n</w:t>
      </w:r>
      <w:r w:rsidR="00343941">
        <w:rPr>
          <w:rFonts w:cstheme="minorHAnsi"/>
          <w:color w:val="000000"/>
          <w:shd w:val="clear" w:color="auto" w:fill="FFFFFF"/>
        </w:rPr>
        <w:t xml:space="preserve"> </w:t>
      </w:r>
      <w:r w:rsidR="00E94828">
        <w:rPr>
          <w:rFonts w:cstheme="minorHAnsi"/>
          <w:color w:val="000000"/>
          <w:shd w:val="clear" w:color="auto" w:fill="FFFFFF"/>
        </w:rPr>
        <w:t>I</w:t>
      </w:r>
      <w:r w:rsidR="00343941">
        <w:rPr>
          <w:rFonts w:cstheme="minorHAnsi"/>
          <w:color w:val="000000"/>
          <w:shd w:val="clear" w:color="auto" w:fill="FFFFFF"/>
        </w:rPr>
        <w:t xml:space="preserve">llumina </w:t>
      </w:r>
      <w:proofErr w:type="spellStart"/>
      <w:r w:rsidR="00343941">
        <w:rPr>
          <w:rFonts w:cstheme="minorHAnsi"/>
          <w:color w:val="000000"/>
          <w:shd w:val="clear" w:color="auto" w:fill="FFFFFF"/>
        </w:rPr>
        <w:t>MiSeq</w:t>
      </w:r>
      <w:proofErr w:type="spellEnd"/>
      <w:r w:rsidRPr="00777274">
        <w:rPr>
          <w:rFonts w:cstheme="minorHAnsi"/>
          <w:color w:val="000000"/>
          <w:shd w:val="clear" w:color="auto" w:fill="FFFFFF"/>
        </w:rPr>
        <w:t xml:space="preserve"> platform </w:t>
      </w:r>
      <w:r w:rsidR="00343941">
        <w:rPr>
          <w:rFonts w:cstheme="minorHAnsi"/>
          <w:color w:val="000000"/>
          <w:shd w:val="clear" w:color="auto" w:fill="FFFFFF"/>
        </w:rPr>
        <w:t xml:space="preserve">using 2x300bp reads </w:t>
      </w:r>
      <w:r w:rsidRPr="00777274">
        <w:rPr>
          <w:rFonts w:cstheme="minorHAnsi"/>
          <w:color w:val="000000"/>
          <w:shd w:val="clear" w:color="auto" w:fill="FFFFFF"/>
        </w:rPr>
        <w:t xml:space="preserve">at New Zealand Genomics Limited (NZGL). </w:t>
      </w:r>
    </w:p>
    <w:p w14:paraId="70BBAF24" w14:textId="779F668F" w:rsidR="00777274" w:rsidRPr="007A5043" w:rsidRDefault="00583067" w:rsidP="00777274">
      <w:pPr>
        <w:pStyle w:val="ListParagraph"/>
        <w:numPr>
          <w:ilvl w:val="1"/>
          <w:numId w:val="3"/>
        </w:numPr>
        <w:spacing w:after="240" w:line="360" w:lineRule="auto"/>
        <w:rPr>
          <w:rFonts w:cstheme="minorHAnsi"/>
          <w:b/>
          <w:color w:val="000000"/>
          <w:sz w:val="24"/>
          <w:shd w:val="clear" w:color="auto" w:fill="FFFFFF"/>
        </w:rPr>
      </w:pPr>
      <w:r w:rsidRPr="007A5043">
        <w:rPr>
          <w:rFonts w:cstheme="minorHAnsi"/>
          <w:b/>
          <w:color w:val="000000"/>
          <w:sz w:val="24"/>
          <w:shd w:val="clear" w:color="auto" w:fill="FFFFFF"/>
        </w:rPr>
        <w:t xml:space="preserve">Microbiome </w:t>
      </w:r>
      <w:r w:rsidR="005932CB" w:rsidRPr="007A5043">
        <w:rPr>
          <w:rFonts w:cstheme="minorHAnsi"/>
          <w:b/>
          <w:color w:val="000000"/>
          <w:sz w:val="24"/>
          <w:shd w:val="clear" w:color="auto" w:fill="FFFFFF"/>
        </w:rPr>
        <w:t>bioinformatics</w:t>
      </w:r>
    </w:p>
    <w:p w14:paraId="16F249CD" w14:textId="0C5B1507" w:rsidR="00C46C42" w:rsidRPr="00C46C42" w:rsidRDefault="00C46C42" w:rsidP="00ED081B">
      <w:pPr>
        <w:spacing w:after="240" w:line="360" w:lineRule="auto"/>
        <w:rPr>
          <w:rFonts w:cstheme="minorHAnsi"/>
          <w:color w:val="000000"/>
          <w:shd w:val="clear" w:color="auto" w:fill="FFFFFF"/>
        </w:rPr>
      </w:pPr>
      <w:r w:rsidRPr="00C46C42">
        <w:rPr>
          <w:rFonts w:cstheme="minorHAnsi"/>
        </w:rPr>
        <w:t xml:space="preserve">Demultiplexed </w:t>
      </w:r>
      <w:proofErr w:type="spellStart"/>
      <w:r w:rsidRPr="00C46C42">
        <w:rPr>
          <w:rFonts w:cstheme="minorHAnsi"/>
        </w:rPr>
        <w:t>MiSeq</w:t>
      </w:r>
      <w:proofErr w:type="spellEnd"/>
      <w:r w:rsidRPr="00C46C42">
        <w:rPr>
          <w:rFonts w:cstheme="minorHAnsi"/>
        </w:rPr>
        <w:t xml:space="preserve"> reads (NCBI SRA </w:t>
      </w:r>
      <w:proofErr w:type="spellStart"/>
      <w:r w:rsidRPr="00C46C42">
        <w:rPr>
          <w:rFonts w:cstheme="minorHAnsi"/>
        </w:rPr>
        <w:t>acc</w:t>
      </w:r>
      <w:proofErr w:type="spellEnd"/>
      <w:r w:rsidRPr="00C46C42">
        <w:rPr>
          <w:rFonts w:cstheme="minorHAnsi"/>
        </w:rPr>
        <w:t xml:space="preserve"> no: </w:t>
      </w:r>
      <w:proofErr w:type="spellStart"/>
      <w:r w:rsidRPr="00C46C42">
        <w:rPr>
          <w:rFonts w:cstheme="minorHAnsi"/>
          <w:highlight w:val="yellow"/>
        </w:rPr>
        <w:t>xxxxxxx</w:t>
      </w:r>
      <w:proofErr w:type="spellEnd"/>
      <w:r w:rsidRPr="00C46C42">
        <w:rPr>
          <w:rFonts w:cstheme="minorHAnsi"/>
        </w:rPr>
        <w:t xml:space="preserve">) were trimmed of </w:t>
      </w:r>
      <w:r>
        <w:t xml:space="preserve">PCR primers and sequencing adapters using </w:t>
      </w:r>
      <w:proofErr w:type="spellStart"/>
      <w:r>
        <w:t>BBDuK</w:t>
      </w:r>
      <w:proofErr w:type="spellEnd"/>
      <w:r>
        <w:t xml:space="preserve"> in </w:t>
      </w:r>
      <w:proofErr w:type="spellStart"/>
      <w:r>
        <w:t>BBTools</w:t>
      </w:r>
      <w:proofErr w:type="spellEnd"/>
      <w:r>
        <w:t xml:space="preserve"> v38.</w:t>
      </w:r>
      <w:r w:rsidRPr="00B70451">
        <w:t>01 (</w:t>
      </w:r>
      <w:r w:rsidRPr="00C46C42">
        <w:rPr>
          <w:rFonts w:ascii="Calibri" w:hAnsi="Calibri" w:cs="Calibri"/>
        </w:rPr>
        <w:t>Bushnell 2017)</w:t>
      </w:r>
      <w:r w:rsidRPr="00B70451">
        <w:t xml:space="preserve">. All reads containing ambiguous ‘N’ bases were removed, and sequence quality profiles were used to filter reads with more than two expected errors in the forward read, or 3 in the reverse read. Due to the quality crash at the end of </w:t>
      </w:r>
      <w:r w:rsidRPr="00B70451">
        <w:lastRenderedPageBreak/>
        <w:t>reverse reads typical of 2x300bp Illumina sequencing, all reverse reads further truncated to 200bp to minimize the number of reads violating the error filter. Quality trimmed sequences were then analysed using DADA2 v1.9.3 (</w:t>
      </w:r>
      <w:r w:rsidRPr="00C46C42">
        <w:rPr>
          <w:rFonts w:ascii="Calibri" w:hAnsi="Calibri" w:cs="Calibri"/>
        </w:rPr>
        <w:t xml:space="preserve">Callahan </w:t>
      </w:r>
      <w:r w:rsidRPr="00C46C42">
        <w:rPr>
          <w:rFonts w:ascii="Calibri" w:hAnsi="Calibri" w:cs="Calibri"/>
          <w:i/>
        </w:rPr>
        <w:t>et al.</w:t>
      </w:r>
      <w:r w:rsidRPr="00C46C42">
        <w:rPr>
          <w:rFonts w:ascii="Calibri" w:hAnsi="Calibri" w:cs="Calibri"/>
        </w:rPr>
        <w:t xml:space="preserve"> 2018)</w:t>
      </w:r>
      <w:r w:rsidRPr="00B70451">
        <w:t>. As error rates can vary between flow cells and libraries, the DADA2 error model was determined separately</w:t>
      </w:r>
      <w:r>
        <w:t xml:space="preserve"> for each </w:t>
      </w:r>
      <w:proofErr w:type="spellStart"/>
      <w:r>
        <w:t>MiSeq</w:t>
      </w:r>
      <w:proofErr w:type="spellEnd"/>
      <w:r>
        <w:t xml:space="preserve"> lane using the “pseudo-pooling” mode for increased sensitivity to rare variants. Following denoising, the inferred amplicon sequence variants (ASVs) from each </w:t>
      </w:r>
      <w:proofErr w:type="spellStart"/>
      <w:r>
        <w:t>MiSeq</w:t>
      </w:r>
      <w:proofErr w:type="spellEnd"/>
      <w:r>
        <w:t xml:space="preserve"> lane were merged into a single table, which was further filtered to remove chimeras</w:t>
      </w:r>
      <w:ins w:id="19" w:author="Alexander Piper (DJPR)" w:date="2020-04-19T10:55:00Z">
        <w:r w:rsidR="00ED081B">
          <w:t xml:space="preserve"> and </w:t>
        </w:r>
        <w:r w:rsidR="00F41D1A">
          <w:t xml:space="preserve">ASVs outside the expected amplification length of </w:t>
        </w:r>
        <w:r w:rsidR="00F41D1A" w:rsidRPr="00F41D1A">
          <w:t>400:435</w:t>
        </w:r>
        <w:r w:rsidR="00F41D1A">
          <w:t>bp</w:t>
        </w:r>
      </w:ins>
      <w:r>
        <w:t xml:space="preserve">. </w:t>
      </w:r>
      <w:proofErr w:type="spellStart"/>
      <w:r w:rsidR="00DD39C2">
        <w:t>Heirarchial</w:t>
      </w:r>
      <w:proofErr w:type="spellEnd"/>
      <w:r w:rsidR="00DD39C2">
        <w:t xml:space="preserve"> </w:t>
      </w:r>
      <w:r>
        <w:t xml:space="preserve"> taxonomy was assigned to the </w:t>
      </w:r>
      <w:r w:rsidR="00F41D1A">
        <w:t xml:space="preserve">3171 </w:t>
      </w:r>
      <w:r>
        <w:t xml:space="preserve">ASVs to the lowest rank possible with a minimum bootstrap support of 60% using the </w:t>
      </w:r>
      <w:r w:rsidR="00DD39C2">
        <w:t>IDTAXA algorithm (</w:t>
      </w:r>
      <w:commentRangeStart w:id="20"/>
      <w:r w:rsidR="00DD39C2">
        <w:t>ref</w:t>
      </w:r>
      <w:commentRangeEnd w:id="20"/>
      <w:r w:rsidR="00F41D1A">
        <w:rPr>
          <w:rStyle w:val="CommentReference"/>
          <w:rFonts w:eastAsia="Times New Roman" w:cs="Times New Roman"/>
          <w:lang w:eastAsia="en-AU"/>
        </w:rPr>
        <w:commentReference w:id="20"/>
      </w:r>
      <w:r w:rsidR="00DD39C2">
        <w:t>)</w:t>
      </w:r>
      <w:r>
        <w:t xml:space="preserve"> and </w:t>
      </w:r>
      <w:r w:rsidR="00DD39C2">
        <w:t xml:space="preserve">the </w:t>
      </w:r>
      <w:r>
        <w:t>Silva v13</w:t>
      </w:r>
      <w:r w:rsidR="00DD39C2">
        <w:t>8</w:t>
      </w:r>
      <w:r>
        <w:t xml:space="preserve"> database (</w:t>
      </w:r>
      <w:r w:rsidRPr="005218B8">
        <w:t xml:space="preserve">Quast </w:t>
      </w:r>
      <w:r w:rsidRPr="00C46C42">
        <w:rPr>
          <w:i/>
        </w:rPr>
        <w:t xml:space="preserve">et al. </w:t>
      </w:r>
      <w:r w:rsidRPr="005218B8">
        <w:t>2013). This was followed by extra species level assignment using exact matching between th</w:t>
      </w:r>
      <w:r>
        <w:t xml:space="preserve">e query and reference sequences, which has previously been shown to be the most robust method for assigning species level taxonomy to short 16S reads </w:t>
      </w:r>
      <w:r w:rsidRPr="005218B8">
        <w:t>(Edgar 2018).</w:t>
      </w:r>
      <w:r w:rsidR="00F41D1A">
        <w:t xml:space="preserve"> Following taxonomic assignment, ASV’s were further curated using co-</w:t>
      </w:r>
      <w:proofErr w:type="spellStart"/>
      <w:r w:rsidR="00F41D1A">
        <w:t>occurance</w:t>
      </w:r>
      <w:proofErr w:type="spellEnd"/>
      <w:r w:rsidR="00F41D1A">
        <w:t xml:space="preserve"> patterns with LULU (</w:t>
      </w:r>
      <w:commentRangeStart w:id="21"/>
      <w:r w:rsidR="00F41D1A">
        <w:t>ref</w:t>
      </w:r>
      <w:commentRangeEnd w:id="21"/>
      <w:r w:rsidR="00F41D1A">
        <w:rPr>
          <w:rStyle w:val="CommentReference"/>
          <w:rFonts w:eastAsia="Times New Roman" w:cs="Times New Roman"/>
          <w:lang w:eastAsia="en-AU"/>
        </w:rPr>
        <w:commentReference w:id="21"/>
      </w:r>
      <w:r w:rsidR="00F41D1A">
        <w:t>), a</w:t>
      </w:r>
      <w:r w:rsidR="00ED081B" w:rsidRPr="005218B8">
        <w:t>ll s</w:t>
      </w:r>
      <w:r w:rsidR="00ED081B">
        <w:t xml:space="preserve">amples with below 1000 total reads remaining, and all taxa that were classified as </w:t>
      </w:r>
      <w:proofErr w:type="spellStart"/>
      <w:r w:rsidR="00ED081B">
        <w:t>Chrolorplast</w:t>
      </w:r>
      <w:proofErr w:type="spellEnd"/>
      <w:r w:rsidR="00ED081B">
        <w:t xml:space="preserve">, Mitochondrial, or non-bacterial were removed, and technical replicates were merged. </w:t>
      </w:r>
      <w:r w:rsidR="00F41D1A">
        <w:t>The remaining</w:t>
      </w:r>
      <w:r w:rsidR="00ED081B">
        <w:t xml:space="preserve"> </w:t>
      </w:r>
      <w:r w:rsidR="00F41D1A" w:rsidRPr="00F41D1A">
        <w:t xml:space="preserve">726 </w:t>
      </w:r>
      <w:r w:rsidR="00F41D1A">
        <w:t xml:space="preserve">curated </w:t>
      </w:r>
      <w:r w:rsidR="00CB349B">
        <w:t xml:space="preserve">ASVs were then aligned </w:t>
      </w:r>
      <w:r w:rsidR="00ED081B">
        <w:t xml:space="preserve">alongside </w:t>
      </w:r>
      <w:r w:rsidR="00F41D1A" w:rsidRPr="00F41D1A">
        <w:t>3413</w:t>
      </w:r>
      <w:r w:rsidR="00F41D1A" w:rsidRPr="00F41D1A" w:rsidDel="00F41D1A">
        <w:t xml:space="preserve"> </w:t>
      </w:r>
      <w:r w:rsidR="00ED081B">
        <w:t>nearest neighbour</w:t>
      </w:r>
      <w:r w:rsidR="00F41D1A">
        <w:t xml:space="preserve"> sequences obtained</w:t>
      </w:r>
      <w:r w:rsidR="00ED081B">
        <w:t xml:space="preserve"> from</w:t>
      </w:r>
      <w:r w:rsidR="00CB349B">
        <w:t xml:space="preserve"> the SILVA 138 database</w:t>
      </w:r>
      <w:r w:rsidR="00ED081B">
        <w:t xml:space="preserve"> using the SINA algorithm</w:t>
      </w:r>
      <w:r w:rsidR="00F41D1A">
        <w:t xml:space="preserve"> </w:t>
      </w:r>
      <w:r w:rsidR="00ED081B">
        <w:t>(</w:t>
      </w:r>
      <w:commentRangeStart w:id="22"/>
      <w:r w:rsidR="00ED081B">
        <w:t>ref</w:t>
      </w:r>
      <w:commentRangeEnd w:id="22"/>
      <w:r w:rsidR="00F41D1A">
        <w:rPr>
          <w:rStyle w:val="CommentReference"/>
          <w:rFonts w:eastAsia="Times New Roman" w:cs="Times New Roman"/>
          <w:lang w:eastAsia="en-AU"/>
        </w:rPr>
        <w:commentReference w:id="22"/>
      </w:r>
      <w:r w:rsidR="00ED081B">
        <w:t>)</w:t>
      </w:r>
      <w:r w:rsidR="00CB349B">
        <w:t xml:space="preserve">. </w:t>
      </w:r>
      <w:r>
        <w:t>A ML bacterial phylogenetic tree was</w:t>
      </w:r>
      <w:r w:rsidR="00CB349B">
        <w:t xml:space="preserve"> generated from the </w:t>
      </w:r>
      <w:r w:rsidR="00F41D1A">
        <w:t>entire alignment</w:t>
      </w:r>
      <w:r w:rsidR="00CB349B">
        <w:t xml:space="preserve"> using </w:t>
      </w:r>
      <w:proofErr w:type="spellStart"/>
      <w:r w:rsidR="00CB349B">
        <w:t>FastTree</w:t>
      </w:r>
      <w:proofErr w:type="spellEnd"/>
      <w:r w:rsidR="00CB349B">
        <w:t xml:space="preserve"> (</w:t>
      </w:r>
      <w:commentRangeStart w:id="23"/>
      <w:r w:rsidR="00CB349B">
        <w:t>ref</w:t>
      </w:r>
      <w:commentRangeEnd w:id="23"/>
      <w:r w:rsidR="00F41D1A">
        <w:rPr>
          <w:rStyle w:val="CommentReference"/>
          <w:rFonts w:eastAsia="Times New Roman" w:cs="Times New Roman"/>
          <w:lang w:eastAsia="en-AU"/>
        </w:rPr>
        <w:commentReference w:id="23"/>
      </w:r>
      <w:r w:rsidR="00CB349B">
        <w:t>) with t</w:t>
      </w:r>
      <w:r>
        <w:t xml:space="preserve">he </w:t>
      </w:r>
      <w:r w:rsidRPr="00C46C42">
        <w:rPr>
          <w:rFonts w:eastAsia="Times New Roman" w:cstheme="minorHAnsi"/>
          <w:szCs w:val="24"/>
          <w:lang w:eastAsia="en-AU"/>
        </w:rPr>
        <w:t>General Time-Reversible (GTR) model (</w:t>
      </w:r>
      <w:proofErr w:type="spellStart"/>
      <w:r w:rsidRPr="00C46C42">
        <w:rPr>
          <w:rFonts w:eastAsia="Times New Roman" w:cstheme="minorHAnsi"/>
          <w:szCs w:val="24"/>
          <w:lang w:eastAsia="en-AU"/>
        </w:rPr>
        <w:t>Tavaré</w:t>
      </w:r>
      <w:proofErr w:type="spellEnd"/>
      <w:r w:rsidRPr="00C46C42">
        <w:rPr>
          <w:rFonts w:eastAsia="Times New Roman" w:cstheme="minorHAnsi"/>
          <w:szCs w:val="24"/>
          <w:lang w:eastAsia="en-AU"/>
        </w:rPr>
        <w:t xml:space="preserve"> 1986) and </w:t>
      </w:r>
      <w:r w:rsidR="00CB349B">
        <w:rPr>
          <w:rFonts w:eastAsia="Times New Roman" w:cstheme="minorHAnsi"/>
          <w:szCs w:val="24"/>
          <w:lang w:eastAsia="en-AU"/>
        </w:rPr>
        <w:t>gamma model of rate heterogeneity across sites</w:t>
      </w:r>
      <w:r w:rsidRPr="00C46C42">
        <w:rPr>
          <w:rFonts w:eastAsia="Times New Roman" w:cstheme="minorHAnsi"/>
          <w:szCs w:val="24"/>
          <w:lang w:eastAsia="en-AU"/>
        </w:rPr>
        <w:t xml:space="preserve">. </w:t>
      </w:r>
      <w:r w:rsidR="00ED081B">
        <w:rPr>
          <w:rFonts w:eastAsia="Times New Roman" w:cstheme="minorHAnsi"/>
          <w:szCs w:val="24"/>
          <w:lang w:eastAsia="en-AU"/>
        </w:rPr>
        <w:t xml:space="preserve">This tree was then </w:t>
      </w:r>
      <w:r w:rsidR="00F41D1A">
        <w:rPr>
          <w:rFonts w:eastAsia="Times New Roman" w:cstheme="minorHAnsi"/>
          <w:szCs w:val="24"/>
          <w:lang w:eastAsia="en-AU"/>
        </w:rPr>
        <w:t>time scaled</w:t>
      </w:r>
      <w:r w:rsidR="00ED081B">
        <w:rPr>
          <w:rFonts w:eastAsia="Times New Roman" w:cstheme="minorHAnsi"/>
          <w:szCs w:val="24"/>
          <w:lang w:eastAsia="en-AU"/>
        </w:rPr>
        <w:t xml:space="preserve"> and made </w:t>
      </w:r>
      <w:proofErr w:type="spellStart"/>
      <w:r w:rsidR="00ED081B">
        <w:rPr>
          <w:rFonts w:eastAsia="Times New Roman" w:cstheme="minorHAnsi"/>
          <w:szCs w:val="24"/>
          <w:lang w:eastAsia="en-AU"/>
        </w:rPr>
        <w:t>ultrametric</w:t>
      </w:r>
      <w:proofErr w:type="spellEnd"/>
      <w:r w:rsidR="00ED081B">
        <w:rPr>
          <w:rFonts w:eastAsia="Times New Roman" w:cstheme="minorHAnsi"/>
          <w:szCs w:val="24"/>
          <w:lang w:eastAsia="en-AU"/>
        </w:rPr>
        <w:t xml:space="preserve"> via </w:t>
      </w:r>
      <w:proofErr w:type="spellStart"/>
      <w:r w:rsidR="00ED081B">
        <w:rPr>
          <w:rFonts w:eastAsia="Times New Roman" w:cstheme="minorHAnsi"/>
          <w:szCs w:val="24"/>
          <w:lang w:eastAsia="en-AU"/>
        </w:rPr>
        <w:t>congruification</w:t>
      </w:r>
      <w:proofErr w:type="spellEnd"/>
      <w:r w:rsidR="00ED081B">
        <w:rPr>
          <w:rFonts w:eastAsia="Times New Roman" w:cstheme="minorHAnsi"/>
          <w:szCs w:val="24"/>
          <w:lang w:eastAsia="en-AU"/>
        </w:rPr>
        <w:t xml:space="preserve"> (</w:t>
      </w:r>
      <w:commentRangeStart w:id="24"/>
      <w:r w:rsidR="00ED081B">
        <w:rPr>
          <w:rFonts w:eastAsia="Times New Roman" w:cstheme="minorHAnsi"/>
          <w:szCs w:val="24"/>
          <w:lang w:eastAsia="en-AU"/>
        </w:rPr>
        <w:t>ref</w:t>
      </w:r>
      <w:commentRangeEnd w:id="24"/>
      <w:r w:rsidR="00F41D1A">
        <w:rPr>
          <w:rStyle w:val="CommentReference"/>
          <w:rFonts w:eastAsia="Times New Roman" w:cs="Times New Roman"/>
          <w:lang w:eastAsia="en-AU"/>
        </w:rPr>
        <w:commentReference w:id="24"/>
      </w:r>
      <w:r w:rsidR="00ED081B">
        <w:rPr>
          <w:rFonts w:eastAsia="Times New Roman" w:cstheme="minorHAnsi"/>
          <w:szCs w:val="24"/>
          <w:lang w:eastAsia="en-AU"/>
        </w:rPr>
        <w:t>) with the</w:t>
      </w:r>
      <w:ins w:id="25" w:author="Alexander Piper (DJPR)" w:date="2020-04-19T11:04:00Z">
        <w:r w:rsidR="00F41D1A">
          <w:rPr>
            <w:rFonts w:eastAsia="Times New Roman" w:cstheme="minorHAnsi"/>
            <w:szCs w:val="24"/>
            <w:lang w:eastAsia="en-AU"/>
          </w:rPr>
          <w:t xml:space="preserve"> time dated SILVA 16s 97% similarity</w:t>
        </w:r>
      </w:ins>
      <w:r w:rsidR="00ED081B">
        <w:rPr>
          <w:rFonts w:eastAsia="Times New Roman" w:cstheme="minorHAnsi"/>
          <w:szCs w:val="24"/>
          <w:lang w:eastAsia="en-AU"/>
        </w:rPr>
        <w:t xml:space="preserve"> reference tree of </w:t>
      </w:r>
      <w:proofErr w:type="spellStart"/>
      <w:ins w:id="26" w:author="Alexander Piper (DJPR)" w:date="2020-04-19T11:04:00Z">
        <w:r w:rsidR="00F41D1A">
          <w:rPr>
            <w:rFonts w:eastAsia="Times New Roman" w:cstheme="minorHAnsi"/>
            <w:szCs w:val="24"/>
            <w:lang w:eastAsia="en-AU"/>
          </w:rPr>
          <w:t>L</w:t>
        </w:r>
      </w:ins>
      <w:ins w:id="27" w:author="Alexander Piper (DJPR)" w:date="2020-04-19T11:05:00Z">
        <w:r w:rsidR="00F41D1A">
          <w:rPr>
            <w:rFonts w:eastAsia="Times New Roman" w:cstheme="minorHAnsi"/>
            <w:szCs w:val="24"/>
            <w:lang w:eastAsia="en-AU"/>
          </w:rPr>
          <w:t>ouca</w:t>
        </w:r>
        <w:proofErr w:type="spellEnd"/>
        <w:r w:rsidR="00F41D1A">
          <w:rPr>
            <w:rFonts w:eastAsia="Times New Roman" w:cstheme="minorHAnsi"/>
            <w:szCs w:val="24"/>
            <w:lang w:eastAsia="en-AU"/>
          </w:rPr>
          <w:t xml:space="preserve"> et al </w:t>
        </w:r>
      </w:ins>
      <w:r w:rsidR="00ED081B">
        <w:rPr>
          <w:rFonts w:eastAsia="Times New Roman" w:cstheme="minorHAnsi"/>
          <w:szCs w:val="24"/>
          <w:lang w:eastAsia="en-AU"/>
        </w:rPr>
        <w:t>(</w:t>
      </w:r>
      <w:commentRangeStart w:id="28"/>
      <w:r w:rsidR="00ED081B">
        <w:rPr>
          <w:rFonts w:eastAsia="Times New Roman" w:cstheme="minorHAnsi"/>
          <w:szCs w:val="24"/>
          <w:lang w:eastAsia="en-AU"/>
        </w:rPr>
        <w:t>ref</w:t>
      </w:r>
      <w:commentRangeEnd w:id="28"/>
      <w:r w:rsidR="00ED081B">
        <w:rPr>
          <w:rStyle w:val="CommentReference"/>
          <w:rFonts w:eastAsia="Times New Roman" w:cs="Times New Roman"/>
          <w:lang w:eastAsia="en-AU"/>
        </w:rPr>
        <w:commentReference w:id="28"/>
      </w:r>
      <w:r w:rsidR="00ED081B">
        <w:rPr>
          <w:rFonts w:eastAsia="Times New Roman" w:cstheme="minorHAnsi"/>
          <w:szCs w:val="24"/>
          <w:lang w:eastAsia="en-AU"/>
        </w:rPr>
        <w:t xml:space="preserve">) using </w:t>
      </w:r>
      <w:del w:id="29" w:author="Alexander Piper (DJPR)" w:date="2020-04-19T11:05:00Z">
        <w:r w:rsidR="00ED081B" w:rsidDel="00F41D1A">
          <w:rPr>
            <w:rFonts w:eastAsia="Times New Roman" w:cstheme="minorHAnsi"/>
            <w:szCs w:val="24"/>
            <w:lang w:eastAsia="en-AU"/>
          </w:rPr>
          <w:delText xml:space="preserve">the </w:delText>
        </w:r>
      </w:del>
      <w:r w:rsidR="00ED081B" w:rsidRPr="00ED081B">
        <w:rPr>
          <w:rFonts w:eastAsia="Times New Roman" w:cstheme="minorHAnsi"/>
          <w:szCs w:val="24"/>
          <w:lang w:eastAsia="en-AU"/>
        </w:rPr>
        <w:t>839</w:t>
      </w:r>
      <w:r w:rsidR="00ED081B" w:rsidRPr="00ED081B" w:rsidDel="00ED081B">
        <w:rPr>
          <w:rFonts w:eastAsia="Times New Roman" w:cstheme="minorHAnsi"/>
          <w:szCs w:val="24"/>
          <w:lang w:eastAsia="en-AU"/>
        </w:rPr>
        <w:t xml:space="preserve"> </w:t>
      </w:r>
      <w:r w:rsidR="00ED081B">
        <w:rPr>
          <w:rFonts w:eastAsia="Times New Roman" w:cstheme="minorHAnsi"/>
          <w:szCs w:val="24"/>
          <w:lang w:eastAsia="en-AU"/>
        </w:rPr>
        <w:t xml:space="preserve">shared tips </w:t>
      </w:r>
      <w:ins w:id="30" w:author="Alexander Piper (DJPR)" w:date="2020-04-19T11:03:00Z">
        <w:r w:rsidR="00F41D1A">
          <w:rPr>
            <w:rFonts w:eastAsia="Times New Roman" w:cstheme="minorHAnsi"/>
            <w:szCs w:val="24"/>
            <w:lang w:eastAsia="en-AU"/>
          </w:rPr>
          <w:t>(</w:t>
        </w:r>
      </w:ins>
      <w:del w:id="31" w:author="Alexander Piper (DJPR)" w:date="2020-04-19T11:03:00Z">
        <w:r w:rsidR="00ED081B" w:rsidDel="00F41D1A">
          <w:rPr>
            <w:rFonts w:eastAsia="Times New Roman" w:cstheme="minorHAnsi"/>
            <w:szCs w:val="24"/>
            <w:lang w:eastAsia="en-AU"/>
          </w:rPr>
          <w:delText xml:space="preserve">consisting of the </w:delText>
        </w:r>
      </w:del>
      <w:r w:rsidR="00ED081B">
        <w:rPr>
          <w:rFonts w:eastAsia="Times New Roman" w:cstheme="minorHAnsi"/>
          <w:szCs w:val="24"/>
          <w:lang w:eastAsia="en-AU"/>
        </w:rPr>
        <w:t>nearest neighbour sequences obtained from the SILVA database</w:t>
      </w:r>
      <w:ins w:id="32" w:author="Alexander Piper (DJPR)" w:date="2020-04-19T11:03:00Z">
        <w:r w:rsidR="00F41D1A">
          <w:rPr>
            <w:rFonts w:eastAsia="Times New Roman" w:cstheme="minorHAnsi"/>
            <w:szCs w:val="24"/>
            <w:lang w:eastAsia="en-AU"/>
          </w:rPr>
          <w:t>)</w:t>
        </w:r>
      </w:ins>
      <w:r w:rsidR="00ED081B">
        <w:rPr>
          <w:rFonts w:eastAsia="Times New Roman" w:cstheme="minorHAnsi"/>
          <w:szCs w:val="24"/>
          <w:lang w:eastAsia="en-AU"/>
        </w:rPr>
        <w:t xml:space="preserve"> and the</w:t>
      </w:r>
      <w:del w:id="33" w:author="Alexander Piper (DJPR)" w:date="2020-04-19T11:03:00Z">
        <w:r w:rsidR="00ED081B" w:rsidDel="00F41D1A">
          <w:rPr>
            <w:rFonts w:eastAsia="Times New Roman" w:cstheme="minorHAnsi"/>
            <w:szCs w:val="24"/>
            <w:lang w:eastAsia="en-AU"/>
          </w:rPr>
          <w:delText xml:space="preserve"> G</w:delText>
        </w:r>
      </w:del>
      <w:ins w:id="34" w:author="Alexander Piper (DJPR)" w:date="2020-04-19T11:03:00Z">
        <w:r w:rsidR="00F41D1A">
          <w:rPr>
            <w:rFonts w:eastAsia="Times New Roman" w:cstheme="minorHAnsi"/>
            <w:szCs w:val="24"/>
            <w:lang w:eastAsia="en-AU"/>
          </w:rPr>
          <w:t xml:space="preserve"> </w:t>
        </w:r>
        <w:proofErr w:type="spellStart"/>
        <w:r w:rsidR="00F41D1A">
          <w:rPr>
            <w:rFonts w:eastAsia="Times New Roman" w:cstheme="minorHAnsi"/>
            <w:szCs w:val="24"/>
            <w:lang w:eastAsia="en-AU"/>
          </w:rPr>
          <w:t>g</w:t>
        </w:r>
      </w:ins>
      <w:r w:rsidR="00ED081B">
        <w:rPr>
          <w:rFonts w:eastAsia="Times New Roman" w:cstheme="minorHAnsi"/>
          <w:szCs w:val="24"/>
          <w:lang w:eastAsia="en-AU"/>
        </w:rPr>
        <w:t>eiger</w:t>
      </w:r>
      <w:proofErr w:type="spellEnd"/>
      <w:r w:rsidR="00ED081B">
        <w:rPr>
          <w:rFonts w:eastAsia="Times New Roman" w:cstheme="minorHAnsi"/>
          <w:szCs w:val="24"/>
          <w:lang w:eastAsia="en-AU"/>
        </w:rPr>
        <w:t xml:space="preserve"> R package</w:t>
      </w:r>
      <w:ins w:id="35" w:author="Alexander Piper (DJPR)" w:date="2020-04-19T11:06:00Z">
        <w:r w:rsidR="00630F1D">
          <w:rPr>
            <w:rFonts w:eastAsia="Times New Roman" w:cstheme="minorHAnsi"/>
            <w:szCs w:val="24"/>
            <w:lang w:eastAsia="en-AU"/>
          </w:rPr>
          <w:t xml:space="preserve"> </w:t>
        </w:r>
      </w:ins>
      <w:ins w:id="36" w:author="Alexander Piper (DJPR)" w:date="2020-04-19T11:07:00Z">
        <w:r w:rsidR="00630F1D">
          <w:rPr>
            <w:rFonts w:eastAsia="Times New Roman" w:cstheme="minorHAnsi"/>
            <w:szCs w:val="24"/>
            <w:lang w:eastAsia="en-AU"/>
          </w:rPr>
          <w:t>(</w:t>
        </w:r>
        <w:commentRangeStart w:id="37"/>
        <w:r w:rsidR="00630F1D">
          <w:rPr>
            <w:rFonts w:eastAsia="Times New Roman" w:cstheme="minorHAnsi"/>
            <w:szCs w:val="24"/>
            <w:lang w:eastAsia="en-AU"/>
          </w:rPr>
          <w:t>ref</w:t>
        </w:r>
        <w:commentRangeEnd w:id="37"/>
        <w:r w:rsidR="00630F1D">
          <w:rPr>
            <w:rStyle w:val="CommentReference"/>
            <w:rFonts w:eastAsia="Times New Roman" w:cs="Times New Roman"/>
            <w:lang w:eastAsia="en-AU"/>
          </w:rPr>
          <w:commentReference w:id="37"/>
        </w:r>
        <w:r w:rsidR="00630F1D">
          <w:rPr>
            <w:rFonts w:eastAsia="Times New Roman" w:cstheme="minorHAnsi"/>
            <w:szCs w:val="24"/>
            <w:lang w:eastAsia="en-AU"/>
          </w:rPr>
          <w:t>)</w:t>
        </w:r>
      </w:ins>
      <w:r w:rsidR="00ED081B">
        <w:rPr>
          <w:rFonts w:eastAsia="Times New Roman" w:cstheme="minorHAnsi"/>
          <w:szCs w:val="24"/>
          <w:lang w:eastAsia="en-AU"/>
        </w:rPr>
        <w:t>.</w:t>
      </w:r>
    </w:p>
    <w:p w14:paraId="3A712849" w14:textId="77777777" w:rsidR="00C46C42" w:rsidRPr="007A5043" w:rsidRDefault="00C46C42" w:rsidP="00C46C42">
      <w:pPr>
        <w:pStyle w:val="ListParagraph"/>
        <w:numPr>
          <w:ilvl w:val="1"/>
          <w:numId w:val="3"/>
        </w:numPr>
        <w:spacing w:after="240" w:line="360" w:lineRule="auto"/>
        <w:rPr>
          <w:rFonts w:cstheme="minorHAnsi"/>
          <w:b/>
          <w:i/>
          <w:color w:val="000000"/>
          <w:sz w:val="24"/>
          <w:shd w:val="clear" w:color="auto" w:fill="FFFFFF"/>
        </w:rPr>
      </w:pPr>
      <w:r w:rsidRPr="007A5043">
        <w:rPr>
          <w:rFonts w:cstheme="minorHAnsi"/>
          <w:b/>
          <w:i/>
          <w:color w:val="000000"/>
          <w:sz w:val="24"/>
          <w:shd w:val="clear" w:color="auto" w:fill="FFFFFF"/>
        </w:rPr>
        <w:t>S</w:t>
      </w:r>
      <w:commentRangeStart w:id="38"/>
      <w:r w:rsidRPr="007A5043">
        <w:rPr>
          <w:rFonts w:cstheme="minorHAnsi"/>
          <w:b/>
          <w:i/>
          <w:color w:val="000000"/>
          <w:sz w:val="24"/>
          <w:shd w:val="clear" w:color="auto" w:fill="FFFFFF"/>
        </w:rPr>
        <w:t>tatistical Analysis</w:t>
      </w:r>
      <w:commentRangeEnd w:id="38"/>
      <w:r>
        <w:rPr>
          <w:rStyle w:val="CommentReference"/>
          <w:rFonts w:eastAsia="Times New Roman" w:cs="Times New Roman"/>
          <w:lang w:eastAsia="en-AU"/>
        </w:rPr>
        <w:commentReference w:id="38"/>
      </w:r>
    </w:p>
    <w:p w14:paraId="2223398F" w14:textId="1A1585D3" w:rsidR="00C46C42" w:rsidRDefault="00C46C42" w:rsidP="00C46C42">
      <w:pPr>
        <w:spacing w:after="240" w:line="360" w:lineRule="auto"/>
        <w:rPr>
          <w:rFonts w:cstheme="minorHAnsi"/>
          <w:i/>
          <w:color w:val="000000"/>
          <w:u w:val="single"/>
          <w:shd w:val="clear" w:color="auto" w:fill="FFFFFF"/>
        </w:rPr>
      </w:pPr>
      <w:r w:rsidRPr="007A5043">
        <w:rPr>
          <w:rFonts w:cstheme="minorHAnsi"/>
          <w:i/>
          <w:color w:val="000000"/>
          <w:u w:val="single"/>
          <w:shd w:val="clear" w:color="auto" w:fill="FFFFFF"/>
        </w:rPr>
        <w:t>Alpha diversity</w:t>
      </w:r>
    </w:p>
    <w:p w14:paraId="3C63EFE7" w14:textId="7E9315FC" w:rsidR="00C46C42" w:rsidRDefault="00630F1D" w:rsidP="00C46C42">
      <w:pPr>
        <w:spacing w:after="240" w:line="360" w:lineRule="auto"/>
        <w:rPr>
          <w:rFonts w:cstheme="minorHAnsi"/>
          <w:color w:val="000000"/>
          <w:shd w:val="clear" w:color="auto" w:fill="FFFFFF"/>
        </w:rPr>
      </w:pPr>
      <w:ins w:id="39" w:author="Alexander Piper (DJPR)" w:date="2020-04-19T11:05:00Z">
        <w:r w:rsidRPr="00630F1D">
          <w:rPr>
            <w:rFonts w:cstheme="minorHAnsi"/>
            <w:iCs/>
            <w:color w:val="000000"/>
            <w:shd w:val="clear" w:color="auto" w:fill="FFFFFF"/>
            <w:rPrChange w:id="40" w:author="Alexander Piper (DJPR)" w:date="2020-04-19T11:05:00Z">
              <w:rPr>
                <w:rFonts w:cstheme="minorHAnsi"/>
                <w:iCs/>
                <w:color w:val="000000"/>
                <w:u w:val="single"/>
                <w:shd w:val="clear" w:color="auto" w:fill="FFFFFF"/>
              </w:rPr>
            </w:rPrChange>
          </w:rPr>
          <w:t xml:space="preserve">The observed </w:t>
        </w:r>
      </w:ins>
      <w:del w:id="41" w:author="Alexander Piper (DJPR)" w:date="2020-04-19T11:05:00Z">
        <w:r w:rsidR="002052CF" w:rsidRPr="00630F1D" w:rsidDel="00630F1D">
          <w:rPr>
            <w:rFonts w:cstheme="minorHAnsi"/>
            <w:iCs/>
            <w:color w:val="000000"/>
            <w:shd w:val="clear" w:color="auto" w:fill="FFFFFF"/>
            <w:rPrChange w:id="42" w:author="Alexander Piper (DJPR)" w:date="2020-04-19T11:05:00Z">
              <w:rPr>
                <w:rFonts w:cstheme="minorHAnsi"/>
                <w:iCs/>
                <w:color w:val="000000"/>
                <w:u w:val="single"/>
                <w:shd w:val="clear" w:color="auto" w:fill="FFFFFF"/>
              </w:rPr>
            </w:rPrChange>
          </w:rPr>
          <w:delText>Observed</w:delText>
        </w:r>
      </w:del>
      <w:ins w:id="43" w:author="Alexander Piper (DJPR)" w:date="2020-04-19T11:05:00Z">
        <w:r w:rsidRPr="00630F1D">
          <w:rPr>
            <w:rFonts w:cstheme="minorHAnsi"/>
            <w:iCs/>
            <w:color w:val="000000"/>
            <w:shd w:val="clear" w:color="auto" w:fill="FFFFFF"/>
            <w:rPrChange w:id="44" w:author="Alexander Piper (DJPR)" w:date="2020-04-19T11:05:00Z">
              <w:rPr>
                <w:rFonts w:cstheme="minorHAnsi"/>
                <w:iCs/>
                <w:color w:val="000000"/>
                <w:u w:val="single"/>
                <w:shd w:val="clear" w:color="auto" w:fill="FFFFFF"/>
              </w:rPr>
            </w:rPrChange>
          </w:rPr>
          <w:t xml:space="preserve">richness </w:t>
        </w:r>
      </w:ins>
      <w:del w:id="45" w:author="Alexander Piper (DJPR)" w:date="2020-04-19T11:05:00Z">
        <w:r w:rsidR="002052CF" w:rsidRPr="00630F1D" w:rsidDel="00630F1D">
          <w:rPr>
            <w:rFonts w:cstheme="minorHAnsi"/>
            <w:iCs/>
            <w:color w:val="000000"/>
            <w:shd w:val="clear" w:color="auto" w:fill="FFFFFF"/>
            <w:rPrChange w:id="46" w:author="Alexander Piper (DJPR)" w:date="2020-04-19T11:05:00Z">
              <w:rPr>
                <w:rFonts w:cstheme="minorHAnsi"/>
                <w:iCs/>
                <w:color w:val="000000"/>
                <w:u w:val="single"/>
                <w:shd w:val="clear" w:color="auto" w:fill="FFFFFF"/>
              </w:rPr>
            </w:rPrChange>
          </w:rPr>
          <w:delText xml:space="preserve"> ASVs </w:delText>
        </w:r>
      </w:del>
      <w:r w:rsidR="002052CF" w:rsidRPr="00630F1D">
        <w:rPr>
          <w:rFonts w:cstheme="minorHAnsi"/>
          <w:iCs/>
          <w:color w:val="000000"/>
          <w:shd w:val="clear" w:color="auto" w:fill="FFFFFF"/>
          <w:rPrChange w:id="47" w:author="Alexander Piper (DJPR)" w:date="2020-04-19T11:05:00Z">
            <w:rPr>
              <w:rFonts w:cstheme="minorHAnsi"/>
              <w:iCs/>
              <w:color w:val="000000"/>
              <w:u w:val="single"/>
              <w:shd w:val="clear" w:color="auto" w:fill="FFFFFF"/>
            </w:rPr>
          </w:rPrChange>
        </w:rPr>
        <w:t xml:space="preserve">and </w:t>
      </w:r>
      <w:proofErr w:type="spellStart"/>
      <w:r w:rsidR="002052CF" w:rsidRPr="00630F1D">
        <w:rPr>
          <w:rFonts w:cstheme="minorHAnsi"/>
          <w:iCs/>
          <w:color w:val="000000"/>
          <w:shd w:val="clear" w:color="auto" w:fill="FFFFFF"/>
          <w:rPrChange w:id="48" w:author="Alexander Piper (DJPR)" w:date="2020-04-19T11:05:00Z">
            <w:rPr>
              <w:rFonts w:cstheme="minorHAnsi"/>
              <w:iCs/>
              <w:color w:val="000000"/>
              <w:u w:val="single"/>
              <w:shd w:val="clear" w:color="auto" w:fill="FFFFFF"/>
            </w:rPr>
          </w:rPrChange>
        </w:rPr>
        <w:t>Shannons</w:t>
      </w:r>
      <w:proofErr w:type="spellEnd"/>
      <w:r w:rsidR="002052CF" w:rsidRPr="00630F1D">
        <w:rPr>
          <w:rFonts w:cstheme="minorHAnsi"/>
          <w:iCs/>
          <w:color w:val="000000"/>
          <w:shd w:val="clear" w:color="auto" w:fill="FFFFFF"/>
          <w:rPrChange w:id="49" w:author="Alexander Piper (DJPR)" w:date="2020-04-19T11:05:00Z">
            <w:rPr>
              <w:rFonts w:cstheme="minorHAnsi"/>
              <w:iCs/>
              <w:color w:val="000000"/>
              <w:u w:val="single"/>
              <w:shd w:val="clear" w:color="auto" w:fill="FFFFFF"/>
            </w:rPr>
          </w:rPrChange>
        </w:rPr>
        <w:t xml:space="preserve"> diversity were calculated in the R package </w:t>
      </w:r>
      <w:proofErr w:type="spellStart"/>
      <w:r w:rsidR="002052CF" w:rsidRPr="00630F1D">
        <w:rPr>
          <w:rFonts w:cstheme="minorHAnsi"/>
          <w:iCs/>
          <w:color w:val="000000"/>
          <w:shd w:val="clear" w:color="auto" w:fill="FFFFFF"/>
          <w:rPrChange w:id="50" w:author="Alexander Piper (DJPR)" w:date="2020-04-19T11:05:00Z">
            <w:rPr>
              <w:rFonts w:cstheme="minorHAnsi"/>
              <w:iCs/>
              <w:color w:val="000000"/>
              <w:u w:val="single"/>
              <w:shd w:val="clear" w:color="auto" w:fill="FFFFFF"/>
            </w:rPr>
          </w:rPrChange>
        </w:rPr>
        <w:t>phyloseq</w:t>
      </w:r>
      <w:proofErr w:type="spellEnd"/>
      <w:ins w:id="51" w:author="Alexander Piper (DJPR)" w:date="2020-04-19T11:06:00Z">
        <w:r>
          <w:rPr>
            <w:rFonts w:cstheme="minorHAnsi"/>
            <w:iCs/>
            <w:color w:val="000000"/>
            <w:shd w:val="clear" w:color="auto" w:fill="FFFFFF"/>
          </w:rPr>
          <w:t xml:space="preserve"> (</w:t>
        </w:r>
        <w:commentRangeStart w:id="52"/>
        <w:r>
          <w:rPr>
            <w:rFonts w:cstheme="minorHAnsi"/>
            <w:iCs/>
            <w:color w:val="000000"/>
            <w:shd w:val="clear" w:color="auto" w:fill="FFFFFF"/>
          </w:rPr>
          <w:t>ref</w:t>
        </w:r>
        <w:commentRangeEnd w:id="52"/>
        <w:r>
          <w:rPr>
            <w:rStyle w:val="CommentReference"/>
            <w:rFonts w:eastAsia="Times New Roman" w:cs="Times New Roman"/>
            <w:lang w:eastAsia="en-AU"/>
          </w:rPr>
          <w:commentReference w:id="52"/>
        </w:r>
        <w:r>
          <w:rPr>
            <w:rFonts w:cstheme="minorHAnsi"/>
            <w:iCs/>
            <w:color w:val="000000"/>
            <w:shd w:val="clear" w:color="auto" w:fill="FFFFFF"/>
          </w:rPr>
          <w:t>)</w:t>
        </w:r>
      </w:ins>
      <w:r w:rsidR="002052CF" w:rsidRPr="00630F1D">
        <w:rPr>
          <w:rFonts w:cstheme="minorHAnsi"/>
          <w:iCs/>
          <w:color w:val="000000"/>
          <w:shd w:val="clear" w:color="auto" w:fill="FFFFFF"/>
          <w:rPrChange w:id="53" w:author="Alexander Piper (DJPR)" w:date="2020-04-19T11:05:00Z">
            <w:rPr>
              <w:rFonts w:cstheme="minorHAnsi"/>
              <w:iCs/>
              <w:color w:val="000000"/>
              <w:u w:val="single"/>
              <w:shd w:val="clear" w:color="auto" w:fill="FFFFFF"/>
            </w:rPr>
          </w:rPrChange>
        </w:rPr>
        <w:t>, and phylogenetic diversity (sums the total branch length of the resulting bacterial phylogeny) (</w:t>
      </w:r>
      <w:commentRangeStart w:id="54"/>
      <w:r w:rsidR="002052CF" w:rsidRPr="00630F1D">
        <w:rPr>
          <w:rFonts w:cstheme="minorHAnsi"/>
          <w:iCs/>
          <w:color w:val="000000"/>
          <w:shd w:val="clear" w:color="auto" w:fill="FFFFFF"/>
          <w:rPrChange w:id="55" w:author="Alexander Piper (DJPR)" w:date="2020-04-19T11:05:00Z">
            <w:rPr>
              <w:rFonts w:cstheme="minorHAnsi"/>
              <w:iCs/>
              <w:color w:val="000000"/>
              <w:u w:val="single"/>
              <w:shd w:val="clear" w:color="auto" w:fill="FFFFFF"/>
            </w:rPr>
          </w:rPrChange>
        </w:rPr>
        <w:t>ref</w:t>
      </w:r>
      <w:commentRangeEnd w:id="54"/>
      <w:r>
        <w:rPr>
          <w:rStyle w:val="CommentReference"/>
          <w:rFonts w:eastAsia="Times New Roman" w:cs="Times New Roman"/>
          <w:lang w:eastAsia="en-AU"/>
        </w:rPr>
        <w:commentReference w:id="54"/>
      </w:r>
      <w:r w:rsidR="002052CF" w:rsidRPr="00630F1D">
        <w:rPr>
          <w:rFonts w:cstheme="minorHAnsi"/>
          <w:iCs/>
          <w:color w:val="000000"/>
          <w:shd w:val="clear" w:color="auto" w:fill="FFFFFF"/>
          <w:rPrChange w:id="56" w:author="Alexander Piper (DJPR)" w:date="2020-04-19T11:05:00Z">
            <w:rPr>
              <w:rFonts w:cstheme="minorHAnsi"/>
              <w:iCs/>
              <w:color w:val="000000"/>
              <w:u w:val="single"/>
              <w:shd w:val="clear" w:color="auto" w:fill="FFFFFF"/>
            </w:rPr>
          </w:rPrChange>
        </w:rPr>
        <w:t xml:space="preserve">) was calculated with the </w:t>
      </w:r>
      <w:del w:id="57" w:author="Alexander Piper (DJPR)" w:date="2020-04-19T11:07:00Z">
        <w:r w:rsidR="002052CF" w:rsidRPr="00630F1D" w:rsidDel="00630F1D">
          <w:rPr>
            <w:rFonts w:cstheme="minorHAnsi"/>
            <w:iCs/>
            <w:color w:val="000000"/>
            <w:shd w:val="clear" w:color="auto" w:fill="FFFFFF"/>
            <w:rPrChange w:id="58" w:author="Alexander Piper (DJPR)" w:date="2020-04-19T11:05:00Z">
              <w:rPr>
                <w:rFonts w:cstheme="minorHAnsi"/>
                <w:iCs/>
                <w:color w:val="000000"/>
                <w:u w:val="single"/>
                <w:shd w:val="clear" w:color="auto" w:fill="FFFFFF"/>
              </w:rPr>
            </w:rPrChange>
          </w:rPr>
          <w:delText xml:space="preserve">R package </w:delText>
        </w:r>
      </w:del>
      <w:r w:rsidR="002052CF" w:rsidRPr="00630F1D">
        <w:rPr>
          <w:rFonts w:cstheme="minorHAnsi"/>
          <w:iCs/>
          <w:color w:val="000000"/>
          <w:shd w:val="clear" w:color="auto" w:fill="FFFFFF"/>
          <w:rPrChange w:id="59" w:author="Alexander Piper (DJPR)" w:date="2020-04-19T11:05:00Z">
            <w:rPr>
              <w:rFonts w:cstheme="minorHAnsi"/>
              <w:iCs/>
              <w:color w:val="000000"/>
              <w:u w:val="single"/>
              <w:shd w:val="clear" w:color="auto" w:fill="FFFFFF"/>
            </w:rPr>
          </w:rPrChange>
        </w:rPr>
        <w:t xml:space="preserve">picante </w:t>
      </w:r>
      <w:ins w:id="60" w:author="Alexander Piper (DJPR)" w:date="2020-04-19T11:07:00Z">
        <w:r w:rsidRPr="00BA67C4">
          <w:rPr>
            <w:rFonts w:cstheme="minorHAnsi"/>
            <w:iCs/>
            <w:color w:val="000000"/>
            <w:shd w:val="clear" w:color="auto" w:fill="FFFFFF"/>
          </w:rPr>
          <w:t xml:space="preserve">R package </w:t>
        </w:r>
      </w:ins>
      <w:r w:rsidR="002052CF" w:rsidRPr="00630F1D">
        <w:rPr>
          <w:rFonts w:cstheme="minorHAnsi"/>
          <w:iCs/>
          <w:color w:val="000000"/>
          <w:shd w:val="clear" w:color="auto" w:fill="FFFFFF"/>
          <w:rPrChange w:id="61" w:author="Alexander Piper (DJPR)" w:date="2020-04-19T11:05:00Z">
            <w:rPr>
              <w:rFonts w:cstheme="minorHAnsi"/>
              <w:iCs/>
              <w:color w:val="000000"/>
              <w:u w:val="single"/>
              <w:shd w:val="clear" w:color="auto" w:fill="FFFFFF"/>
            </w:rPr>
          </w:rPrChange>
        </w:rPr>
        <w:t>(</w:t>
      </w:r>
      <w:commentRangeStart w:id="62"/>
      <w:r w:rsidR="002052CF" w:rsidRPr="00630F1D">
        <w:rPr>
          <w:rFonts w:cstheme="minorHAnsi"/>
          <w:iCs/>
          <w:color w:val="000000"/>
          <w:shd w:val="clear" w:color="auto" w:fill="FFFFFF"/>
          <w:rPrChange w:id="63" w:author="Alexander Piper (DJPR)" w:date="2020-04-19T11:05:00Z">
            <w:rPr>
              <w:rFonts w:cstheme="minorHAnsi"/>
              <w:iCs/>
              <w:color w:val="000000"/>
              <w:u w:val="single"/>
              <w:shd w:val="clear" w:color="auto" w:fill="FFFFFF"/>
            </w:rPr>
          </w:rPrChange>
        </w:rPr>
        <w:t>ref</w:t>
      </w:r>
      <w:commentRangeEnd w:id="62"/>
      <w:r>
        <w:rPr>
          <w:rStyle w:val="CommentReference"/>
          <w:rFonts w:eastAsia="Times New Roman" w:cs="Times New Roman"/>
          <w:lang w:eastAsia="en-AU"/>
        </w:rPr>
        <w:commentReference w:id="62"/>
      </w:r>
      <w:r w:rsidR="002052CF" w:rsidRPr="00630F1D">
        <w:rPr>
          <w:rFonts w:cstheme="minorHAnsi"/>
          <w:iCs/>
          <w:color w:val="000000"/>
          <w:shd w:val="clear" w:color="auto" w:fill="FFFFFF"/>
          <w:rPrChange w:id="64" w:author="Alexander Piper (DJPR)" w:date="2020-04-19T11:05:00Z">
            <w:rPr>
              <w:rFonts w:cstheme="minorHAnsi"/>
              <w:iCs/>
              <w:color w:val="000000"/>
              <w:u w:val="single"/>
              <w:shd w:val="clear" w:color="auto" w:fill="FFFFFF"/>
            </w:rPr>
          </w:rPrChange>
        </w:rPr>
        <w:t>).</w:t>
      </w:r>
      <w:r w:rsidR="002052CF" w:rsidRPr="00630F1D">
        <w:rPr>
          <w:rFonts w:cstheme="minorHAnsi"/>
          <w:color w:val="000000"/>
          <w:shd w:val="clear" w:color="auto" w:fill="FFFFFF"/>
        </w:rPr>
        <w:t xml:space="preserve"> </w:t>
      </w:r>
      <w:r w:rsidR="00C46C42" w:rsidRPr="00630F1D">
        <w:rPr>
          <w:rFonts w:cstheme="minorHAnsi"/>
          <w:color w:val="000000"/>
          <w:shd w:val="clear" w:color="auto" w:fill="FFFFFF"/>
        </w:rPr>
        <w:t>To assess</w:t>
      </w:r>
      <w:r w:rsidR="00C46C42">
        <w:rPr>
          <w:rFonts w:cstheme="minorHAnsi"/>
          <w:color w:val="000000"/>
          <w:shd w:val="clear" w:color="auto" w:fill="FFFFFF"/>
        </w:rPr>
        <w:t xml:space="preserve"> if bacterial species richness was associated with psyllid phylogeny, </w:t>
      </w:r>
      <w:r w:rsidR="003703A7">
        <w:rPr>
          <w:rFonts w:cstheme="minorHAnsi"/>
          <w:color w:val="000000"/>
          <w:shd w:val="clear" w:color="auto" w:fill="FFFFFF"/>
        </w:rPr>
        <w:t xml:space="preserve">autocorrelation statistic </w:t>
      </w:r>
      <w:proofErr w:type="spellStart"/>
      <w:r w:rsidR="003703A7">
        <w:rPr>
          <w:rFonts w:cstheme="minorHAnsi"/>
          <w:color w:val="000000"/>
          <w:shd w:val="clear" w:color="auto" w:fill="FFFFFF"/>
        </w:rPr>
        <w:t>Morans</w:t>
      </w:r>
      <w:proofErr w:type="spellEnd"/>
      <w:r w:rsidR="003703A7">
        <w:rPr>
          <w:rFonts w:cstheme="minorHAnsi"/>
          <w:color w:val="000000"/>
          <w:shd w:val="clear" w:color="auto" w:fill="FFFFFF"/>
        </w:rPr>
        <w:t xml:space="preserve"> </w:t>
      </w:r>
      <w:r w:rsidR="003703A7" w:rsidRPr="005218B8">
        <w:rPr>
          <w:rFonts w:cstheme="minorHAnsi"/>
          <w:color w:val="000000"/>
          <w:shd w:val="clear" w:color="auto" w:fill="FFFFFF"/>
        </w:rPr>
        <w:t>I (Moran 1950)</w:t>
      </w:r>
      <w:r w:rsidR="003703A7">
        <w:rPr>
          <w:rFonts w:cstheme="minorHAnsi"/>
          <w:color w:val="000000"/>
          <w:shd w:val="clear" w:color="auto" w:fill="FFFFFF"/>
        </w:rPr>
        <w:t xml:space="preserve"> was calculated from</w:t>
      </w:r>
      <w:r w:rsidR="003703A7" w:rsidRPr="003703A7">
        <w:rPr>
          <w:rFonts w:cstheme="minorHAnsi"/>
          <w:color w:val="000000"/>
          <w:shd w:val="clear" w:color="auto" w:fill="FFFFFF"/>
        </w:rPr>
        <w:t xml:space="preserve"> the inverse of the patristic distances</w:t>
      </w:r>
      <w:r w:rsidR="003703A7">
        <w:rPr>
          <w:rFonts w:cstheme="minorHAnsi"/>
          <w:color w:val="000000"/>
          <w:shd w:val="clear" w:color="auto" w:fill="FFFFFF"/>
        </w:rPr>
        <w:t xml:space="preserve">, as well as </w:t>
      </w:r>
      <w:proofErr w:type="spellStart"/>
      <w:r w:rsidR="003703A7">
        <w:rPr>
          <w:color w:val="000000"/>
          <w:shd w:val="clear" w:color="auto" w:fill="FFFFFF"/>
        </w:rPr>
        <w:t>P</w:t>
      </w:r>
      <w:r w:rsidR="00C46C42" w:rsidRPr="005218B8">
        <w:rPr>
          <w:color w:val="000000"/>
          <w:shd w:val="clear" w:color="auto" w:fill="FFFFFF"/>
        </w:rPr>
        <w:t>agel's</w:t>
      </w:r>
      <w:proofErr w:type="spellEnd"/>
      <w:r w:rsidR="00C46C42" w:rsidRPr="005218B8">
        <w:rPr>
          <w:color w:val="000000"/>
          <w:shd w:val="clear" w:color="auto" w:fill="FFFFFF"/>
        </w:rPr>
        <w:t xml:space="preserve"> λ</w:t>
      </w:r>
      <w:r w:rsidR="00C46C42" w:rsidRPr="005218B8">
        <w:rPr>
          <w:rFonts w:cstheme="minorHAnsi"/>
          <w:color w:val="000000"/>
          <w:shd w:val="clear" w:color="auto" w:fill="FFFFFF"/>
        </w:rPr>
        <w:t xml:space="preserve"> (</w:t>
      </w:r>
      <w:proofErr w:type="spellStart"/>
      <w:r w:rsidR="00C46C42" w:rsidRPr="005218B8">
        <w:rPr>
          <w:rFonts w:cstheme="minorHAnsi"/>
          <w:color w:val="000000"/>
          <w:shd w:val="clear" w:color="auto" w:fill="FFFFFF"/>
        </w:rPr>
        <w:t>Pagel</w:t>
      </w:r>
      <w:proofErr w:type="spellEnd"/>
      <w:r w:rsidR="00C46C42" w:rsidRPr="005218B8">
        <w:rPr>
          <w:rFonts w:cstheme="minorHAnsi"/>
          <w:color w:val="000000"/>
          <w:shd w:val="clear" w:color="auto" w:fill="FFFFFF"/>
        </w:rPr>
        <w:t xml:space="preserve"> 1999)</w:t>
      </w:r>
      <w:r w:rsidR="003703A7">
        <w:rPr>
          <w:rFonts w:cstheme="minorHAnsi"/>
          <w:color w:val="000000"/>
          <w:shd w:val="clear" w:color="auto" w:fill="FFFFFF"/>
        </w:rPr>
        <w:t xml:space="preserve"> and</w:t>
      </w:r>
      <w:r w:rsidR="00C46C42" w:rsidRPr="005218B8">
        <w:rPr>
          <w:rFonts w:cstheme="minorHAnsi"/>
          <w:color w:val="000000"/>
          <w:shd w:val="clear" w:color="auto" w:fill="FFFFFF"/>
        </w:rPr>
        <w:t xml:space="preserve"> </w:t>
      </w:r>
      <w:proofErr w:type="spellStart"/>
      <w:r w:rsidR="005F5307" w:rsidRPr="005218B8">
        <w:rPr>
          <w:rFonts w:cstheme="minorHAnsi"/>
          <w:color w:val="000000"/>
          <w:shd w:val="clear" w:color="auto" w:fill="FFFFFF"/>
        </w:rPr>
        <w:t>Bloombergs</w:t>
      </w:r>
      <w:proofErr w:type="spellEnd"/>
      <w:r w:rsidR="005F5307" w:rsidRPr="005218B8">
        <w:rPr>
          <w:rFonts w:cstheme="minorHAnsi"/>
          <w:color w:val="000000"/>
          <w:shd w:val="clear" w:color="auto" w:fill="FFFFFF"/>
        </w:rPr>
        <w:t xml:space="preserve"> K (Blomberg </w:t>
      </w:r>
      <w:r w:rsidR="005F5307" w:rsidRPr="005218B8">
        <w:rPr>
          <w:rFonts w:cstheme="minorHAnsi"/>
          <w:i/>
          <w:color w:val="000000"/>
          <w:shd w:val="clear" w:color="auto" w:fill="FFFFFF"/>
        </w:rPr>
        <w:t xml:space="preserve">et al. </w:t>
      </w:r>
      <w:r w:rsidR="005F5307" w:rsidRPr="005218B8">
        <w:rPr>
          <w:rFonts w:cstheme="minorHAnsi"/>
          <w:color w:val="000000"/>
          <w:shd w:val="clear" w:color="auto" w:fill="FFFFFF"/>
        </w:rPr>
        <w:t xml:space="preserve">2003) </w:t>
      </w:r>
      <w:r w:rsidR="005F5307">
        <w:rPr>
          <w:rFonts w:cstheme="minorHAnsi"/>
          <w:color w:val="000000"/>
          <w:shd w:val="clear" w:color="auto" w:fill="FFFFFF"/>
        </w:rPr>
        <w:t>which use a Brownian motion model of evolution</w:t>
      </w:r>
      <w:r w:rsidR="003703A7">
        <w:rPr>
          <w:rFonts w:cstheme="minorHAnsi"/>
          <w:color w:val="000000"/>
          <w:shd w:val="clear" w:color="auto" w:fill="FFFFFF"/>
        </w:rPr>
        <w:t xml:space="preserve"> using</w:t>
      </w:r>
      <w:r w:rsidR="00C46C42" w:rsidRPr="005218B8">
        <w:rPr>
          <w:rFonts w:cstheme="minorHAnsi"/>
          <w:color w:val="000000"/>
          <w:shd w:val="clear" w:color="auto" w:fill="FFFFFF"/>
        </w:rPr>
        <w:t xml:space="preserve"> the </w:t>
      </w:r>
      <w:proofErr w:type="spellStart"/>
      <w:r w:rsidR="00C46C42" w:rsidRPr="005218B8">
        <w:rPr>
          <w:rFonts w:cstheme="minorHAnsi"/>
          <w:color w:val="000000"/>
          <w:shd w:val="clear" w:color="auto" w:fill="FFFFFF"/>
        </w:rPr>
        <w:t>phylosignal</w:t>
      </w:r>
      <w:proofErr w:type="spellEnd"/>
      <w:r w:rsidR="00C46C42" w:rsidRPr="005218B8">
        <w:rPr>
          <w:rFonts w:cstheme="minorHAnsi"/>
          <w:color w:val="000000"/>
          <w:shd w:val="clear" w:color="auto" w:fill="FFFFFF"/>
        </w:rPr>
        <w:t xml:space="preserve"> R package (Keck </w:t>
      </w:r>
      <w:r w:rsidR="00C46C42" w:rsidRPr="005218B8">
        <w:rPr>
          <w:rFonts w:cstheme="minorHAnsi"/>
          <w:i/>
          <w:color w:val="000000"/>
          <w:shd w:val="clear" w:color="auto" w:fill="FFFFFF"/>
        </w:rPr>
        <w:t xml:space="preserve">et al. </w:t>
      </w:r>
      <w:r w:rsidR="00C46C42" w:rsidRPr="005218B8">
        <w:rPr>
          <w:rFonts w:cstheme="minorHAnsi"/>
          <w:color w:val="000000"/>
          <w:shd w:val="clear" w:color="auto" w:fill="FFFFFF"/>
        </w:rPr>
        <w:t>2016).</w:t>
      </w:r>
      <w:r w:rsidR="00C46C42">
        <w:rPr>
          <w:rFonts w:cstheme="minorHAnsi"/>
          <w:color w:val="000000"/>
          <w:shd w:val="clear" w:color="auto" w:fill="FFFFFF"/>
        </w:rPr>
        <w:t xml:space="preserve">  </w:t>
      </w:r>
      <w:r w:rsidR="003703A7">
        <w:rPr>
          <w:rFonts w:cstheme="minorHAnsi"/>
          <w:color w:val="000000"/>
          <w:shd w:val="clear" w:color="auto" w:fill="FFFFFF"/>
        </w:rPr>
        <w:t>While these metrics provide information on the</w:t>
      </w:r>
      <w:r w:rsidR="005F5307" w:rsidRPr="005F5307">
        <w:rPr>
          <w:rFonts w:cstheme="minorHAnsi"/>
          <w:color w:val="000000"/>
          <w:shd w:val="clear" w:color="auto" w:fill="FFFFFF"/>
        </w:rPr>
        <w:t xml:space="preserve"> general presence of a phylogenetic signal within a phylogeny</w:t>
      </w:r>
      <w:r w:rsidR="003703A7">
        <w:rPr>
          <w:rFonts w:cstheme="minorHAnsi"/>
          <w:color w:val="000000"/>
          <w:shd w:val="clear" w:color="auto" w:fill="FFFFFF"/>
        </w:rPr>
        <w:t xml:space="preserve"> they make an</w:t>
      </w:r>
      <w:r w:rsidR="005F5307" w:rsidRPr="005F5307">
        <w:rPr>
          <w:rFonts w:cstheme="minorHAnsi"/>
          <w:color w:val="000000"/>
          <w:shd w:val="clear" w:color="auto" w:fill="FFFFFF"/>
        </w:rPr>
        <w:t xml:space="preserve"> implicit assumptions that traits evolve similarly across the </w:t>
      </w:r>
      <w:r w:rsidR="005F5307" w:rsidRPr="005F5307">
        <w:rPr>
          <w:rFonts w:cstheme="minorHAnsi"/>
          <w:color w:val="000000"/>
          <w:shd w:val="clear" w:color="auto" w:fill="FFFFFF"/>
        </w:rPr>
        <w:lastRenderedPageBreak/>
        <w:t>phylogeny</w:t>
      </w:r>
      <w:r w:rsidR="003703A7">
        <w:rPr>
          <w:rFonts w:cstheme="minorHAnsi"/>
          <w:color w:val="000000"/>
          <w:shd w:val="clear" w:color="auto" w:fill="FFFFFF"/>
        </w:rPr>
        <w:t xml:space="preserve">. As in </w:t>
      </w:r>
      <w:r w:rsidR="005F5307">
        <w:rPr>
          <w:rFonts w:cstheme="minorHAnsi"/>
          <w:color w:val="000000"/>
          <w:shd w:val="clear" w:color="auto" w:fill="FFFFFF"/>
        </w:rPr>
        <w:t xml:space="preserve">actuality </w:t>
      </w:r>
      <w:r w:rsidR="005F5307" w:rsidRPr="005F5307">
        <w:rPr>
          <w:rFonts w:cstheme="minorHAnsi"/>
          <w:color w:val="000000"/>
          <w:shd w:val="clear" w:color="auto" w:fill="FFFFFF"/>
        </w:rPr>
        <w:t xml:space="preserve">phylogenetic signal </w:t>
      </w:r>
      <w:r w:rsidR="003703A7">
        <w:rPr>
          <w:rFonts w:cstheme="minorHAnsi"/>
          <w:color w:val="000000"/>
          <w:shd w:val="clear" w:color="auto" w:fill="FFFFFF"/>
        </w:rPr>
        <w:t xml:space="preserve">can be  </w:t>
      </w:r>
      <w:r w:rsidR="005F5307" w:rsidRPr="005F5307">
        <w:rPr>
          <w:rFonts w:cstheme="minorHAnsi"/>
          <w:color w:val="000000"/>
          <w:shd w:val="clear" w:color="auto" w:fill="FFFFFF"/>
        </w:rPr>
        <w:t>scale dependent and var</w:t>
      </w:r>
      <w:r w:rsidR="003703A7">
        <w:rPr>
          <w:rFonts w:cstheme="minorHAnsi"/>
          <w:color w:val="000000"/>
          <w:shd w:val="clear" w:color="auto" w:fill="FFFFFF"/>
        </w:rPr>
        <w:t>y</w:t>
      </w:r>
      <w:r w:rsidR="005F5307" w:rsidRPr="005F5307">
        <w:rPr>
          <w:rFonts w:cstheme="minorHAnsi"/>
          <w:color w:val="000000"/>
          <w:shd w:val="clear" w:color="auto" w:fill="FFFFFF"/>
        </w:rPr>
        <w:t xml:space="preserve"> among clades</w:t>
      </w:r>
      <w:r w:rsidR="005F5307">
        <w:rPr>
          <w:rFonts w:cstheme="minorHAnsi"/>
          <w:color w:val="000000"/>
          <w:shd w:val="clear" w:color="auto" w:fill="FFFFFF"/>
        </w:rPr>
        <w:t xml:space="preserve"> we further calculated local signals of autocorrelation within the phylogeny using the Local </w:t>
      </w:r>
      <w:proofErr w:type="spellStart"/>
      <w:r w:rsidR="005F5307">
        <w:rPr>
          <w:rFonts w:cstheme="minorHAnsi"/>
          <w:color w:val="000000"/>
          <w:shd w:val="clear" w:color="auto" w:fill="FFFFFF"/>
        </w:rPr>
        <w:t>Morans</w:t>
      </w:r>
      <w:proofErr w:type="spellEnd"/>
      <w:r w:rsidR="005F5307">
        <w:rPr>
          <w:rFonts w:cstheme="minorHAnsi"/>
          <w:color w:val="000000"/>
          <w:shd w:val="clear" w:color="auto" w:fill="FFFFFF"/>
        </w:rPr>
        <w:t xml:space="preserve"> I  (LIPA).</w:t>
      </w:r>
      <w:r w:rsidR="003703A7">
        <w:rPr>
          <w:rFonts w:cstheme="minorHAnsi"/>
          <w:color w:val="000000"/>
          <w:shd w:val="clear" w:color="auto" w:fill="FFFFFF"/>
        </w:rPr>
        <w:t xml:space="preserve"> </w:t>
      </w:r>
    </w:p>
    <w:p w14:paraId="3CD718AC" w14:textId="038C848D" w:rsidR="00C46C42" w:rsidRPr="007A5043" w:rsidRDefault="00C46C42" w:rsidP="00C46C42">
      <w:pPr>
        <w:spacing w:after="240" w:line="360" w:lineRule="auto"/>
        <w:rPr>
          <w:rFonts w:cstheme="minorHAnsi"/>
          <w:i/>
          <w:color w:val="000000"/>
          <w:u w:val="single"/>
          <w:shd w:val="clear" w:color="auto" w:fill="FFFFFF"/>
        </w:rPr>
      </w:pPr>
      <w:r w:rsidRPr="007A5043">
        <w:rPr>
          <w:rFonts w:cstheme="minorHAnsi"/>
          <w:i/>
          <w:color w:val="000000"/>
          <w:u w:val="single"/>
          <w:shd w:val="clear" w:color="auto" w:fill="FFFFFF"/>
        </w:rPr>
        <w:t>Beta diversity</w:t>
      </w:r>
    </w:p>
    <w:p w14:paraId="710134CF" w14:textId="6B454B39" w:rsidR="00EC6F6E" w:rsidRDefault="002052CF" w:rsidP="00EC6F6E">
      <w:pPr>
        <w:spacing w:after="240" w:line="360" w:lineRule="auto"/>
        <w:rPr>
          <w:rFonts w:cstheme="minorHAnsi"/>
          <w:color w:val="000000"/>
          <w:shd w:val="clear" w:color="auto" w:fill="FFFFFF"/>
        </w:rPr>
      </w:pPr>
      <w:r>
        <w:rPr>
          <w:rFonts w:cstheme="minorHAnsi"/>
          <w:color w:val="000000"/>
          <w:shd w:val="clear" w:color="auto" w:fill="FFFFFF"/>
        </w:rPr>
        <w:t xml:space="preserve">To assess the differences in community composition between samples, </w:t>
      </w:r>
      <w:r w:rsidRPr="00630F1D">
        <w:rPr>
          <w:rFonts w:cstheme="minorHAnsi"/>
          <w:color w:val="000000"/>
          <w:shd w:val="clear" w:color="auto" w:fill="FFFFFF"/>
        </w:rPr>
        <w:t>the</w:t>
      </w:r>
      <w:r w:rsidR="00EC6F6E" w:rsidRPr="00630F1D">
        <w:rPr>
          <w:rFonts w:cstheme="minorHAnsi"/>
          <w:color w:val="000000"/>
          <w:shd w:val="clear" w:color="auto" w:fill="FFFFFF"/>
        </w:rPr>
        <w:t xml:space="preserve"> </w:t>
      </w:r>
      <w:r w:rsidRPr="00630F1D">
        <w:rPr>
          <w:rFonts w:cstheme="minorHAnsi"/>
          <w:iCs/>
          <w:color w:val="000000"/>
          <w:shd w:val="clear" w:color="auto" w:fill="FFFFFF"/>
          <w:rPrChange w:id="65" w:author="Alexander Piper (DJPR)" w:date="2020-04-19T11:09:00Z">
            <w:rPr>
              <w:rFonts w:cstheme="minorHAnsi"/>
              <w:iCs/>
              <w:color w:val="000000"/>
              <w:u w:val="single"/>
              <w:shd w:val="clear" w:color="auto" w:fill="FFFFFF"/>
            </w:rPr>
          </w:rPrChange>
        </w:rPr>
        <w:t>compositionally aware Aitchison</w:t>
      </w:r>
      <w:r w:rsidRPr="00630F1D">
        <w:rPr>
          <w:rFonts w:cstheme="minorHAnsi"/>
          <w:color w:val="000000"/>
          <w:shd w:val="clear" w:color="auto" w:fill="FFFFFF"/>
        </w:rPr>
        <w:t xml:space="preserve"> (</w:t>
      </w:r>
      <w:proofErr w:type="spellStart"/>
      <w:r w:rsidRPr="00630F1D">
        <w:rPr>
          <w:rFonts w:cstheme="minorHAnsi"/>
          <w:color w:val="000000"/>
          <w:shd w:val="clear" w:color="auto" w:fill="FFFFFF"/>
        </w:rPr>
        <w:t>Gloor</w:t>
      </w:r>
      <w:proofErr w:type="spellEnd"/>
      <w:r w:rsidRPr="00630F1D">
        <w:rPr>
          <w:rFonts w:cstheme="minorHAnsi"/>
          <w:color w:val="000000"/>
          <w:shd w:val="clear" w:color="auto" w:fill="FFFFFF"/>
        </w:rPr>
        <w:t xml:space="preserve"> </w:t>
      </w:r>
      <w:r w:rsidRPr="00630F1D">
        <w:rPr>
          <w:rFonts w:cstheme="minorHAnsi"/>
          <w:i/>
          <w:color w:val="000000"/>
          <w:shd w:val="clear" w:color="auto" w:fill="FFFFFF"/>
        </w:rPr>
        <w:t xml:space="preserve">et al. </w:t>
      </w:r>
      <w:r w:rsidRPr="00630F1D">
        <w:rPr>
          <w:rFonts w:cstheme="minorHAnsi"/>
          <w:color w:val="000000"/>
          <w:shd w:val="clear" w:color="auto" w:fill="FFFFFF"/>
        </w:rPr>
        <w:t>2017) distance was calculated</w:t>
      </w:r>
      <w:ins w:id="66" w:author="Alexander Piper (DJPR)" w:date="2020-04-19T12:38:00Z">
        <w:r w:rsidR="00065F83">
          <w:rPr>
            <w:rFonts w:cstheme="minorHAnsi"/>
            <w:color w:val="000000"/>
            <w:shd w:val="clear" w:color="auto" w:fill="FFFFFF"/>
          </w:rPr>
          <w:t xml:space="preserve">, with zeroes </w:t>
        </w:r>
        <w:r w:rsidR="00CA70A5">
          <w:rPr>
            <w:rFonts w:cstheme="minorHAnsi"/>
            <w:color w:val="000000"/>
            <w:shd w:val="clear" w:color="auto" w:fill="FFFFFF"/>
          </w:rPr>
          <w:t>imputed</w:t>
        </w:r>
        <w:r w:rsidR="00065F83">
          <w:rPr>
            <w:rFonts w:cstheme="minorHAnsi"/>
            <w:color w:val="000000"/>
            <w:shd w:val="clear" w:color="auto" w:fill="FFFFFF"/>
          </w:rPr>
          <w:t xml:space="preserve"> using</w:t>
        </w:r>
      </w:ins>
      <w:ins w:id="67" w:author="Alexander Piper (DJPR)" w:date="2020-04-19T12:55:00Z">
        <w:r w:rsidR="00CA70A5">
          <w:rPr>
            <w:rFonts w:cstheme="minorHAnsi"/>
            <w:color w:val="000000"/>
            <w:shd w:val="clear" w:color="auto" w:fill="FFFFFF"/>
          </w:rPr>
          <w:t xml:space="preserve"> </w:t>
        </w:r>
        <w:r w:rsidR="00CA70A5" w:rsidRPr="00CA70A5">
          <w:rPr>
            <w:rFonts w:cstheme="minorHAnsi"/>
            <w:color w:val="000000"/>
            <w:shd w:val="clear" w:color="auto" w:fill="FFFFFF"/>
          </w:rPr>
          <w:t>Bayesian-multiplicative replacement</w:t>
        </w:r>
      </w:ins>
      <w:ins w:id="68" w:author="Alexander Piper (DJPR)" w:date="2020-04-19T12:38:00Z">
        <w:r w:rsidR="00065F83">
          <w:rPr>
            <w:rFonts w:cstheme="minorHAnsi"/>
            <w:color w:val="000000"/>
            <w:shd w:val="clear" w:color="auto" w:fill="FFFFFF"/>
          </w:rPr>
          <w:t xml:space="preserve"> </w:t>
        </w:r>
      </w:ins>
      <w:ins w:id="69" w:author="Alexander Piper (DJPR)" w:date="2020-04-19T12:56:00Z">
        <w:r w:rsidR="00CA70A5">
          <w:rPr>
            <w:rFonts w:cstheme="minorHAnsi"/>
            <w:color w:val="000000"/>
            <w:shd w:val="clear" w:color="auto" w:fill="FFFFFF"/>
          </w:rPr>
          <w:t xml:space="preserve">with </w:t>
        </w:r>
      </w:ins>
      <w:ins w:id="70" w:author="Alexander Piper (DJPR)" w:date="2020-04-19T12:40:00Z">
        <w:r w:rsidR="00CA70A5">
          <w:rPr>
            <w:rFonts w:cstheme="minorHAnsi"/>
            <w:color w:val="000000"/>
            <w:shd w:val="clear" w:color="auto" w:fill="FFFFFF"/>
          </w:rPr>
          <w:t xml:space="preserve">the </w:t>
        </w:r>
        <w:proofErr w:type="spellStart"/>
        <w:r w:rsidR="00CA70A5">
          <w:rPr>
            <w:rFonts w:cstheme="minorHAnsi"/>
            <w:color w:val="000000"/>
            <w:shd w:val="clear" w:color="auto" w:fill="FFFFFF"/>
          </w:rPr>
          <w:t>zCompositions</w:t>
        </w:r>
        <w:proofErr w:type="spellEnd"/>
        <w:r w:rsidR="00CA70A5">
          <w:rPr>
            <w:rFonts w:cstheme="minorHAnsi"/>
            <w:color w:val="000000"/>
            <w:shd w:val="clear" w:color="auto" w:fill="FFFFFF"/>
          </w:rPr>
          <w:t xml:space="preserve"> R package (</w:t>
        </w:r>
        <w:commentRangeStart w:id="71"/>
        <w:r w:rsidR="00CA70A5">
          <w:rPr>
            <w:rFonts w:cstheme="minorHAnsi"/>
            <w:color w:val="000000"/>
            <w:shd w:val="clear" w:color="auto" w:fill="FFFFFF"/>
          </w:rPr>
          <w:t>ref</w:t>
        </w:r>
      </w:ins>
      <w:commentRangeEnd w:id="71"/>
      <w:ins w:id="72" w:author="Alexander Piper (DJPR)" w:date="2020-04-19T12:41:00Z">
        <w:r w:rsidR="00CA70A5">
          <w:rPr>
            <w:rStyle w:val="CommentReference"/>
            <w:rFonts w:eastAsia="Times New Roman" w:cs="Times New Roman"/>
            <w:lang w:eastAsia="en-AU"/>
          </w:rPr>
          <w:commentReference w:id="71"/>
        </w:r>
      </w:ins>
      <w:ins w:id="73" w:author="Alexander Piper (DJPR)" w:date="2020-04-19T12:40:00Z">
        <w:r w:rsidR="00CA70A5">
          <w:rPr>
            <w:rFonts w:cstheme="minorHAnsi"/>
            <w:color w:val="000000"/>
            <w:shd w:val="clear" w:color="auto" w:fill="FFFFFF"/>
          </w:rPr>
          <w:t>)</w:t>
        </w:r>
      </w:ins>
      <w:r w:rsidRPr="00630F1D">
        <w:rPr>
          <w:rFonts w:cstheme="minorHAnsi"/>
          <w:color w:val="000000"/>
          <w:shd w:val="clear" w:color="auto" w:fill="FFFFFF"/>
        </w:rPr>
        <w:t>.</w:t>
      </w:r>
      <w:r w:rsidR="00EC6F6E" w:rsidRPr="00630F1D">
        <w:rPr>
          <w:rFonts w:cstheme="minorHAnsi"/>
          <w:color w:val="000000"/>
          <w:shd w:val="clear" w:color="auto" w:fill="FFFFFF"/>
        </w:rPr>
        <w:t xml:space="preserve"> Beta diversity was then visualised</w:t>
      </w:r>
      <w:r w:rsidR="00EC6F6E">
        <w:rPr>
          <w:rFonts w:cstheme="minorHAnsi"/>
          <w:color w:val="000000"/>
          <w:shd w:val="clear" w:color="auto" w:fill="FFFFFF"/>
        </w:rPr>
        <w:t xml:space="preserve"> using PCA. To test the significance of categorical variables for predicting microbiome composition</w:t>
      </w:r>
      <w:r w:rsidR="00C46C42">
        <w:rPr>
          <w:rFonts w:cstheme="minorHAnsi"/>
          <w:color w:val="000000"/>
          <w:shd w:val="clear" w:color="auto" w:fill="FFFFFF"/>
        </w:rPr>
        <w:t xml:space="preserve">, </w:t>
      </w:r>
      <w:r w:rsidR="00C46C42" w:rsidRPr="00C33C69">
        <w:rPr>
          <w:rFonts w:cstheme="minorHAnsi"/>
          <w:color w:val="000000"/>
          <w:shd w:val="clear" w:color="auto" w:fill="FFFFFF"/>
        </w:rPr>
        <w:t>Permutational Multivariate Analysis Of Variance Using Distance Matrices</w:t>
      </w:r>
      <w:r w:rsidR="00C46C42">
        <w:rPr>
          <w:rFonts w:cstheme="minorHAnsi"/>
          <w:color w:val="000000"/>
          <w:shd w:val="clear" w:color="auto" w:fill="FFFFFF"/>
        </w:rPr>
        <w:t xml:space="preserve"> (</w:t>
      </w:r>
      <w:proofErr w:type="spellStart"/>
      <w:r w:rsidR="00C46C42">
        <w:rPr>
          <w:rFonts w:cstheme="minorHAnsi"/>
          <w:color w:val="000000"/>
          <w:shd w:val="clear" w:color="auto" w:fill="FFFFFF"/>
        </w:rPr>
        <w:t>adonis</w:t>
      </w:r>
      <w:proofErr w:type="spellEnd"/>
      <w:r w:rsidR="00C46C42">
        <w:rPr>
          <w:rFonts w:cstheme="minorHAnsi"/>
          <w:color w:val="000000"/>
          <w:shd w:val="clear" w:color="auto" w:fill="FFFFFF"/>
        </w:rPr>
        <w:t>) tests were used on the microbial community distance matrix with 999 permutations using the vegan R package (</w:t>
      </w:r>
      <w:commentRangeStart w:id="74"/>
      <w:r w:rsidR="00C46C42">
        <w:rPr>
          <w:rFonts w:cstheme="minorHAnsi"/>
          <w:color w:val="000000"/>
          <w:shd w:val="clear" w:color="auto" w:fill="FFFFFF"/>
        </w:rPr>
        <w:t>ref</w:t>
      </w:r>
      <w:commentRangeEnd w:id="74"/>
      <w:r w:rsidR="00630F1D">
        <w:rPr>
          <w:rStyle w:val="CommentReference"/>
          <w:rFonts w:eastAsia="Times New Roman" w:cs="Times New Roman"/>
          <w:lang w:eastAsia="en-AU"/>
        </w:rPr>
        <w:commentReference w:id="74"/>
      </w:r>
      <w:r w:rsidR="00C46C42">
        <w:rPr>
          <w:rFonts w:cstheme="minorHAnsi"/>
          <w:color w:val="000000"/>
          <w:shd w:val="clear" w:color="auto" w:fill="FFFFFF"/>
        </w:rPr>
        <w:t xml:space="preserve">). </w:t>
      </w:r>
      <w:ins w:id="75" w:author="Alexander Piper (DJPR)" w:date="2020-04-19T12:44:00Z">
        <w:r w:rsidR="00CA70A5">
          <w:rPr>
            <w:rFonts w:cstheme="minorHAnsi"/>
            <w:color w:val="000000"/>
            <w:shd w:val="clear" w:color="auto" w:fill="FFFFFF"/>
          </w:rPr>
          <w:t xml:space="preserve">To further evaluate the influence of psyllid species and hostplant, the pairwise beta diversity between </w:t>
        </w:r>
        <w:r w:rsidR="00CA70A5" w:rsidRPr="0084119D">
          <w:rPr>
            <w:rFonts w:eastAsia="Times New Roman" w:cstheme="minorHAnsi"/>
            <w:bCs/>
            <w:lang w:eastAsia="en-AU"/>
          </w:rPr>
          <w:t xml:space="preserve">different psyllid species </w:t>
        </w:r>
      </w:ins>
      <w:ins w:id="76" w:author="Alexander Piper (DJPR)" w:date="2020-04-19T12:45:00Z">
        <w:r w:rsidR="00CA70A5">
          <w:rPr>
            <w:rFonts w:eastAsia="Times New Roman" w:cstheme="minorHAnsi"/>
            <w:bCs/>
            <w:lang w:eastAsia="en-AU"/>
          </w:rPr>
          <w:t>collected from</w:t>
        </w:r>
      </w:ins>
      <w:ins w:id="77" w:author="Alexander Piper (DJPR)" w:date="2020-04-19T12:44:00Z">
        <w:r w:rsidR="00CA70A5" w:rsidRPr="0084119D">
          <w:rPr>
            <w:rFonts w:eastAsia="Times New Roman" w:cstheme="minorHAnsi"/>
            <w:bCs/>
            <w:lang w:eastAsia="en-AU"/>
          </w:rPr>
          <w:t xml:space="preserve"> the same individual </w:t>
        </w:r>
      </w:ins>
      <w:ins w:id="78" w:author="Alexander Piper (DJPR)" w:date="2020-04-19T12:45:00Z">
        <w:r w:rsidR="00CA70A5">
          <w:rPr>
            <w:rFonts w:eastAsia="Times New Roman" w:cstheme="minorHAnsi"/>
            <w:bCs/>
            <w:lang w:eastAsia="en-AU"/>
          </w:rPr>
          <w:t>host</w:t>
        </w:r>
      </w:ins>
      <w:ins w:id="79" w:author="Alexander Piper (DJPR)" w:date="2020-04-19T12:44:00Z">
        <w:r w:rsidR="00CA70A5" w:rsidRPr="0084119D">
          <w:rPr>
            <w:rFonts w:eastAsia="Times New Roman" w:cstheme="minorHAnsi"/>
            <w:bCs/>
            <w:lang w:eastAsia="en-AU"/>
          </w:rPr>
          <w:t xml:space="preserve">plant was </w:t>
        </w:r>
      </w:ins>
      <w:ins w:id="80" w:author="Alexander Piper (DJPR)" w:date="2020-04-19T12:45:00Z">
        <w:r w:rsidR="00CA70A5">
          <w:rPr>
            <w:rFonts w:eastAsia="Times New Roman" w:cstheme="minorHAnsi"/>
            <w:bCs/>
            <w:lang w:eastAsia="en-AU"/>
          </w:rPr>
          <w:t xml:space="preserve">compared using the . </w:t>
        </w:r>
      </w:ins>
    </w:p>
    <w:p w14:paraId="195EA293" w14:textId="47D03EB8" w:rsidR="00EC6F6E" w:rsidRDefault="00EC6F6E" w:rsidP="00EC6F6E">
      <w:pPr>
        <w:spacing w:after="240" w:line="360" w:lineRule="auto"/>
        <w:rPr>
          <w:rFonts w:cstheme="minorHAnsi"/>
          <w:color w:val="000000"/>
          <w:shd w:val="clear" w:color="auto" w:fill="FFFFFF"/>
        </w:rPr>
      </w:pPr>
      <w:proofErr w:type="spellStart"/>
      <w:r>
        <w:rPr>
          <w:rFonts w:cstheme="minorHAnsi"/>
          <w:color w:val="000000"/>
          <w:shd w:val="clear" w:color="auto" w:fill="FFFFFF"/>
        </w:rPr>
        <w:t>Phylosymbiosis</w:t>
      </w:r>
      <w:proofErr w:type="spellEnd"/>
    </w:p>
    <w:p w14:paraId="38B706E5" w14:textId="5612A3DC" w:rsidR="00B9160A" w:rsidRDefault="00C46C42" w:rsidP="00EC6F6E">
      <w:pPr>
        <w:spacing w:after="240" w:line="360" w:lineRule="auto"/>
        <w:rPr>
          <w:rFonts w:cstheme="minorHAnsi"/>
          <w:color w:val="000000"/>
          <w:shd w:val="clear" w:color="auto" w:fill="FFFFFF"/>
        </w:rPr>
      </w:pPr>
      <w:r>
        <w:rPr>
          <w:rFonts w:cstheme="minorHAnsi"/>
          <w:color w:val="000000"/>
          <w:shd w:val="clear" w:color="auto" w:fill="FFFFFF"/>
        </w:rPr>
        <w:t xml:space="preserve">To identify patterns of </w:t>
      </w:r>
      <w:proofErr w:type="spellStart"/>
      <w:r>
        <w:rPr>
          <w:rFonts w:cstheme="minorHAnsi"/>
          <w:color w:val="000000"/>
          <w:shd w:val="clear" w:color="auto" w:fill="FFFFFF"/>
        </w:rPr>
        <w:t>phylosymbiosis</w:t>
      </w:r>
      <w:proofErr w:type="spellEnd"/>
      <w:r>
        <w:rPr>
          <w:rFonts w:cstheme="minorHAnsi"/>
          <w:color w:val="000000"/>
          <w:shd w:val="clear" w:color="auto" w:fill="FFFFFF"/>
        </w:rPr>
        <w:t xml:space="preserve">, </w:t>
      </w:r>
      <w:ins w:id="81" w:author="Alexander Piper (DJPR)" w:date="2020-04-19T11:10:00Z">
        <w:r w:rsidR="00630F1D">
          <w:rPr>
            <w:rFonts w:cstheme="minorHAnsi"/>
            <w:color w:val="000000"/>
            <w:shd w:val="clear" w:color="auto" w:fill="FFFFFF"/>
          </w:rPr>
          <w:t xml:space="preserve">bacterial </w:t>
        </w:r>
      </w:ins>
      <w:r w:rsidRPr="00630F1D">
        <w:rPr>
          <w:rFonts w:cstheme="minorHAnsi"/>
          <w:color w:val="000000"/>
          <w:shd w:val="clear" w:color="auto" w:fill="FFFFFF"/>
        </w:rPr>
        <w:t>b</w:t>
      </w:r>
      <w:r w:rsidRPr="00630F1D">
        <w:rPr>
          <w:rFonts w:cstheme="minorHAnsi"/>
          <w:iCs/>
          <w:color w:val="000000"/>
          <w:shd w:val="clear" w:color="auto" w:fill="FFFFFF"/>
          <w:rPrChange w:id="82" w:author="Alexander Piper (DJPR)" w:date="2020-04-19T11:10:00Z">
            <w:rPr>
              <w:rFonts w:cstheme="minorHAnsi"/>
              <w:iCs/>
              <w:color w:val="000000"/>
              <w:u w:val="single"/>
              <w:shd w:val="clear" w:color="auto" w:fill="FFFFFF"/>
            </w:rPr>
          </w:rPrChange>
        </w:rPr>
        <w:t xml:space="preserve">eta diversity </w:t>
      </w:r>
      <w:r w:rsidR="00EC6F6E" w:rsidRPr="00630F1D">
        <w:rPr>
          <w:rFonts w:cstheme="minorHAnsi"/>
          <w:iCs/>
          <w:color w:val="000000"/>
          <w:shd w:val="clear" w:color="auto" w:fill="FFFFFF"/>
          <w:rPrChange w:id="83" w:author="Alexander Piper (DJPR)" w:date="2020-04-19T11:10:00Z">
            <w:rPr>
              <w:rFonts w:cstheme="minorHAnsi"/>
              <w:iCs/>
              <w:color w:val="000000"/>
              <w:u w:val="single"/>
              <w:shd w:val="clear" w:color="auto" w:fill="FFFFFF"/>
            </w:rPr>
          </w:rPrChange>
        </w:rPr>
        <w:t xml:space="preserve">was </w:t>
      </w:r>
      <w:r w:rsidRPr="00630F1D">
        <w:rPr>
          <w:rFonts w:cstheme="minorHAnsi"/>
          <w:color w:val="000000"/>
          <w:shd w:val="clear" w:color="auto" w:fill="FFFFFF"/>
        </w:rPr>
        <w:t>com</w:t>
      </w:r>
      <w:r w:rsidR="00C42469" w:rsidRPr="00630F1D">
        <w:rPr>
          <w:rFonts w:cstheme="minorHAnsi"/>
          <w:color w:val="000000"/>
          <w:shd w:val="clear" w:color="auto" w:fill="FFFFFF"/>
        </w:rPr>
        <w:t>pared</w:t>
      </w:r>
      <w:r w:rsidR="00C42469">
        <w:rPr>
          <w:rFonts w:cstheme="minorHAnsi"/>
          <w:color w:val="000000"/>
          <w:shd w:val="clear" w:color="auto" w:fill="FFFFFF"/>
        </w:rPr>
        <w:t xml:space="preserve"> to</w:t>
      </w:r>
      <w:r w:rsidR="00C42469" w:rsidRPr="00C42469">
        <w:rPr>
          <w:rFonts w:cstheme="minorHAnsi"/>
          <w:color w:val="000000"/>
          <w:shd w:val="clear" w:color="auto" w:fill="FFFFFF"/>
        </w:rPr>
        <w:t xml:space="preserve"> </w:t>
      </w:r>
      <w:r w:rsidR="00C42469">
        <w:rPr>
          <w:rFonts w:cstheme="minorHAnsi"/>
          <w:color w:val="000000"/>
          <w:shd w:val="clear" w:color="auto" w:fill="FFFFFF"/>
        </w:rPr>
        <w:t xml:space="preserve">psyllid phylogenetic distance, </w:t>
      </w:r>
      <w:r w:rsidR="00C42469" w:rsidRPr="00B77D32">
        <w:rPr>
          <w:rFonts w:cstheme="minorHAnsi"/>
          <w:color w:val="000000"/>
          <w:shd w:val="clear" w:color="auto" w:fill="FFFFFF"/>
        </w:rPr>
        <w:t xml:space="preserve">plant </w:t>
      </w:r>
      <w:r w:rsidR="00C42469">
        <w:rPr>
          <w:rFonts w:cstheme="minorHAnsi"/>
          <w:color w:val="000000"/>
          <w:shd w:val="clear" w:color="auto" w:fill="FFFFFF"/>
        </w:rPr>
        <w:t>phylo</w:t>
      </w:r>
      <w:r w:rsidR="00C42469" w:rsidRPr="00B77D32">
        <w:rPr>
          <w:rFonts w:cstheme="minorHAnsi"/>
          <w:color w:val="000000"/>
          <w:shd w:val="clear" w:color="auto" w:fill="FFFFFF"/>
        </w:rPr>
        <w:t>genetic distance and geographic distance</w:t>
      </w:r>
      <w:r w:rsidR="00C42469">
        <w:rPr>
          <w:rFonts w:cstheme="minorHAnsi"/>
          <w:color w:val="000000"/>
          <w:shd w:val="clear" w:color="auto" w:fill="FFFFFF"/>
        </w:rPr>
        <w:t xml:space="preserve"> using matrix correlation and topological comparison of dendrograms. To assemble </w:t>
      </w:r>
      <w:r w:rsidR="00C42F46">
        <w:rPr>
          <w:rFonts w:cstheme="minorHAnsi"/>
          <w:color w:val="000000"/>
          <w:shd w:val="clear" w:color="auto" w:fill="FFFFFF"/>
        </w:rPr>
        <w:t xml:space="preserve">the distance matrix from psyllid phylogenetic distance, </w:t>
      </w:r>
      <w:r w:rsidR="00C42F46" w:rsidRPr="00C42F46">
        <w:rPr>
          <w:rFonts w:cstheme="minorHAnsi"/>
          <w:color w:val="000000"/>
          <w:shd w:val="clear" w:color="auto" w:fill="FFFFFF"/>
        </w:rPr>
        <w:t xml:space="preserve">the pairwise distances between </w:t>
      </w:r>
      <w:r w:rsidR="00C42F46">
        <w:rPr>
          <w:rFonts w:cstheme="minorHAnsi"/>
          <w:color w:val="000000"/>
          <w:shd w:val="clear" w:color="auto" w:fill="FFFFFF"/>
        </w:rPr>
        <w:t>all psyllid species was obtained from</w:t>
      </w:r>
      <w:r w:rsidR="00C42F46" w:rsidRPr="00C42F46">
        <w:rPr>
          <w:rFonts w:cstheme="minorHAnsi"/>
          <w:color w:val="000000"/>
          <w:shd w:val="clear" w:color="auto" w:fill="FFFFFF"/>
        </w:rPr>
        <w:t xml:space="preserve"> </w:t>
      </w:r>
      <w:r w:rsidR="00C42F46">
        <w:rPr>
          <w:rFonts w:cstheme="minorHAnsi"/>
          <w:color w:val="000000"/>
          <w:shd w:val="clear" w:color="auto" w:fill="FFFFFF"/>
        </w:rPr>
        <w:t>the</w:t>
      </w:r>
      <w:r w:rsidR="00C42F46" w:rsidRPr="00C42F46">
        <w:rPr>
          <w:rFonts w:cstheme="minorHAnsi"/>
          <w:color w:val="000000"/>
          <w:shd w:val="clear" w:color="auto" w:fill="FFFFFF"/>
        </w:rPr>
        <w:t xml:space="preserve"> branch lengths</w:t>
      </w:r>
      <w:r w:rsidR="00C42F46">
        <w:rPr>
          <w:rFonts w:cstheme="minorHAnsi"/>
          <w:color w:val="000000"/>
          <w:shd w:val="clear" w:color="auto" w:fill="FFFFFF"/>
        </w:rPr>
        <w:t xml:space="preserve"> of the multigene phylogenetic tree generated in this study using the </w:t>
      </w:r>
      <w:proofErr w:type="spellStart"/>
      <w:r w:rsidR="00C42F46">
        <w:rPr>
          <w:rFonts w:cstheme="minorHAnsi"/>
          <w:color w:val="000000"/>
          <w:shd w:val="clear" w:color="auto" w:fill="FFFFFF"/>
        </w:rPr>
        <w:t>cophenetic.phylo</w:t>
      </w:r>
      <w:proofErr w:type="spellEnd"/>
      <w:r w:rsidR="00C42F46">
        <w:rPr>
          <w:rFonts w:cstheme="minorHAnsi"/>
          <w:color w:val="000000"/>
          <w:shd w:val="clear" w:color="auto" w:fill="FFFFFF"/>
        </w:rPr>
        <w:t xml:space="preserve"> function in the ape R package (</w:t>
      </w:r>
      <w:commentRangeStart w:id="84"/>
      <w:r w:rsidR="00C42F46">
        <w:rPr>
          <w:rFonts w:cstheme="minorHAnsi"/>
          <w:color w:val="000000"/>
          <w:shd w:val="clear" w:color="auto" w:fill="FFFFFF"/>
        </w:rPr>
        <w:t>ref</w:t>
      </w:r>
      <w:commentRangeEnd w:id="84"/>
      <w:r w:rsidR="00630F1D">
        <w:rPr>
          <w:rStyle w:val="CommentReference"/>
          <w:rFonts w:eastAsia="Times New Roman" w:cs="Times New Roman"/>
          <w:lang w:eastAsia="en-AU"/>
        </w:rPr>
        <w:commentReference w:id="84"/>
      </w:r>
      <w:r w:rsidR="00C42F46">
        <w:rPr>
          <w:rFonts w:cstheme="minorHAnsi"/>
          <w:color w:val="000000"/>
          <w:shd w:val="clear" w:color="auto" w:fill="FFFFFF"/>
        </w:rPr>
        <w:t>)</w:t>
      </w:r>
      <w:r w:rsidR="00C42F46" w:rsidRPr="00C42F46">
        <w:rPr>
          <w:rFonts w:cstheme="minorHAnsi"/>
          <w:color w:val="000000"/>
          <w:shd w:val="clear" w:color="auto" w:fill="FFFFFF"/>
        </w:rPr>
        <w:t>.</w:t>
      </w:r>
      <w:r w:rsidR="00C42F46">
        <w:rPr>
          <w:rFonts w:cstheme="minorHAnsi"/>
          <w:color w:val="000000"/>
          <w:shd w:val="clear" w:color="auto" w:fill="FFFFFF"/>
        </w:rPr>
        <w:t xml:space="preserve"> To obtain a distance matrix for </w:t>
      </w:r>
      <w:r w:rsidR="00C42469">
        <w:rPr>
          <w:rFonts w:cstheme="minorHAnsi"/>
          <w:color w:val="000000"/>
          <w:shd w:val="clear" w:color="auto" w:fill="FFFFFF"/>
        </w:rPr>
        <w:t xml:space="preserve">host plant phylogeny, </w:t>
      </w:r>
      <w:r w:rsidR="00C42469">
        <w:rPr>
          <w:rFonts w:ascii="Calibri" w:eastAsia="Times New Roman" w:hAnsi="Calibri" w:cs="Times New Roman"/>
          <w:szCs w:val="24"/>
          <w:lang w:eastAsia="en-AU"/>
        </w:rPr>
        <w:t>psyllid</w:t>
      </w:r>
      <w:r w:rsidR="00C42469" w:rsidRPr="00A94C72">
        <w:rPr>
          <w:rFonts w:ascii="Calibri" w:eastAsia="Times New Roman" w:hAnsi="Calibri" w:cs="Times New Roman"/>
          <w:szCs w:val="24"/>
          <w:lang w:eastAsia="en-AU"/>
        </w:rPr>
        <w:t xml:space="preserve"> host plant</w:t>
      </w:r>
      <w:r w:rsidR="00C42469">
        <w:rPr>
          <w:rFonts w:ascii="Calibri" w:eastAsia="Times New Roman" w:hAnsi="Calibri" w:cs="Times New Roman"/>
          <w:szCs w:val="24"/>
          <w:lang w:eastAsia="en-AU"/>
        </w:rPr>
        <w:t xml:space="preserve"> observations</w:t>
      </w:r>
      <w:r w:rsidR="00C42F46">
        <w:rPr>
          <w:rFonts w:ascii="Calibri" w:eastAsia="Times New Roman" w:hAnsi="Calibri" w:cs="Times New Roman"/>
          <w:szCs w:val="24"/>
          <w:lang w:eastAsia="en-AU"/>
        </w:rPr>
        <w:t xml:space="preserve"> were</w:t>
      </w:r>
      <w:r w:rsidR="00C42469" w:rsidRPr="00A94C72">
        <w:rPr>
          <w:rFonts w:ascii="Calibri" w:eastAsia="Times New Roman" w:hAnsi="Calibri" w:cs="Times New Roman"/>
          <w:szCs w:val="24"/>
          <w:lang w:eastAsia="en-AU"/>
        </w:rPr>
        <w:t xml:space="preserve"> </w:t>
      </w:r>
      <w:r w:rsidR="00C42469">
        <w:rPr>
          <w:rFonts w:ascii="Calibri" w:eastAsia="Times New Roman" w:hAnsi="Calibri" w:cs="Times New Roman"/>
          <w:szCs w:val="24"/>
          <w:lang w:eastAsia="en-AU"/>
        </w:rPr>
        <w:t>obtained from the literature (</w:t>
      </w:r>
      <w:r w:rsidR="00C42469">
        <w:rPr>
          <w:rFonts w:ascii="Calibri" w:hAnsi="Calibri" w:cs="Times New Roman"/>
          <w:szCs w:val="24"/>
          <w:lang w:eastAsia="en-AU"/>
        </w:rPr>
        <w:t xml:space="preserve">Burckhardt </w:t>
      </w:r>
      <w:r w:rsidR="00C42469" w:rsidRPr="00B819D7">
        <w:rPr>
          <w:rFonts w:ascii="Calibri" w:hAnsi="Calibri" w:cs="Times New Roman"/>
          <w:i/>
          <w:szCs w:val="24"/>
          <w:lang w:eastAsia="en-AU"/>
        </w:rPr>
        <w:t>et al.</w:t>
      </w:r>
      <w:r w:rsidR="00C42469">
        <w:rPr>
          <w:rFonts w:ascii="Calibri" w:hAnsi="Calibri" w:cs="Times New Roman"/>
          <w:szCs w:val="24"/>
          <w:lang w:eastAsia="en-AU"/>
        </w:rPr>
        <w:t xml:space="preserve"> 2014)</w:t>
      </w:r>
      <w:r w:rsidR="00C42469" w:rsidRPr="00A94C72">
        <w:rPr>
          <w:rFonts w:ascii="Calibri" w:hAnsi="Calibri" w:cs="Times New Roman"/>
          <w:szCs w:val="24"/>
          <w:lang w:eastAsia="en-AU"/>
        </w:rPr>
        <w:t xml:space="preserve"> </w:t>
      </w:r>
      <w:r w:rsidR="00C42469">
        <w:rPr>
          <w:rFonts w:ascii="Calibri" w:hAnsi="Calibri"/>
        </w:rPr>
        <w:t>(</w:t>
      </w:r>
      <w:r w:rsidR="00C42469" w:rsidRPr="00A94C72">
        <w:rPr>
          <w:rFonts w:ascii="Calibri" w:hAnsi="Calibri"/>
        </w:rPr>
        <w:t>e.g</w:t>
      </w:r>
      <w:r w:rsidR="00C42469" w:rsidRPr="005218B8">
        <w:rPr>
          <w:rFonts w:ascii="Calibri" w:hAnsi="Calibri"/>
        </w:rPr>
        <w:t>.</w:t>
      </w:r>
      <w:r w:rsidR="00C42469">
        <w:rPr>
          <w:rFonts w:ascii="Calibri" w:hAnsi="Calibri"/>
        </w:rPr>
        <w:t xml:space="preserve">, </w:t>
      </w:r>
      <w:r w:rsidR="00C42469" w:rsidRPr="005218B8">
        <w:rPr>
          <w:rFonts w:ascii="Calibri" w:hAnsi="Calibri"/>
          <w:noProof/>
        </w:rPr>
        <w:t>Dale 1985, Ferris and Klyver 1932, Tuthill 1952)</w:t>
      </w:r>
      <w:r w:rsidR="00C42469" w:rsidRPr="005218B8">
        <w:rPr>
          <w:rFonts w:ascii="Calibri" w:hAnsi="Calibri"/>
        </w:rPr>
        <w:t xml:space="preserve"> or</w:t>
      </w:r>
      <w:r w:rsidR="00C42469">
        <w:rPr>
          <w:rFonts w:ascii="Calibri" w:hAnsi="Calibri"/>
        </w:rPr>
        <w:t xml:space="preserve"> </w:t>
      </w:r>
      <w:r w:rsidR="00C42469" w:rsidRPr="005218B8">
        <w:rPr>
          <w:rFonts w:ascii="Calibri" w:hAnsi="Calibri"/>
        </w:rPr>
        <w:t>from direct observations on the host plant that the psyllids were located on (</w:t>
      </w:r>
      <w:proofErr w:type="spellStart"/>
      <w:r w:rsidR="00C42469" w:rsidRPr="005218B8">
        <w:rPr>
          <w:rFonts w:ascii="Calibri" w:hAnsi="Calibri"/>
        </w:rPr>
        <w:t>Martoni</w:t>
      </w:r>
      <w:proofErr w:type="spellEnd"/>
      <w:r w:rsidR="00C42469" w:rsidRPr="005218B8">
        <w:rPr>
          <w:rFonts w:ascii="Calibri" w:hAnsi="Calibri"/>
        </w:rPr>
        <w:t xml:space="preserve"> </w:t>
      </w:r>
      <w:r w:rsidR="00C42469" w:rsidRPr="005218B8">
        <w:rPr>
          <w:rFonts w:ascii="Calibri" w:hAnsi="Calibri"/>
          <w:i/>
        </w:rPr>
        <w:t xml:space="preserve">et al. </w:t>
      </w:r>
      <w:r w:rsidR="00C42469" w:rsidRPr="005218B8">
        <w:rPr>
          <w:rFonts w:ascii="Calibri" w:hAnsi="Calibri"/>
        </w:rPr>
        <w:t>2018)</w:t>
      </w:r>
      <w:r w:rsidR="00C42F46">
        <w:rPr>
          <w:rFonts w:cstheme="minorHAnsi"/>
          <w:color w:val="000000"/>
          <w:shd w:val="clear" w:color="auto" w:fill="FFFFFF"/>
        </w:rPr>
        <w:t xml:space="preserve">. These plant species observations were hen </w:t>
      </w:r>
      <w:r w:rsidR="00C42469">
        <w:rPr>
          <w:rFonts w:cstheme="minorHAnsi"/>
          <w:color w:val="000000"/>
          <w:shd w:val="clear" w:color="auto" w:fill="FFFFFF"/>
        </w:rPr>
        <w:t xml:space="preserve">used to retrieve a phylogenetic tree using </w:t>
      </w:r>
      <w:proofErr w:type="spellStart"/>
      <w:r w:rsidR="00C42F46">
        <w:rPr>
          <w:rFonts w:cstheme="minorHAnsi"/>
          <w:color w:val="000000"/>
          <w:shd w:val="clear" w:color="auto" w:fill="FFFFFF"/>
        </w:rPr>
        <w:t>phylomatic</w:t>
      </w:r>
      <w:proofErr w:type="spellEnd"/>
      <w:r w:rsidR="00C42F46">
        <w:rPr>
          <w:rFonts w:cstheme="minorHAnsi"/>
          <w:color w:val="000000"/>
          <w:shd w:val="clear" w:color="auto" w:fill="FFFFFF"/>
        </w:rPr>
        <w:t xml:space="preserve"> </w:t>
      </w:r>
      <w:commentRangeStart w:id="85"/>
      <w:r w:rsidR="00C42F46">
        <w:rPr>
          <w:rFonts w:cstheme="minorHAnsi"/>
          <w:color w:val="000000"/>
          <w:shd w:val="clear" w:color="auto" w:fill="FFFFFF"/>
        </w:rPr>
        <w:t xml:space="preserve">(ref) </w:t>
      </w:r>
      <w:commentRangeEnd w:id="85"/>
      <w:r w:rsidR="00630F1D">
        <w:rPr>
          <w:rStyle w:val="CommentReference"/>
          <w:rFonts w:eastAsia="Times New Roman" w:cs="Times New Roman"/>
          <w:lang w:eastAsia="en-AU"/>
        </w:rPr>
        <w:commentReference w:id="85"/>
      </w:r>
      <w:r w:rsidR="00C42F46">
        <w:rPr>
          <w:rFonts w:cstheme="minorHAnsi"/>
          <w:color w:val="000000"/>
          <w:shd w:val="clear" w:color="auto" w:fill="FFFFFF"/>
        </w:rPr>
        <w:t xml:space="preserve">as implemented in the </w:t>
      </w:r>
      <w:proofErr w:type="spellStart"/>
      <w:r w:rsidR="00C42F46">
        <w:rPr>
          <w:rFonts w:cstheme="minorHAnsi"/>
          <w:color w:val="000000"/>
          <w:shd w:val="clear" w:color="auto" w:fill="FFFFFF"/>
        </w:rPr>
        <w:t>brranching</w:t>
      </w:r>
      <w:proofErr w:type="spellEnd"/>
      <w:r w:rsidR="00C42F46">
        <w:rPr>
          <w:rFonts w:cstheme="minorHAnsi"/>
          <w:color w:val="000000"/>
          <w:shd w:val="clear" w:color="auto" w:fill="FFFFFF"/>
        </w:rPr>
        <w:t xml:space="preserve"> R package (</w:t>
      </w:r>
      <w:commentRangeStart w:id="86"/>
      <w:r w:rsidR="00C42F46">
        <w:rPr>
          <w:rFonts w:cstheme="minorHAnsi"/>
          <w:color w:val="000000"/>
          <w:shd w:val="clear" w:color="auto" w:fill="FFFFFF"/>
        </w:rPr>
        <w:t>ref</w:t>
      </w:r>
      <w:commentRangeEnd w:id="86"/>
      <w:r w:rsidR="00630F1D">
        <w:rPr>
          <w:rStyle w:val="CommentReference"/>
          <w:rFonts w:eastAsia="Times New Roman" w:cs="Times New Roman"/>
          <w:lang w:eastAsia="en-AU"/>
        </w:rPr>
        <w:commentReference w:id="86"/>
      </w:r>
      <w:r w:rsidR="00C42F46">
        <w:rPr>
          <w:rFonts w:cstheme="minorHAnsi"/>
          <w:color w:val="000000"/>
          <w:shd w:val="clear" w:color="auto" w:fill="FFFFFF"/>
        </w:rPr>
        <w:t>) and pairwise distances generated from this as above.</w:t>
      </w:r>
      <w:r w:rsidR="00B9160A">
        <w:rPr>
          <w:rFonts w:cstheme="minorHAnsi"/>
          <w:color w:val="000000"/>
          <w:shd w:val="clear" w:color="auto" w:fill="FFFFFF"/>
        </w:rPr>
        <w:t xml:space="preserve"> </w:t>
      </w:r>
      <w:r w:rsidR="00C42F46">
        <w:rPr>
          <w:rFonts w:ascii="Calibri" w:hAnsi="Calibri"/>
        </w:rPr>
        <w:t>To obtain a g</w:t>
      </w:r>
      <w:r w:rsidR="00C42469" w:rsidRPr="005218B8">
        <w:rPr>
          <w:rFonts w:ascii="Calibri" w:hAnsi="Calibri"/>
        </w:rPr>
        <w:t>eographic dista</w:t>
      </w:r>
      <w:r w:rsidR="00C42469">
        <w:rPr>
          <w:rFonts w:ascii="Calibri" w:hAnsi="Calibri"/>
        </w:rPr>
        <w:t>nce matri</w:t>
      </w:r>
      <w:r w:rsidR="00C42F46">
        <w:rPr>
          <w:rFonts w:ascii="Calibri" w:hAnsi="Calibri"/>
        </w:rPr>
        <w:t xml:space="preserve">x, </w:t>
      </w:r>
      <w:proofErr w:type="spellStart"/>
      <w:r w:rsidR="00C42F46">
        <w:rPr>
          <w:rFonts w:ascii="Calibri" w:hAnsi="Calibri"/>
        </w:rPr>
        <w:t>pairiwise</w:t>
      </w:r>
      <w:proofErr w:type="spellEnd"/>
      <w:r w:rsidR="00C42F46">
        <w:rPr>
          <w:rFonts w:ascii="Calibri" w:hAnsi="Calibri"/>
        </w:rPr>
        <w:t xml:space="preserve"> </w:t>
      </w:r>
      <w:r w:rsidR="00C42469">
        <w:rPr>
          <w:rFonts w:ascii="Calibri" w:hAnsi="Calibri"/>
        </w:rPr>
        <w:t>Great Circle distance</w:t>
      </w:r>
      <w:r w:rsidR="00C42F46">
        <w:rPr>
          <w:rFonts w:ascii="Calibri" w:hAnsi="Calibri"/>
        </w:rPr>
        <w:t xml:space="preserve">s </w:t>
      </w:r>
      <w:del w:id="87" w:author="Alexander Piper (DJPR)" w:date="2020-04-19T11:14:00Z">
        <w:r w:rsidR="00C42F46" w:rsidDel="00630F1D">
          <w:rPr>
            <w:rFonts w:ascii="Calibri" w:hAnsi="Calibri"/>
          </w:rPr>
          <w:delText xml:space="preserve">(ref) </w:delText>
        </w:r>
      </w:del>
      <w:r w:rsidR="00C42F46">
        <w:rPr>
          <w:rFonts w:ascii="Calibri" w:hAnsi="Calibri"/>
        </w:rPr>
        <w:t xml:space="preserve">were calculated </w:t>
      </w:r>
      <w:r w:rsidR="00C42469">
        <w:rPr>
          <w:rFonts w:ascii="Calibri" w:hAnsi="Calibri"/>
        </w:rPr>
        <w:t xml:space="preserve"> between latitude and longitude coordinates from collection locations</w:t>
      </w:r>
      <w:r w:rsidR="00C42F46">
        <w:rPr>
          <w:rFonts w:ascii="Calibri" w:hAnsi="Calibri"/>
        </w:rPr>
        <w:t xml:space="preserve"> for each specimen used in the study</w:t>
      </w:r>
      <w:ins w:id="88" w:author="Alexander Piper (DJPR)" w:date="2020-04-19T11:14:00Z">
        <w:r w:rsidR="00630F1D">
          <w:rPr>
            <w:rFonts w:ascii="Calibri" w:hAnsi="Calibri"/>
          </w:rPr>
          <w:t xml:space="preserve"> using the </w:t>
        </w:r>
        <w:proofErr w:type="spellStart"/>
        <w:r w:rsidR="00630F1D">
          <w:rPr>
            <w:rFonts w:ascii="Calibri" w:hAnsi="Calibri"/>
          </w:rPr>
          <w:t>sp</w:t>
        </w:r>
        <w:proofErr w:type="spellEnd"/>
        <w:r w:rsidR="00630F1D">
          <w:rPr>
            <w:rFonts w:ascii="Calibri" w:hAnsi="Calibri"/>
          </w:rPr>
          <w:t xml:space="preserve"> R packa</w:t>
        </w:r>
      </w:ins>
      <w:ins w:id="89" w:author="Alexander Piper (DJPR)" w:date="2020-04-19T11:15:00Z">
        <w:r w:rsidR="00630F1D">
          <w:rPr>
            <w:rFonts w:ascii="Calibri" w:hAnsi="Calibri"/>
          </w:rPr>
          <w:t>ge (</w:t>
        </w:r>
        <w:commentRangeStart w:id="90"/>
        <w:r w:rsidR="00630F1D">
          <w:rPr>
            <w:rFonts w:ascii="Calibri" w:hAnsi="Calibri"/>
          </w:rPr>
          <w:t>ref</w:t>
        </w:r>
        <w:commentRangeEnd w:id="90"/>
        <w:r w:rsidR="00630F1D">
          <w:rPr>
            <w:rStyle w:val="CommentReference"/>
            <w:rFonts w:eastAsia="Times New Roman" w:cs="Times New Roman"/>
            <w:lang w:eastAsia="en-AU"/>
          </w:rPr>
          <w:commentReference w:id="90"/>
        </w:r>
        <w:r w:rsidR="00630F1D">
          <w:rPr>
            <w:rFonts w:ascii="Calibri" w:hAnsi="Calibri"/>
          </w:rPr>
          <w:t>)</w:t>
        </w:r>
      </w:ins>
      <w:r w:rsidR="00C42469" w:rsidRPr="00B77D32">
        <w:rPr>
          <w:rFonts w:cstheme="minorHAnsi"/>
          <w:color w:val="000000"/>
          <w:shd w:val="clear" w:color="auto" w:fill="FFFFFF"/>
        </w:rPr>
        <w:t>.</w:t>
      </w:r>
      <w:r w:rsidR="00C42469">
        <w:rPr>
          <w:rFonts w:cstheme="minorHAnsi"/>
          <w:color w:val="000000"/>
          <w:shd w:val="clear" w:color="auto" w:fill="FFFFFF"/>
        </w:rPr>
        <w:t xml:space="preserve">  </w:t>
      </w:r>
      <w:r w:rsidR="00EC6F6E">
        <w:rPr>
          <w:rFonts w:cstheme="minorHAnsi"/>
          <w:color w:val="000000"/>
          <w:shd w:val="clear" w:color="auto" w:fill="FFFFFF"/>
        </w:rPr>
        <w:t>Mantel tests (Mantel 1967)</w:t>
      </w:r>
      <w:r w:rsidR="00B9160A">
        <w:rPr>
          <w:rFonts w:cstheme="minorHAnsi"/>
          <w:color w:val="000000"/>
          <w:shd w:val="clear" w:color="auto" w:fill="FFFFFF"/>
        </w:rPr>
        <w:t xml:space="preserve"> of </w:t>
      </w:r>
      <w:proofErr w:type="spellStart"/>
      <w:r w:rsidR="00B9160A">
        <w:rPr>
          <w:rFonts w:cstheme="minorHAnsi"/>
          <w:color w:val="000000"/>
          <w:shd w:val="clear" w:color="auto" w:fill="FFFFFF"/>
        </w:rPr>
        <w:t>P</w:t>
      </w:r>
      <w:r w:rsidR="00C42469">
        <w:rPr>
          <w:rFonts w:cstheme="minorHAnsi"/>
          <w:color w:val="000000"/>
          <w:shd w:val="clear" w:color="auto" w:fill="FFFFFF"/>
        </w:rPr>
        <w:t>earsons</w:t>
      </w:r>
      <w:proofErr w:type="spellEnd"/>
      <w:r w:rsidR="00C42469">
        <w:rPr>
          <w:rFonts w:cstheme="minorHAnsi"/>
          <w:color w:val="000000"/>
          <w:shd w:val="clear" w:color="auto" w:fill="FFFFFF"/>
        </w:rPr>
        <w:t xml:space="preserve"> correlation between microbiota and individual matrix</w:t>
      </w:r>
      <w:r w:rsidR="00B9160A">
        <w:rPr>
          <w:rFonts w:cstheme="minorHAnsi"/>
          <w:color w:val="000000"/>
          <w:shd w:val="clear" w:color="auto" w:fill="FFFFFF"/>
        </w:rPr>
        <w:t xml:space="preserve"> as well as</w:t>
      </w:r>
      <w:r w:rsidR="00C42469">
        <w:rPr>
          <w:rFonts w:cstheme="minorHAnsi"/>
          <w:color w:val="000000"/>
          <w:shd w:val="clear" w:color="auto" w:fill="FFFFFF"/>
        </w:rPr>
        <w:t xml:space="preserve"> </w:t>
      </w:r>
      <w:r w:rsidR="00EC6F6E">
        <w:rPr>
          <w:rFonts w:cstheme="minorHAnsi"/>
          <w:color w:val="000000"/>
          <w:shd w:val="clear" w:color="auto" w:fill="FFFFFF"/>
        </w:rPr>
        <w:t xml:space="preserve">Partial </w:t>
      </w:r>
      <w:r w:rsidR="00B9160A">
        <w:rPr>
          <w:rFonts w:cstheme="minorHAnsi"/>
          <w:color w:val="000000"/>
          <w:shd w:val="clear" w:color="auto" w:fill="FFFFFF"/>
        </w:rPr>
        <w:t>M</w:t>
      </w:r>
      <w:r w:rsidR="00EC6F6E">
        <w:rPr>
          <w:rFonts w:cstheme="minorHAnsi"/>
          <w:color w:val="000000"/>
          <w:shd w:val="clear" w:color="auto" w:fill="FFFFFF"/>
        </w:rPr>
        <w:t xml:space="preserve">antel </w:t>
      </w:r>
      <w:ins w:id="91" w:author="Alexander Piper (DJPR)" w:date="2020-04-19T11:15:00Z">
        <w:r w:rsidR="00F90917">
          <w:rPr>
            <w:rFonts w:cstheme="minorHAnsi"/>
            <w:color w:val="000000"/>
            <w:shd w:val="clear" w:color="auto" w:fill="FFFFFF"/>
          </w:rPr>
          <w:t xml:space="preserve">tests </w:t>
        </w:r>
      </w:ins>
      <w:del w:id="92" w:author="Alexander Piper (DJPR)" w:date="2020-04-19T11:15:00Z">
        <w:r w:rsidR="00EC6F6E" w:rsidDel="00F90917">
          <w:rPr>
            <w:rFonts w:cstheme="minorHAnsi"/>
            <w:color w:val="000000"/>
            <w:shd w:val="clear" w:color="auto" w:fill="FFFFFF"/>
          </w:rPr>
          <w:delText>tests</w:delText>
        </w:r>
        <w:r w:rsidR="00C42469" w:rsidDel="00F90917">
          <w:rPr>
            <w:rFonts w:cstheme="minorHAnsi"/>
            <w:color w:val="000000"/>
            <w:shd w:val="clear" w:color="auto" w:fill="FFFFFF"/>
          </w:rPr>
          <w:delText xml:space="preserve"> (Pearsons correlation between microbiota and individual matrix, while </w:delText>
        </w:r>
      </w:del>
      <w:r w:rsidR="00C42469">
        <w:rPr>
          <w:rFonts w:cstheme="minorHAnsi"/>
          <w:color w:val="000000"/>
          <w:shd w:val="clear" w:color="auto" w:fill="FFFFFF"/>
        </w:rPr>
        <w:t>controlling for</w:t>
      </w:r>
      <w:ins w:id="93" w:author="Alexander Piper (DJPR)" w:date="2020-04-19T11:15:00Z">
        <w:r w:rsidR="00630F1D">
          <w:rPr>
            <w:rFonts w:cstheme="minorHAnsi"/>
            <w:color w:val="000000"/>
            <w:shd w:val="clear" w:color="auto" w:fill="FFFFFF"/>
          </w:rPr>
          <w:t xml:space="preserve"> all</w:t>
        </w:r>
      </w:ins>
      <w:r w:rsidR="00C42469">
        <w:rPr>
          <w:rFonts w:cstheme="minorHAnsi"/>
          <w:color w:val="000000"/>
          <w:shd w:val="clear" w:color="auto" w:fill="FFFFFF"/>
        </w:rPr>
        <w:t xml:space="preserve"> other matrices</w:t>
      </w:r>
      <w:ins w:id="94" w:author="Alexander Piper (DJPR)" w:date="2020-04-19T11:15:00Z">
        <w:r w:rsidR="00F90917">
          <w:rPr>
            <w:rFonts w:cstheme="minorHAnsi"/>
            <w:color w:val="000000"/>
            <w:shd w:val="clear" w:color="auto" w:fill="FFFFFF"/>
          </w:rPr>
          <w:t xml:space="preserve"> </w:t>
        </w:r>
      </w:ins>
      <w:del w:id="95" w:author="Alexander Piper (DJPR)" w:date="2020-04-19T11:15:00Z">
        <w:r w:rsidR="00C42469" w:rsidDel="00F90917">
          <w:rPr>
            <w:rFonts w:cstheme="minorHAnsi"/>
            <w:color w:val="000000"/>
            <w:shd w:val="clear" w:color="auto" w:fill="FFFFFF"/>
          </w:rPr>
          <w:delText>)</w:delText>
        </w:r>
        <w:r w:rsidR="00EC6F6E" w:rsidDel="00F90917">
          <w:rPr>
            <w:rFonts w:cstheme="minorHAnsi"/>
            <w:color w:val="000000"/>
            <w:shd w:val="clear" w:color="auto" w:fill="FFFFFF"/>
          </w:rPr>
          <w:delText xml:space="preserve"> </w:delText>
        </w:r>
      </w:del>
      <w:r w:rsidR="00EC6F6E">
        <w:rPr>
          <w:rFonts w:cstheme="minorHAnsi"/>
          <w:color w:val="000000"/>
          <w:shd w:val="clear" w:color="auto" w:fill="FFFFFF"/>
        </w:rPr>
        <w:t>were</w:t>
      </w:r>
      <w:r w:rsidR="00B9160A">
        <w:rPr>
          <w:rFonts w:cstheme="minorHAnsi"/>
          <w:color w:val="000000"/>
          <w:shd w:val="clear" w:color="auto" w:fill="FFFFFF"/>
        </w:rPr>
        <w:t xml:space="preserve"> </w:t>
      </w:r>
      <w:r>
        <w:rPr>
          <w:rFonts w:cstheme="minorHAnsi"/>
          <w:color w:val="000000"/>
          <w:shd w:val="clear" w:color="auto" w:fill="FFFFFF"/>
        </w:rPr>
        <w:t>used to measure the correlation between</w:t>
      </w:r>
      <w:r w:rsidR="00C42469">
        <w:rPr>
          <w:rFonts w:cstheme="minorHAnsi"/>
          <w:color w:val="000000"/>
          <w:shd w:val="clear" w:color="auto" w:fill="FFFFFF"/>
        </w:rPr>
        <w:t xml:space="preserve"> microbial beta diversities and </w:t>
      </w:r>
      <w:r w:rsidR="00B9160A">
        <w:rPr>
          <w:rFonts w:cstheme="minorHAnsi"/>
          <w:color w:val="000000"/>
          <w:shd w:val="clear" w:color="auto" w:fill="FFFFFF"/>
        </w:rPr>
        <w:t>each distance matrix</w:t>
      </w:r>
      <w:ins w:id="96" w:author="Alexander Piper (DJPR)" w:date="2020-04-19T11:15:00Z">
        <w:r w:rsidR="00F90917">
          <w:rPr>
            <w:rFonts w:cstheme="minorHAnsi"/>
            <w:color w:val="000000"/>
            <w:shd w:val="clear" w:color="auto" w:fill="FFFFFF"/>
          </w:rPr>
          <w:t xml:space="preserve"> using the </w:t>
        </w:r>
        <w:proofErr w:type="spellStart"/>
        <w:r w:rsidR="00F90917">
          <w:rPr>
            <w:rFonts w:cstheme="minorHAnsi"/>
            <w:color w:val="000000"/>
            <w:shd w:val="clear" w:color="auto" w:fill="FFFFFF"/>
          </w:rPr>
          <w:t>ecodist</w:t>
        </w:r>
        <w:proofErr w:type="spellEnd"/>
        <w:r w:rsidR="00F90917">
          <w:rPr>
            <w:rFonts w:cstheme="minorHAnsi"/>
            <w:color w:val="000000"/>
            <w:shd w:val="clear" w:color="auto" w:fill="FFFFFF"/>
          </w:rPr>
          <w:t xml:space="preserve"> R package (</w:t>
        </w:r>
        <w:commentRangeStart w:id="97"/>
        <w:r w:rsidR="00F90917">
          <w:rPr>
            <w:rFonts w:cstheme="minorHAnsi"/>
            <w:color w:val="000000"/>
            <w:shd w:val="clear" w:color="auto" w:fill="FFFFFF"/>
          </w:rPr>
          <w:t>ref</w:t>
        </w:r>
      </w:ins>
      <w:commentRangeEnd w:id="97"/>
      <w:ins w:id="98" w:author="Alexander Piper (DJPR)" w:date="2020-04-19T11:16:00Z">
        <w:r w:rsidR="00F90917">
          <w:rPr>
            <w:rStyle w:val="CommentReference"/>
            <w:rFonts w:eastAsia="Times New Roman" w:cs="Times New Roman"/>
            <w:lang w:eastAsia="en-AU"/>
          </w:rPr>
          <w:commentReference w:id="97"/>
        </w:r>
      </w:ins>
      <w:ins w:id="99" w:author="Alexander Piper (DJPR)" w:date="2020-04-19T11:15:00Z">
        <w:r w:rsidR="00F90917">
          <w:rPr>
            <w:rFonts w:cstheme="minorHAnsi"/>
            <w:color w:val="000000"/>
            <w:shd w:val="clear" w:color="auto" w:fill="FFFFFF"/>
          </w:rPr>
          <w:t xml:space="preserve">) </w:t>
        </w:r>
      </w:ins>
      <w:r>
        <w:rPr>
          <w:rFonts w:cstheme="minorHAnsi"/>
          <w:color w:val="000000"/>
          <w:shd w:val="clear" w:color="auto" w:fill="FFFFFF"/>
        </w:rPr>
        <w:t>.</w:t>
      </w:r>
      <w:r w:rsidR="00B9160A">
        <w:rPr>
          <w:rFonts w:cstheme="minorHAnsi"/>
          <w:color w:val="000000"/>
          <w:shd w:val="clear" w:color="auto" w:fill="FFFFFF"/>
        </w:rPr>
        <w:t xml:space="preserve"> Significance of Mantel and partial Mantel tests was assessed against 999 </w:t>
      </w:r>
      <w:r w:rsidR="00B9160A" w:rsidRPr="00B9160A">
        <w:rPr>
          <w:rFonts w:cstheme="minorHAnsi"/>
          <w:color w:val="000000"/>
          <w:shd w:val="clear" w:color="auto" w:fill="FFFFFF"/>
        </w:rPr>
        <w:t xml:space="preserve">permutations of </w:t>
      </w:r>
      <w:r w:rsidR="00636B39">
        <w:rPr>
          <w:rFonts w:cstheme="minorHAnsi"/>
          <w:color w:val="000000"/>
          <w:shd w:val="clear" w:color="auto" w:fill="FFFFFF"/>
        </w:rPr>
        <w:t xml:space="preserve">the </w:t>
      </w:r>
      <w:r w:rsidR="00B9160A" w:rsidRPr="00B9160A">
        <w:rPr>
          <w:rFonts w:cstheme="minorHAnsi"/>
          <w:color w:val="000000"/>
          <w:shd w:val="clear" w:color="auto" w:fill="FFFFFF"/>
        </w:rPr>
        <w:t xml:space="preserve">rows and columns of </w:t>
      </w:r>
      <w:r w:rsidR="00B9160A">
        <w:rPr>
          <w:rFonts w:cstheme="minorHAnsi"/>
          <w:color w:val="000000"/>
          <w:shd w:val="clear" w:color="auto" w:fill="FFFFFF"/>
        </w:rPr>
        <w:t xml:space="preserve">each </w:t>
      </w:r>
      <w:r w:rsidR="00B9160A" w:rsidRPr="00B9160A">
        <w:rPr>
          <w:rFonts w:cstheme="minorHAnsi"/>
          <w:color w:val="000000"/>
          <w:shd w:val="clear" w:color="auto" w:fill="FFFFFF"/>
        </w:rPr>
        <w:t>dissimilarity matrix</w:t>
      </w:r>
      <w:r w:rsidR="00B9160A">
        <w:rPr>
          <w:rFonts w:cstheme="minorHAnsi"/>
          <w:color w:val="000000"/>
          <w:shd w:val="clear" w:color="auto" w:fill="FFFFFF"/>
        </w:rPr>
        <w:t xml:space="preserve">. </w:t>
      </w:r>
      <w:r>
        <w:rPr>
          <w:rFonts w:cstheme="minorHAnsi"/>
          <w:color w:val="000000"/>
          <w:shd w:val="clear" w:color="auto" w:fill="FFFFFF"/>
        </w:rPr>
        <w:t xml:space="preserve"> As a complementary measure</w:t>
      </w:r>
      <w:r w:rsidR="00B9160A">
        <w:rPr>
          <w:rFonts w:cstheme="minorHAnsi"/>
          <w:color w:val="000000"/>
          <w:shd w:val="clear" w:color="auto" w:fill="FFFFFF"/>
        </w:rPr>
        <w:t>, microbial</w:t>
      </w:r>
      <w:r w:rsidR="00C42469">
        <w:rPr>
          <w:rFonts w:cstheme="minorHAnsi"/>
          <w:color w:val="000000"/>
          <w:shd w:val="clear" w:color="auto" w:fill="FFFFFF"/>
        </w:rPr>
        <w:t xml:space="preserve"> beta diversities and </w:t>
      </w:r>
      <w:r w:rsidR="00B9160A">
        <w:rPr>
          <w:rFonts w:cstheme="minorHAnsi"/>
          <w:color w:val="000000"/>
          <w:shd w:val="clear" w:color="auto" w:fill="FFFFFF"/>
        </w:rPr>
        <w:t>each cofactor</w:t>
      </w:r>
      <w:r w:rsidR="00C42469">
        <w:rPr>
          <w:rFonts w:cstheme="minorHAnsi"/>
          <w:color w:val="000000"/>
          <w:shd w:val="clear" w:color="auto" w:fill="FFFFFF"/>
        </w:rPr>
        <w:t xml:space="preserve"> </w:t>
      </w:r>
      <w:r w:rsidR="00C42469">
        <w:rPr>
          <w:rFonts w:cstheme="minorHAnsi"/>
          <w:color w:val="000000"/>
          <w:shd w:val="clear" w:color="auto" w:fill="FFFFFF"/>
        </w:rPr>
        <w:lastRenderedPageBreak/>
        <w:t>distance matri</w:t>
      </w:r>
      <w:r w:rsidR="00B9160A">
        <w:rPr>
          <w:rFonts w:cstheme="minorHAnsi"/>
          <w:color w:val="000000"/>
          <w:shd w:val="clear" w:color="auto" w:fill="FFFFFF"/>
        </w:rPr>
        <w:t>x</w:t>
      </w:r>
      <w:r w:rsidR="00C42469">
        <w:rPr>
          <w:rFonts w:cstheme="minorHAnsi"/>
          <w:color w:val="000000"/>
          <w:shd w:val="clear" w:color="auto" w:fill="FFFFFF"/>
        </w:rPr>
        <w:t xml:space="preserve"> w</w:t>
      </w:r>
      <w:r w:rsidR="00B9160A">
        <w:rPr>
          <w:rFonts w:cstheme="minorHAnsi"/>
          <w:color w:val="000000"/>
          <w:shd w:val="clear" w:color="auto" w:fill="FFFFFF"/>
        </w:rPr>
        <w:t>as</w:t>
      </w:r>
      <w:r w:rsidR="00C42469">
        <w:rPr>
          <w:rFonts w:cstheme="minorHAnsi"/>
          <w:color w:val="000000"/>
          <w:shd w:val="clear" w:color="auto" w:fill="FFFFFF"/>
        </w:rPr>
        <w:t xml:space="preserve"> </w:t>
      </w:r>
      <w:proofErr w:type="spellStart"/>
      <w:r w:rsidR="00636B39">
        <w:rPr>
          <w:rFonts w:cstheme="minorHAnsi"/>
          <w:color w:val="000000"/>
          <w:shd w:val="clear" w:color="auto" w:fill="FFFFFF"/>
        </w:rPr>
        <w:t>hierarchally</w:t>
      </w:r>
      <w:proofErr w:type="spellEnd"/>
      <w:r w:rsidR="00C42469">
        <w:rPr>
          <w:rFonts w:cstheme="minorHAnsi"/>
          <w:color w:val="000000"/>
          <w:shd w:val="clear" w:color="auto" w:fill="FFFFFF"/>
        </w:rPr>
        <w:t xml:space="preserve"> clustered using UPGMA and their dendrogram topologies compared </w:t>
      </w:r>
      <w:r>
        <w:rPr>
          <w:rFonts w:cstheme="minorHAnsi"/>
          <w:color w:val="000000"/>
          <w:shd w:val="clear" w:color="auto" w:fill="FFFFFF"/>
        </w:rPr>
        <w:t xml:space="preserve">using both the </w:t>
      </w:r>
      <w:r w:rsidR="00636B39">
        <w:rPr>
          <w:rFonts w:cstheme="minorHAnsi"/>
          <w:color w:val="000000"/>
          <w:shd w:val="clear" w:color="auto" w:fill="FFFFFF"/>
        </w:rPr>
        <w:t xml:space="preserve">normalized </w:t>
      </w:r>
      <w:r>
        <w:rPr>
          <w:rFonts w:cstheme="minorHAnsi"/>
          <w:color w:val="000000"/>
          <w:shd w:val="clear" w:color="auto" w:fill="FFFFFF"/>
        </w:rPr>
        <w:t>Robinson-</w:t>
      </w:r>
      <w:proofErr w:type="spellStart"/>
      <w:r>
        <w:rPr>
          <w:rFonts w:cstheme="minorHAnsi"/>
          <w:color w:val="000000"/>
          <w:shd w:val="clear" w:color="auto" w:fill="FFFFFF"/>
        </w:rPr>
        <w:t>Foulds</w:t>
      </w:r>
      <w:proofErr w:type="spellEnd"/>
      <w:r>
        <w:rPr>
          <w:rFonts w:cstheme="minorHAnsi"/>
          <w:color w:val="000000"/>
          <w:shd w:val="clear" w:color="auto" w:fill="FFFFFF"/>
        </w:rPr>
        <w:t xml:space="preserve"> </w:t>
      </w:r>
      <w:r w:rsidRPr="005218B8">
        <w:rPr>
          <w:rFonts w:cstheme="minorHAnsi"/>
          <w:color w:val="000000"/>
          <w:highlight w:val="red"/>
          <w:shd w:val="clear" w:color="auto" w:fill="FFFFFF"/>
        </w:rPr>
        <w:t>(ref</w:t>
      </w:r>
      <w:r>
        <w:rPr>
          <w:rFonts w:cstheme="minorHAnsi"/>
          <w:color w:val="000000"/>
          <w:shd w:val="clear" w:color="auto" w:fill="FFFFFF"/>
        </w:rPr>
        <w:t>) and Matching Cluster (</w:t>
      </w:r>
      <w:r w:rsidRPr="005218B8">
        <w:rPr>
          <w:rFonts w:cstheme="minorHAnsi"/>
          <w:color w:val="000000"/>
          <w:highlight w:val="red"/>
          <w:shd w:val="clear" w:color="auto" w:fill="FFFFFF"/>
        </w:rPr>
        <w:t>ref</w:t>
      </w:r>
      <w:r>
        <w:rPr>
          <w:rFonts w:cstheme="minorHAnsi"/>
          <w:color w:val="000000"/>
          <w:shd w:val="clear" w:color="auto" w:fill="FFFFFF"/>
        </w:rPr>
        <w:t>) metrics</w:t>
      </w:r>
      <w:r w:rsidR="00636B39">
        <w:rPr>
          <w:rFonts w:cstheme="minorHAnsi"/>
          <w:color w:val="000000"/>
          <w:shd w:val="clear" w:color="auto" w:fill="FFFFFF"/>
        </w:rPr>
        <w:t xml:space="preserve"> with s</w:t>
      </w:r>
      <w:r w:rsidR="00636B39">
        <w:t xml:space="preserve">ignificance assessed </w:t>
      </w:r>
      <w:r w:rsidR="00636B39" w:rsidRPr="00636B39">
        <w:rPr>
          <w:rFonts w:cstheme="minorHAnsi"/>
          <w:color w:val="000000"/>
          <w:shd w:val="clear" w:color="auto" w:fill="FFFFFF"/>
        </w:rPr>
        <w:t xml:space="preserve">based on 999 permutations of </w:t>
      </w:r>
      <w:r w:rsidR="00636B39">
        <w:rPr>
          <w:rFonts w:cstheme="minorHAnsi"/>
          <w:color w:val="000000"/>
          <w:shd w:val="clear" w:color="auto" w:fill="FFFFFF"/>
        </w:rPr>
        <w:t>tip labels on the non-microbial (explanatory)</w:t>
      </w:r>
      <w:r w:rsidR="00636B39" w:rsidRPr="00636B39">
        <w:rPr>
          <w:rFonts w:cstheme="minorHAnsi"/>
          <w:color w:val="000000"/>
          <w:shd w:val="clear" w:color="auto" w:fill="FFFFFF"/>
        </w:rPr>
        <w:t xml:space="preserve"> </w:t>
      </w:r>
      <w:proofErr w:type="spellStart"/>
      <w:r w:rsidR="00636B39">
        <w:rPr>
          <w:rFonts w:cstheme="minorHAnsi"/>
          <w:color w:val="000000"/>
          <w:shd w:val="clear" w:color="auto" w:fill="FFFFFF"/>
        </w:rPr>
        <w:t>dendogram</w:t>
      </w:r>
      <w:proofErr w:type="spellEnd"/>
      <w:r w:rsidR="00636B39" w:rsidRPr="00636B39">
        <w:rPr>
          <w:rFonts w:cstheme="minorHAnsi"/>
          <w:color w:val="000000"/>
          <w:shd w:val="clear" w:color="auto" w:fill="FFFFFF"/>
        </w:rPr>
        <w:t>.</w:t>
      </w:r>
    </w:p>
    <w:p w14:paraId="6241C28D" w14:textId="77777777" w:rsidR="00026236" w:rsidRDefault="00026236" w:rsidP="00026236">
      <w:pPr>
        <w:spacing w:after="240" w:line="360" w:lineRule="auto"/>
        <w:rPr>
          <w:rFonts w:cstheme="minorHAnsi"/>
          <w:i/>
          <w:color w:val="000000"/>
          <w:u w:val="single"/>
          <w:shd w:val="clear" w:color="auto" w:fill="FFFFFF"/>
        </w:rPr>
      </w:pPr>
      <w:r>
        <w:rPr>
          <w:rFonts w:cstheme="minorHAnsi"/>
          <w:i/>
          <w:color w:val="000000"/>
          <w:u w:val="single"/>
          <w:shd w:val="clear" w:color="auto" w:fill="FFFFFF"/>
        </w:rPr>
        <w:t>Beta diversity through time</w:t>
      </w:r>
    </w:p>
    <w:p w14:paraId="0FD1877F" w14:textId="550BE874" w:rsidR="00026236" w:rsidRPr="00BA67C4" w:rsidRDefault="00026236" w:rsidP="00026236">
      <w:pPr>
        <w:spacing w:after="240" w:line="360" w:lineRule="auto"/>
        <w:rPr>
          <w:rFonts w:cstheme="minorHAnsi"/>
          <w:i/>
          <w:color w:val="000000"/>
          <w:shd w:val="clear" w:color="auto" w:fill="FFFFFF"/>
        </w:rPr>
      </w:pPr>
      <w:ins w:id="100" w:author="Alexander Piper (DJPR)" w:date="2020-04-19T11:27:00Z">
        <w:r>
          <w:rPr>
            <w:rFonts w:cstheme="minorHAnsi"/>
            <w:color w:val="000000"/>
            <w:shd w:val="clear" w:color="auto" w:fill="FFFFFF"/>
          </w:rPr>
          <w:t xml:space="preserve">To investigate whether patterns of </w:t>
        </w:r>
        <w:proofErr w:type="spellStart"/>
        <w:r>
          <w:rPr>
            <w:rFonts w:cstheme="minorHAnsi"/>
            <w:color w:val="000000"/>
            <w:shd w:val="clear" w:color="auto" w:fill="FFFFFF"/>
          </w:rPr>
          <w:t>phylosymbiosis</w:t>
        </w:r>
        <w:proofErr w:type="spellEnd"/>
        <w:r>
          <w:rPr>
            <w:rFonts w:cstheme="minorHAnsi"/>
            <w:color w:val="000000"/>
            <w:shd w:val="clear" w:color="auto" w:fill="FFFFFF"/>
          </w:rPr>
          <w:t xml:space="preserve"> was driven by recent codivergence or </w:t>
        </w:r>
      </w:ins>
      <w:ins w:id="101" w:author="Alexander Piper (DJPR)" w:date="2020-04-19T11:28:00Z">
        <w:r>
          <w:rPr>
            <w:rFonts w:cstheme="minorHAnsi"/>
            <w:color w:val="000000"/>
            <w:shd w:val="clear" w:color="auto" w:fill="FFFFFF"/>
          </w:rPr>
          <w:t>deeper bacterial evolution,</w:t>
        </w:r>
      </w:ins>
      <w:ins w:id="102" w:author="Alexander Piper (DJPR)" w:date="2020-04-19T11:27:00Z">
        <w:r>
          <w:rPr>
            <w:rFonts w:cstheme="minorHAnsi"/>
            <w:color w:val="000000"/>
            <w:shd w:val="clear" w:color="auto" w:fill="FFFFFF"/>
          </w:rPr>
          <w:t xml:space="preserve"> </w:t>
        </w:r>
      </w:ins>
      <w:del w:id="103" w:author="Alexander Piper (DJPR)" w:date="2020-04-19T11:27:00Z">
        <w:r w:rsidRPr="00F90917" w:rsidDel="00026236">
          <w:rPr>
            <w:rFonts w:cstheme="minorHAnsi"/>
            <w:color w:val="000000"/>
            <w:shd w:val="clear" w:color="auto" w:fill="FFFFFF"/>
          </w:rPr>
          <w:delText>As community assembly models</w:delText>
        </w:r>
        <w:r w:rsidRPr="00BA67C4" w:rsidDel="00026236">
          <w:rPr>
            <w:rFonts w:cstheme="minorHAnsi"/>
            <w:iCs/>
            <w:color w:val="000000"/>
            <w:shd w:val="clear" w:color="auto" w:fill="FFFFFF"/>
          </w:rPr>
          <w:delText xml:space="preserve"> indicated potential disparity In the phylogenetic scale of community assembly patterns, </w:delText>
        </w:r>
      </w:del>
      <w:r w:rsidRPr="00BA67C4">
        <w:rPr>
          <w:rFonts w:cstheme="minorHAnsi"/>
          <w:iCs/>
          <w:color w:val="000000"/>
          <w:shd w:val="clear" w:color="auto" w:fill="FFFFFF"/>
        </w:rPr>
        <w:t xml:space="preserve">beta diversity through time analysis (BDTT) </w:t>
      </w:r>
      <w:r>
        <w:rPr>
          <w:rFonts w:cstheme="minorHAnsi"/>
          <w:iCs/>
          <w:color w:val="000000"/>
          <w:shd w:val="clear" w:color="auto" w:fill="FFFFFF"/>
        </w:rPr>
        <w:t>(</w:t>
      </w:r>
      <w:commentRangeStart w:id="104"/>
      <w:r>
        <w:rPr>
          <w:rFonts w:cstheme="minorHAnsi"/>
          <w:iCs/>
          <w:color w:val="000000"/>
          <w:shd w:val="clear" w:color="auto" w:fill="FFFFFF"/>
        </w:rPr>
        <w:t>ref</w:t>
      </w:r>
      <w:commentRangeEnd w:id="104"/>
      <w:r>
        <w:rPr>
          <w:rStyle w:val="CommentReference"/>
          <w:rFonts w:eastAsia="Times New Roman" w:cs="Times New Roman"/>
          <w:lang w:eastAsia="en-AU"/>
        </w:rPr>
        <w:commentReference w:id="104"/>
      </w:r>
      <w:r>
        <w:rPr>
          <w:rFonts w:cstheme="minorHAnsi"/>
          <w:iCs/>
          <w:color w:val="000000"/>
          <w:shd w:val="clear" w:color="auto" w:fill="FFFFFF"/>
        </w:rPr>
        <w:t xml:space="preserve">) </w:t>
      </w:r>
      <w:r w:rsidRPr="00BA67C4">
        <w:rPr>
          <w:rFonts w:cstheme="minorHAnsi"/>
          <w:iCs/>
          <w:color w:val="000000"/>
          <w:shd w:val="clear" w:color="auto" w:fill="FFFFFF"/>
        </w:rPr>
        <w:t xml:space="preserve">was used to sample the bacterial </w:t>
      </w:r>
      <w:ins w:id="105" w:author="Alexander Piper (DJPR)" w:date="2020-04-19T11:28:00Z">
        <w:r>
          <w:rPr>
            <w:rFonts w:cstheme="minorHAnsi"/>
            <w:iCs/>
            <w:color w:val="000000"/>
            <w:shd w:val="clear" w:color="auto" w:fill="FFFFFF"/>
          </w:rPr>
          <w:t xml:space="preserve">phylogenetic tree </w:t>
        </w:r>
      </w:ins>
      <w:del w:id="106" w:author="Alexander Piper (DJPR)" w:date="2020-04-19T11:28:00Z">
        <w:r w:rsidRPr="00BA67C4" w:rsidDel="00026236">
          <w:rPr>
            <w:rFonts w:cstheme="minorHAnsi"/>
            <w:iCs/>
            <w:color w:val="000000"/>
            <w:shd w:val="clear" w:color="auto" w:fill="FFFFFF"/>
          </w:rPr>
          <w:delText xml:space="preserve">community </w:delText>
        </w:r>
      </w:del>
      <w:r w:rsidRPr="00BA67C4">
        <w:rPr>
          <w:rFonts w:cstheme="minorHAnsi"/>
          <w:iCs/>
          <w:color w:val="000000"/>
          <w:shd w:val="clear" w:color="auto" w:fill="FFFFFF"/>
        </w:rPr>
        <w:t>in 0.01 time intervals backwards in evolutionary time</w:t>
      </w:r>
      <w:ins w:id="107" w:author="Alexander Piper (DJPR)" w:date="2020-04-19T11:28:00Z">
        <w:r>
          <w:rPr>
            <w:rFonts w:cstheme="minorHAnsi"/>
            <w:iCs/>
            <w:color w:val="000000"/>
            <w:shd w:val="clear" w:color="auto" w:fill="FFFFFF"/>
          </w:rPr>
          <w:t xml:space="preserve"> </w:t>
        </w:r>
      </w:ins>
      <w:del w:id="108" w:author="Alexander Piper (DJPR)" w:date="2020-04-19T11:28:00Z">
        <w:r w:rsidDel="00026236">
          <w:rPr>
            <w:rFonts w:cstheme="minorHAnsi"/>
            <w:iCs/>
            <w:color w:val="000000"/>
            <w:shd w:val="clear" w:color="auto" w:fill="FFFFFF"/>
          </w:rPr>
          <w:delText xml:space="preserve">, </w:delText>
        </w:r>
      </w:del>
      <w:r>
        <w:rPr>
          <w:rFonts w:cstheme="minorHAnsi"/>
          <w:iCs/>
          <w:color w:val="000000"/>
          <w:shd w:val="clear" w:color="auto" w:fill="FFFFFF"/>
        </w:rPr>
        <w:t>using the tree agglomeration functions of castor (</w:t>
      </w:r>
      <w:commentRangeStart w:id="109"/>
      <w:r>
        <w:rPr>
          <w:rFonts w:cstheme="minorHAnsi"/>
          <w:iCs/>
          <w:color w:val="000000"/>
          <w:shd w:val="clear" w:color="auto" w:fill="FFFFFF"/>
        </w:rPr>
        <w:t>ref</w:t>
      </w:r>
      <w:commentRangeEnd w:id="109"/>
      <w:r>
        <w:rPr>
          <w:rStyle w:val="CommentReference"/>
          <w:rFonts w:eastAsia="Times New Roman" w:cs="Times New Roman"/>
          <w:lang w:eastAsia="en-AU"/>
        </w:rPr>
        <w:commentReference w:id="109"/>
      </w:r>
      <w:r>
        <w:rPr>
          <w:rFonts w:cstheme="minorHAnsi"/>
          <w:iCs/>
          <w:color w:val="000000"/>
          <w:shd w:val="clear" w:color="auto" w:fill="FFFFFF"/>
        </w:rPr>
        <w:t>)</w:t>
      </w:r>
      <w:ins w:id="110" w:author="Alexander Piper (DJPR)" w:date="2020-04-19T11:28:00Z">
        <w:r>
          <w:rPr>
            <w:rFonts w:cstheme="minorHAnsi"/>
            <w:iCs/>
            <w:color w:val="000000"/>
            <w:shd w:val="clear" w:color="auto" w:fill="FFFFFF"/>
          </w:rPr>
          <w:t>, generating new ASV tables at each slice</w:t>
        </w:r>
      </w:ins>
      <w:r>
        <w:rPr>
          <w:rFonts w:cstheme="minorHAnsi"/>
          <w:iCs/>
          <w:color w:val="000000"/>
          <w:shd w:val="clear" w:color="auto" w:fill="FFFFFF"/>
        </w:rPr>
        <w:t>. Partial Mantel tests were conducted</w:t>
      </w:r>
      <w:r w:rsidRPr="00BA67C4">
        <w:rPr>
          <w:rFonts w:cstheme="minorHAnsi"/>
          <w:iCs/>
          <w:color w:val="000000"/>
          <w:shd w:val="clear" w:color="auto" w:fill="FFFFFF"/>
        </w:rPr>
        <w:t xml:space="preserve"> each time slice in order to differentiate patterns arising from recent co-diversification from those due to more ancient bacterial evolution.</w:t>
      </w:r>
      <w:r w:rsidRPr="00F90917">
        <w:rPr>
          <w:rFonts w:cstheme="minorHAnsi"/>
          <w:color w:val="000000"/>
          <w:shd w:val="clear" w:color="auto" w:fill="FFFFFF"/>
        </w:rPr>
        <w:t xml:space="preserve"> </w:t>
      </w:r>
    </w:p>
    <w:p w14:paraId="2425126E" w14:textId="7EFABBF5" w:rsidR="00026236" w:rsidDel="00026236" w:rsidRDefault="00026236" w:rsidP="00EC6F6E">
      <w:pPr>
        <w:spacing w:after="240" w:line="360" w:lineRule="auto"/>
        <w:rPr>
          <w:del w:id="111" w:author="Alexander Piper (DJPR)" w:date="2020-04-19T11:25:00Z"/>
          <w:rFonts w:cstheme="minorHAnsi"/>
          <w:color w:val="000000"/>
          <w:shd w:val="clear" w:color="auto" w:fill="FFFFFF"/>
        </w:rPr>
      </w:pPr>
    </w:p>
    <w:p w14:paraId="2A28601B" w14:textId="77777777" w:rsidR="00C46C42" w:rsidRPr="007A5043" w:rsidRDefault="00C46C42" w:rsidP="00C46C42">
      <w:pPr>
        <w:spacing w:after="240" w:line="360" w:lineRule="auto"/>
        <w:rPr>
          <w:rFonts w:cstheme="minorHAnsi"/>
          <w:color w:val="000000"/>
          <w:u w:val="single"/>
          <w:shd w:val="clear" w:color="auto" w:fill="FFFFFF"/>
        </w:rPr>
      </w:pPr>
      <w:r w:rsidRPr="007A5043">
        <w:rPr>
          <w:rFonts w:cstheme="minorHAnsi"/>
          <w:color w:val="000000"/>
          <w:u w:val="single"/>
          <w:shd w:val="clear" w:color="auto" w:fill="FFFFFF"/>
        </w:rPr>
        <w:t>Co-phylogeny / Co-speciation</w:t>
      </w:r>
    </w:p>
    <w:p w14:paraId="41970EB0" w14:textId="2CF6436A" w:rsidR="00B9160A" w:rsidRPr="007A5043" w:rsidRDefault="00C46C42" w:rsidP="00ED081B">
      <w:pPr>
        <w:spacing w:after="240" w:line="360" w:lineRule="auto"/>
        <w:rPr>
          <w:rFonts w:cstheme="minorHAnsi"/>
          <w:b/>
          <w:i/>
          <w:color w:val="000000"/>
          <w:sz w:val="24"/>
          <w:shd w:val="clear" w:color="auto" w:fill="FFFFFF"/>
        </w:rPr>
      </w:pPr>
      <w:r>
        <w:rPr>
          <w:rFonts w:cstheme="minorHAnsi"/>
          <w:color w:val="000000"/>
          <w:shd w:val="clear" w:color="auto" w:fill="FFFFFF"/>
        </w:rPr>
        <w:t xml:space="preserve">In addition to the well-known association with their primary symbiont </w:t>
      </w:r>
      <w:proofErr w:type="spellStart"/>
      <w:r w:rsidRPr="00F72A67">
        <w:rPr>
          <w:rFonts w:cstheme="minorHAnsi"/>
          <w:i/>
          <w:color w:val="000000"/>
          <w:shd w:val="clear" w:color="auto" w:fill="FFFFFF"/>
        </w:rPr>
        <w:t>Candidatus</w:t>
      </w:r>
      <w:proofErr w:type="spellEnd"/>
      <w:r>
        <w:rPr>
          <w:rFonts w:cstheme="minorHAnsi"/>
          <w:color w:val="000000"/>
          <w:shd w:val="clear" w:color="auto" w:fill="FFFFFF"/>
        </w:rPr>
        <w:t xml:space="preserve"> </w:t>
      </w:r>
      <w:proofErr w:type="spellStart"/>
      <w:r>
        <w:rPr>
          <w:rFonts w:cstheme="minorHAnsi"/>
          <w:color w:val="000000"/>
          <w:shd w:val="clear" w:color="auto" w:fill="FFFFFF"/>
        </w:rPr>
        <w:t>Carsonella</w:t>
      </w:r>
      <w:proofErr w:type="spellEnd"/>
      <w:r>
        <w:rPr>
          <w:rFonts w:cstheme="minorHAnsi"/>
          <w:color w:val="000000"/>
          <w:shd w:val="clear" w:color="auto" w:fill="FFFFFF"/>
        </w:rPr>
        <w:t xml:space="preserve"> </w:t>
      </w:r>
      <w:proofErr w:type="spellStart"/>
      <w:r>
        <w:rPr>
          <w:rFonts w:cstheme="minorHAnsi"/>
          <w:color w:val="000000"/>
          <w:shd w:val="clear" w:color="auto" w:fill="FFFFFF"/>
        </w:rPr>
        <w:t>rudii</w:t>
      </w:r>
      <w:proofErr w:type="spellEnd"/>
      <w:r>
        <w:rPr>
          <w:rFonts w:cstheme="minorHAnsi"/>
          <w:color w:val="000000"/>
          <w:shd w:val="clear" w:color="auto" w:fill="FFFFFF"/>
        </w:rPr>
        <w:t>, psyllid species can be associated various secondary symbionts with differing rates of vertical inheritance. Microbial taxa with more strict vertical inheritance should show stronger signs of co-phylogeny with the psyllid host. To identify these groups, phylogenetic congruence</w:t>
      </w:r>
      <w:r w:rsidR="00C16B52">
        <w:rPr>
          <w:rFonts w:cstheme="minorHAnsi"/>
          <w:color w:val="000000"/>
          <w:shd w:val="clear" w:color="auto" w:fill="FFFFFF"/>
        </w:rPr>
        <w:t xml:space="preserve"> between the psyllid and microbial phylogenies</w:t>
      </w:r>
      <w:r>
        <w:rPr>
          <w:rFonts w:cstheme="minorHAnsi"/>
          <w:color w:val="000000"/>
          <w:shd w:val="clear" w:color="auto" w:fill="FFFFFF"/>
        </w:rPr>
        <w:t xml:space="preserve"> was investigated at the scale of the entire community of co-</w:t>
      </w:r>
      <w:r w:rsidR="00A54123">
        <w:rPr>
          <w:rFonts w:cstheme="minorHAnsi"/>
          <w:color w:val="000000"/>
          <w:shd w:val="clear" w:color="auto" w:fill="FFFFFF"/>
        </w:rPr>
        <w:t>occurring</w:t>
      </w:r>
      <w:r>
        <w:rPr>
          <w:rFonts w:cstheme="minorHAnsi"/>
          <w:color w:val="000000"/>
          <w:shd w:val="clear" w:color="auto" w:fill="FFFFFF"/>
        </w:rPr>
        <w:t xml:space="preserve"> species usin</w:t>
      </w:r>
      <w:r w:rsidR="00105C84">
        <w:rPr>
          <w:rFonts w:cstheme="minorHAnsi"/>
          <w:color w:val="000000"/>
          <w:shd w:val="clear" w:color="auto" w:fill="FFFFFF"/>
        </w:rPr>
        <w:t>g</w:t>
      </w:r>
      <w:r w:rsidR="00C16B52">
        <w:rPr>
          <w:rFonts w:cstheme="minorHAnsi"/>
          <w:color w:val="000000"/>
          <w:shd w:val="clear" w:color="auto" w:fill="FFFFFF"/>
        </w:rPr>
        <w:t xml:space="preserve"> </w:t>
      </w:r>
      <w:r>
        <w:rPr>
          <w:rFonts w:cstheme="minorHAnsi"/>
          <w:color w:val="000000"/>
          <w:shd w:val="clear" w:color="auto" w:fill="FFFFFF"/>
        </w:rPr>
        <w:t xml:space="preserve">the </w:t>
      </w:r>
      <w:r w:rsidR="00A54123">
        <w:rPr>
          <w:rFonts w:cstheme="minorHAnsi"/>
          <w:color w:val="000000"/>
          <w:shd w:val="clear" w:color="auto" w:fill="FFFFFF"/>
        </w:rPr>
        <w:t>Procrustean Approach to Co-phylogeny (</w:t>
      </w:r>
      <w:proofErr w:type="spellStart"/>
      <w:r w:rsidR="00A54123">
        <w:rPr>
          <w:rFonts w:cstheme="minorHAnsi"/>
          <w:color w:val="000000"/>
          <w:shd w:val="clear" w:color="auto" w:fill="FFFFFF"/>
        </w:rPr>
        <w:t>PACo</w:t>
      </w:r>
      <w:proofErr w:type="spellEnd"/>
      <w:r w:rsidR="00A54123">
        <w:rPr>
          <w:rFonts w:cstheme="minorHAnsi"/>
          <w:color w:val="000000"/>
          <w:shd w:val="clear" w:color="auto" w:fill="FFFFFF"/>
        </w:rPr>
        <w:t xml:space="preserve">) </w:t>
      </w:r>
      <w:r>
        <w:rPr>
          <w:rFonts w:cstheme="minorHAnsi"/>
          <w:color w:val="000000"/>
          <w:shd w:val="clear" w:color="auto" w:fill="FFFFFF"/>
        </w:rPr>
        <w:t>algorithm</w:t>
      </w:r>
      <w:r w:rsidR="00C16B52">
        <w:rPr>
          <w:rFonts w:cstheme="minorHAnsi"/>
          <w:color w:val="000000"/>
          <w:shd w:val="clear" w:color="auto" w:fill="FFFFFF"/>
        </w:rPr>
        <w:t xml:space="preserve"> </w:t>
      </w:r>
      <w:ins w:id="112" w:author="Alexander Piper (DJPR)" w:date="2020-04-19T11:17:00Z">
        <w:r w:rsidR="00F90917">
          <w:rPr>
            <w:rFonts w:cstheme="minorHAnsi"/>
            <w:color w:val="000000"/>
            <w:shd w:val="clear" w:color="auto" w:fill="FFFFFF"/>
          </w:rPr>
          <w:t>(</w:t>
        </w:r>
        <w:commentRangeStart w:id="113"/>
        <w:r w:rsidR="00F90917">
          <w:rPr>
            <w:rFonts w:cstheme="minorHAnsi"/>
            <w:color w:val="000000"/>
            <w:shd w:val="clear" w:color="auto" w:fill="FFFFFF"/>
          </w:rPr>
          <w:t>ref</w:t>
        </w:r>
      </w:ins>
      <w:commentRangeEnd w:id="113"/>
      <w:ins w:id="114" w:author="Alexander Piper (DJPR)" w:date="2020-04-19T11:18:00Z">
        <w:r w:rsidR="00F90917">
          <w:rPr>
            <w:rStyle w:val="CommentReference"/>
            <w:rFonts w:eastAsia="Times New Roman" w:cs="Times New Roman"/>
            <w:lang w:eastAsia="en-AU"/>
          </w:rPr>
          <w:commentReference w:id="113"/>
        </w:r>
      </w:ins>
      <w:ins w:id="115" w:author="Alexander Piper (DJPR)" w:date="2020-04-19T11:17:00Z">
        <w:r w:rsidR="00F90917">
          <w:rPr>
            <w:rFonts w:cstheme="minorHAnsi"/>
            <w:color w:val="000000"/>
            <w:shd w:val="clear" w:color="auto" w:fill="FFFFFF"/>
          </w:rPr>
          <w:t xml:space="preserve">) </w:t>
        </w:r>
      </w:ins>
      <w:r w:rsidR="00C16B52">
        <w:rPr>
          <w:rFonts w:cstheme="minorHAnsi"/>
          <w:color w:val="000000"/>
          <w:shd w:val="clear" w:color="auto" w:fill="FFFFFF"/>
        </w:rPr>
        <w:t>and a matrix of presence/absences amongst psyllid species</w:t>
      </w:r>
      <w:r>
        <w:rPr>
          <w:rFonts w:cstheme="minorHAnsi"/>
          <w:color w:val="000000"/>
          <w:shd w:val="clear" w:color="auto" w:fill="FFFFFF"/>
        </w:rPr>
        <w:t xml:space="preserve">. </w:t>
      </w:r>
      <w:r w:rsidRPr="00223775">
        <w:rPr>
          <w:rFonts w:cstheme="minorHAnsi"/>
          <w:color w:val="000000"/>
          <w:shd w:val="clear" w:color="auto" w:fill="FFFFFF"/>
        </w:rPr>
        <w:t>Given that microbial communities are</w:t>
      </w:r>
      <w:r>
        <w:rPr>
          <w:rFonts w:cstheme="minorHAnsi"/>
          <w:color w:val="000000"/>
          <w:shd w:val="clear" w:color="auto" w:fill="FFFFFF"/>
        </w:rPr>
        <w:t xml:space="preserve"> generally</w:t>
      </w:r>
      <w:r w:rsidRPr="00223775">
        <w:rPr>
          <w:rFonts w:cstheme="minorHAnsi"/>
          <w:color w:val="000000"/>
          <w:shd w:val="clear" w:color="auto" w:fill="FFFFFF"/>
        </w:rPr>
        <w:t xml:space="preserve"> labile assemblages, it is to be expected that certain interactions (such as symbiosis) are more consistent with a hypothesis of phylogenetic congruence than others.</w:t>
      </w:r>
      <w:r w:rsidR="00A54123" w:rsidRPr="00A54123">
        <w:t xml:space="preserve"> </w:t>
      </w:r>
      <w:r w:rsidR="00A54123">
        <w:t xml:space="preserve">To </w:t>
      </w:r>
      <w:r w:rsidR="00A54123" w:rsidRPr="00A54123">
        <w:rPr>
          <w:rFonts w:cstheme="minorHAnsi"/>
          <w:color w:val="000000"/>
          <w:shd w:val="clear" w:color="auto" w:fill="FFFFFF"/>
        </w:rPr>
        <w:t>estimate the degree to which individual interactions are more supportive of a hypothesis of phylogenetic congruence than others</w:t>
      </w:r>
      <w:r w:rsidR="00A54123">
        <w:rPr>
          <w:rFonts w:cstheme="minorHAnsi"/>
          <w:color w:val="000000"/>
          <w:shd w:val="clear" w:color="auto" w:fill="FFFFFF"/>
        </w:rPr>
        <w:t>, a leave-one-out approach was used where</w:t>
      </w:r>
      <w:r w:rsidR="00A54123" w:rsidRPr="00A54123">
        <w:rPr>
          <w:rFonts w:cstheme="minorHAnsi"/>
          <w:color w:val="000000"/>
          <w:shd w:val="clear" w:color="auto" w:fill="FFFFFF"/>
        </w:rPr>
        <w:t xml:space="preserve"> </w:t>
      </w:r>
      <w:r w:rsidR="00A54123">
        <w:rPr>
          <w:rFonts w:cstheme="minorHAnsi"/>
          <w:color w:val="000000"/>
          <w:shd w:val="clear" w:color="auto" w:fill="FFFFFF"/>
        </w:rPr>
        <w:t xml:space="preserve">individual host-microbe </w:t>
      </w:r>
      <w:r w:rsidR="00A54123" w:rsidRPr="00A54123">
        <w:rPr>
          <w:rFonts w:cstheme="minorHAnsi"/>
          <w:color w:val="000000"/>
          <w:shd w:val="clear" w:color="auto" w:fill="FFFFFF"/>
        </w:rPr>
        <w:t xml:space="preserve">Interactions </w:t>
      </w:r>
      <w:r w:rsidR="00A54123">
        <w:rPr>
          <w:rFonts w:cstheme="minorHAnsi"/>
          <w:color w:val="000000"/>
          <w:shd w:val="clear" w:color="auto" w:fill="FFFFFF"/>
        </w:rPr>
        <w:t>were</w:t>
      </w:r>
      <w:r w:rsidR="00A54123" w:rsidRPr="00A54123">
        <w:rPr>
          <w:rFonts w:cstheme="minorHAnsi"/>
          <w:color w:val="000000"/>
          <w:shd w:val="clear" w:color="auto" w:fill="FFFFFF"/>
        </w:rPr>
        <w:t xml:space="preserve"> iteratively removed</w:t>
      </w:r>
      <w:r w:rsidR="00A54123">
        <w:rPr>
          <w:rFonts w:cstheme="minorHAnsi"/>
          <w:color w:val="000000"/>
          <w:shd w:val="clear" w:color="auto" w:fill="FFFFFF"/>
        </w:rPr>
        <w:t xml:space="preserve"> and</w:t>
      </w:r>
      <w:r w:rsidR="00A54123" w:rsidRPr="00A54123">
        <w:rPr>
          <w:rFonts w:cstheme="minorHAnsi"/>
          <w:color w:val="000000"/>
          <w:shd w:val="clear" w:color="auto" w:fill="FFFFFF"/>
        </w:rPr>
        <w:t xml:space="preserve"> the global fit of the two phylogenies reassessed</w:t>
      </w:r>
      <w:r w:rsidR="00A54123">
        <w:rPr>
          <w:rFonts w:cstheme="minorHAnsi"/>
          <w:color w:val="000000"/>
          <w:shd w:val="clear" w:color="auto" w:fill="FFFFFF"/>
        </w:rPr>
        <w:t>, and the individual interaction strength calculated as the difference</w:t>
      </w:r>
      <w:r w:rsidR="00A54123" w:rsidRPr="00A54123">
        <w:rPr>
          <w:rFonts w:cstheme="minorHAnsi"/>
          <w:color w:val="000000"/>
          <w:shd w:val="clear" w:color="auto" w:fill="FFFFFF"/>
        </w:rPr>
        <w:t xml:space="preserve"> between global fit </w:t>
      </w:r>
      <w:r w:rsidR="00A54123">
        <w:rPr>
          <w:rFonts w:cstheme="minorHAnsi"/>
          <w:color w:val="000000"/>
          <w:shd w:val="clear" w:color="auto" w:fill="FFFFFF"/>
        </w:rPr>
        <w:t xml:space="preserve">and the fit </w:t>
      </w:r>
      <w:r w:rsidR="00A54123" w:rsidRPr="00A54123">
        <w:rPr>
          <w:rFonts w:cstheme="minorHAnsi"/>
          <w:color w:val="000000"/>
          <w:shd w:val="clear" w:color="auto" w:fill="FFFFFF"/>
        </w:rPr>
        <w:t>without an interaction</w:t>
      </w:r>
      <w:r w:rsidR="00A54123">
        <w:rPr>
          <w:rFonts w:cstheme="minorHAnsi"/>
          <w:color w:val="000000"/>
          <w:shd w:val="clear" w:color="auto" w:fill="FFFFFF"/>
        </w:rPr>
        <w:t>.</w:t>
      </w:r>
      <w:r w:rsidRPr="00223775">
        <w:t xml:space="preserve"> </w:t>
      </w:r>
      <w:r>
        <w:t xml:space="preserve">The </w:t>
      </w:r>
      <w:proofErr w:type="spellStart"/>
      <w:r w:rsidR="00A54123">
        <w:t>PACo</w:t>
      </w:r>
      <w:proofErr w:type="spellEnd"/>
      <w:r w:rsidR="00A54123">
        <w:t xml:space="preserve"> </w:t>
      </w:r>
      <w:r>
        <w:t xml:space="preserve"> algorithm was </w:t>
      </w:r>
      <w:del w:id="116" w:author="Alexander Piper (DJPR)" w:date="2020-04-19T11:19:00Z">
        <w:r w:rsidDel="00F90917">
          <w:delText>then fit separately to these individual clades to identify fine-scale co-phylogeny.</w:delText>
        </w:r>
        <w:r w:rsidDel="00F90917">
          <w:rPr>
            <w:rFonts w:cstheme="minorHAnsi"/>
            <w:color w:val="000000"/>
            <w:shd w:val="clear" w:color="auto" w:fill="FFFFFF"/>
          </w:rPr>
          <w:delText xml:space="preserve"> In addition to psyllid microbiome phylogeny, this approach was further</w:delText>
        </w:r>
      </w:del>
      <w:ins w:id="117" w:author="Alexander Piper (DJPR)" w:date="2020-04-19T11:19:00Z">
        <w:r w:rsidR="00F90917">
          <w:t xml:space="preserve">further fit to </w:t>
        </w:r>
      </w:ins>
      <w:ins w:id="118" w:author="Alexander Piper (DJPR)" w:date="2020-04-19T11:20:00Z">
        <w:r w:rsidR="00F90917">
          <w:t>t</w:t>
        </w:r>
      </w:ins>
      <w:del w:id="119" w:author="Alexander Piper (DJPR)" w:date="2020-04-19T11:19:00Z">
        <w:r w:rsidDel="00F90917">
          <w:rPr>
            <w:rFonts w:cstheme="minorHAnsi"/>
            <w:color w:val="000000"/>
            <w:shd w:val="clear" w:color="auto" w:fill="FFFFFF"/>
          </w:rPr>
          <w:delText xml:space="preserve"> </w:delText>
        </w:r>
        <w:r w:rsidDel="00F90917">
          <w:delText>conducted between t</w:delText>
        </w:r>
      </w:del>
      <w:r>
        <w:t xml:space="preserve">he psyllid species tree and the hostplant tree, as well as </w:t>
      </w:r>
      <w:ins w:id="120" w:author="Alexander Piper (DJPR)" w:date="2020-04-19T11:20:00Z">
        <w:r w:rsidR="00F90917">
          <w:t>the species tree of just the</w:t>
        </w:r>
      </w:ins>
      <w:del w:id="121" w:author="Alexander Piper (DJPR)" w:date="2020-04-19T11:20:00Z">
        <w:r w:rsidDel="00F90917">
          <w:delText xml:space="preserve">just the </w:delText>
        </w:r>
      </w:del>
      <w:ins w:id="122" w:author="Alexander Piper (DJPR)" w:date="2020-04-19T11:20:00Z">
        <w:r w:rsidR="00F90917">
          <w:t xml:space="preserve"> </w:t>
        </w:r>
      </w:ins>
      <w:proofErr w:type="spellStart"/>
      <w:r>
        <w:t>Trioza</w:t>
      </w:r>
      <w:proofErr w:type="spellEnd"/>
      <w:r>
        <w:t xml:space="preserve"> genus and the hostplant tree.</w:t>
      </w:r>
    </w:p>
    <w:p w14:paraId="7457AE6B" w14:textId="50B10482" w:rsidR="00B9160A" w:rsidDel="00026236" w:rsidRDefault="00B9160A" w:rsidP="00A54123">
      <w:pPr>
        <w:spacing w:after="240" w:line="360" w:lineRule="auto"/>
        <w:rPr>
          <w:del w:id="123" w:author="Alexander Piper (DJPR)" w:date="2020-04-19T11:25:00Z"/>
          <w:rFonts w:cstheme="minorHAnsi"/>
          <w:i/>
          <w:color w:val="000000"/>
          <w:u w:val="single"/>
          <w:shd w:val="clear" w:color="auto" w:fill="FFFFFF"/>
        </w:rPr>
      </w:pPr>
      <w:del w:id="124" w:author="Alexander Piper (DJPR)" w:date="2020-04-19T11:25:00Z">
        <w:r w:rsidDel="00026236">
          <w:rPr>
            <w:rFonts w:cstheme="minorHAnsi"/>
            <w:i/>
            <w:color w:val="000000"/>
            <w:u w:val="single"/>
            <w:shd w:val="clear" w:color="auto" w:fill="FFFFFF"/>
          </w:rPr>
          <w:delText>Beta diversity through time</w:delText>
        </w:r>
      </w:del>
    </w:p>
    <w:p w14:paraId="2F576556" w14:textId="1A49BF64" w:rsidR="00B9160A" w:rsidRPr="00F90917" w:rsidDel="00026236" w:rsidRDefault="00B9160A" w:rsidP="00B9160A">
      <w:pPr>
        <w:spacing w:after="240" w:line="360" w:lineRule="auto"/>
        <w:rPr>
          <w:del w:id="125" w:author="Alexander Piper (DJPR)" w:date="2020-04-19T11:25:00Z"/>
          <w:rFonts w:cstheme="minorHAnsi"/>
          <w:i/>
          <w:color w:val="000000"/>
          <w:shd w:val="clear" w:color="auto" w:fill="FFFFFF"/>
          <w:rPrChange w:id="126" w:author="Alexander Piper (DJPR)" w:date="2020-04-19T11:20:00Z">
            <w:rPr>
              <w:del w:id="127" w:author="Alexander Piper (DJPR)" w:date="2020-04-19T11:25:00Z"/>
              <w:rFonts w:cstheme="minorHAnsi"/>
              <w:i/>
              <w:color w:val="000000"/>
              <w:u w:val="single"/>
              <w:shd w:val="clear" w:color="auto" w:fill="FFFFFF"/>
            </w:rPr>
          </w:rPrChange>
        </w:rPr>
      </w:pPr>
      <w:del w:id="128" w:author="Alexander Piper (DJPR)" w:date="2020-04-19T11:25:00Z">
        <w:r w:rsidRPr="00F90917" w:rsidDel="00026236">
          <w:rPr>
            <w:rFonts w:cstheme="minorHAnsi"/>
            <w:color w:val="000000"/>
            <w:shd w:val="clear" w:color="auto" w:fill="FFFFFF"/>
          </w:rPr>
          <w:delText>As community assembly models</w:delText>
        </w:r>
        <w:r w:rsidRPr="00F90917" w:rsidDel="00026236">
          <w:rPr>
            <w:rFonts w:cstheme="minorHAnsi"/>
            <w:iCs/>
            <w:color w:val="000000"/>
            <w:shd w:val="clear" w:color="auto" w:fill="FFFFFF"/>
            <w:rPrChange w:id="129" w:author="Alexander Piper (DJPR)" w:date="2020-04-19T11:20:00Z">
              <w:rPr>
                <w:rFonts w:cstheme="minorHAnsi"/>
                <w:iCs/>
                <w:color w:val="000000"/>
                <w:u w:val="single"/>
                <w:shd w:val="clear" w:color="auto" w:fill="FFFFFF"/>
              </w:rPr>
            </w:rPrChange>
          </w:rPr>
          <w:delText xml:space="preserve"> indicated potential disparity In the phylogenetic scale of community assembly patterns, beta diversity through time analysis (BDTT) was used to sample the bacterial community in 0.01 time intervals backwards in evolutionary time</w:delText>
        </w:r>
      </w:del>
      <w:del w:id="130" w:author="Alexander Piper (DJPR)" w:date="2020-04-19T11:24:00Z">
        <w:r w:rsidRPr="00F90917" w:rsidDel="00B83399">
          <w:rPr>
            <w:rFonts w:cstheme="minorHAnsi"/>
            <w:iCs/>
            <w:color w:val="000000"/>
            <w:shd w:val="clear" w:color="auto" w:fill="FFFFFF"/>
            <w:rPrChange w:id="131" w:author="Alexander Piper (DJPR)" w:date="2020-04-19T11:20:00Z">
              <w:rPr>
                <w:rFonts w:cstheme="minorHAnsi"/>
                <w:iCs/>
                <w:color w:val="000000"/>
                <w:u w:val="single"/>
                <w:shd w:val="clear" w:color="auto" w:fill="FFFFFF"/>
              </w:rPr>
            </w:rPrChange>
          </w:rPr>
          <w:delText xml:space="preserve"> and conduct the above</w:delText>
        </w:r>
      </w:del>
      <w:del w:id="132" w:author="Alexander Piper (DJPR)" w:date="2020-04-19T11:25:00Z">
        <w:r w:rsidRPr="00F90917" w:rsidDel="00B83399">
          <w:rPr>
            <w:rFonts w:cstheme="minorHAnsi"/>
            <w:iCs/>
            <w:color w:val="000000"/>
            <w:shd w:val="clear" w:color="auto" w:fill="FFFFFF"/>
            <w:rPrChange w:id="133" w:author="Alexander Piper (DJPR)" w:date="2020-04-19T11:20:00Z">
              <w:rPr>
                <w:rFonts w:cstheme="minorHAnsi"/>
                <w:iCs/>
                <w:color w:val="000000"/>
                <w:u w:val="single"/>
                <w:shd w:val="clear" w:color="auto" w:fill="FFFFFF"/>
              </w:rPr>
            </w:rPrChange>
          </w:rPr>
          <w:delText xml:space="preserve"> tests at</w:delText>
        </w:r>
        <w:r w:rsidRPr="00F90917" w:rsidDel="00026236">
          <w:rPr>
            <w:rFonts w:cstheme="minorHAnsi"/>
            <w:iCs/>
            <w:color w:val="000000"/>
            <w:shd w:val="clear" w:color="auto" w:fill="FFFFFF"/>
            <w:rPrChange w:id="134" w:author="Alexander Piper (DJPR)" w:date="2020-04-19T11:20:00Z">
              <w:rPr>
                <w:rFonts w:cstheme="minorHAnsi"/>
                <w:iCs/>
                <w:color w:val="000000"/>
                <w:u w:val="single"/>
                <w:shd w:val="clear" w:color="auto" w:fill="FFFFFF"/>
              </w:rPr>
            </w:rPrChange>
          </w:rPr>
          <w:delText xml:space="preserve"> each time slice in order to differentiate patterns arising from recent co-diversification from those due to more ancient bacterial evolution. These analyses were conducted both with and without the family Enterobacteriaceae to determine if these patterns were being driven primarily by the known primary symbiont </w:delText>
        </w:r>
        <w:r w:rsidRPr="00F90917" w:rsidDel="00026236">
          <w:rPr>
            <w:rFonts w:cstheme="minorHAnsi"/>
            <w:i/>
            <w:color w:val="000000"/>
            <w:shd w:val="clear" w:color="auto" w:fill="FFFFFF"/>
          </w:rPr>
          <w:delText>Candidatus</w:delText>
        </w:r>
        <w:r w:rsidRPr="00F90917" w:rsidDel="00026236">
          <w:rPr>
            <w:rFonts w:cstheme="minorHAnsi"/>
            <w:color w:val="000000"/>
            <w:shd w:val="clear" w:color="auto" w:fill="FFFFFF"/>
          </w:rPr>
          <w:delText xml:space="preserve"> Carsonella rudii. </w:delText>
        </w:r>
      </w:del>
    </w:p>
    <w:p w14:paraId="4680DF80" w14:textId="03DFE421" w:rsidR="004C1F7B" w:rsidDel="00F90917" w:rsidRDefault="004C1F7B" w:rsidP="00A54123">
      <w:pPr>
        <w:spacing w:after="240" w:line="360" w:lineRule="auto"/>
        <w:rPr>
          <w:del w:id="135" w:author="Alexander Piper (DJPR)" w:date="2020-04-19T11:21:00Z"/>
          <w:rFonts w:cstheme="minorHAnsi"/>
          <w:color w:val="000000"/>
          <w:shd w:val="clear" w:color="auto" w:fill="FFFFFF"/>
        </w:rPr>
      </w:pPr>
    </w:p>
    <w:p w14:paraId="0EC381B7" w14:textId="6B07E700" w:rsidR="002052CF" w:rsidRPr="007A5043" w:rsidDel="00F90917" w:rsidRDefault="002052CF" w:rsidP="002052CF">
      <w:pPr>
        <w:spacing w:after="240" w:line="360" w:lineRule="auto"/>
        <w:rPr>
          <w:del w:id="136" w:author="Alexander Piper (DJPR)" w:date="2020-04-19T11:21:00Z"/>
          <w:rFonts w:cstheme="minorHAnsi"/>
          <w:color w:val="000000"/>
          <w:u w:val="single"/>
          <w:shd w:val="clear" w:color="auto" w:fill="FFFFFF"/>
        </w:rPr>
      </w:pPr>
      <w:bookmarkStart w:id="137" w:name="_Toc512863591"/>
      <w:commentRangeStart w:id="138"/>
      <w:del w:id="139" w:author="Alexander Piper (DJPR)" w:date="2020-04-19T11:21:00Z">
        <w:r w:rsidRPr="007A5043" w:rsidDel="00F90917">
          <w:rPr>
            <w:rFonts w:cstheme="minorHAnsi"/>
            <w:color w:val="000000"/>
            <w:u w:val="single"/>
            <w:shd w:val="clear" w:color="auto" w:fill="FFFFFF"/>
          </w:rPr>
          <w:delText>Community assembly</w:delText>
        </w:r>
        <w:commentRangeEnd w:id="138"/>
        <w:r w:rsidRPr="007A5043" w:rsidDel="00F90917">
          <w:rPr>
            <w:rStyle w:val="CommentReference"/>
            <w:rFonts w:eastAsia="Times New Roman" w:cs="Times New Roman"/>
            <w:u w:val="single"/>
            <w:lang w:eastAsia="en-AU"/>
          </w:rPr>
          <w:commentReference w:id="138"/>
        </w:r>
        <w:r w:rsidRPr="007A5043" w:rsidDel="00F90917">
          <w:rPr>
            <w:rFonts w:cstheme="minorHAnsi"/>
            <w:color w:val="000000"/>
            <w:u w:val="single"/>
            <w:shd w:val="clear" w:color="auto" w:fill="FFFFFF"/>
          </w:rPr>
          <w:delText xml:space="preserve"> </w:delText>
        </w:r>
        <w:r w:rsidR="00B9160A" w:rsidDel="00F90917">
          <w:rPr>
            <w:rFonts w:cstheme="minorHAnsi"/>
            <w:color w:val="000000"/>
            <w:u w:val="single"/>
            <w:shd w:val="clear" w:color="auto" w:fill="FFFFFF"/>
          </w:rPr>
          <w:delText>&amp; Microbe microbe interactions</w:delText>
        </w:r>
      </w:del>
    </w:p>
    <w:p w14:paraId="7D540FC3" w14:textId="2AB53D04" w:rsidR="002052CF" w:rsidDel="00F90917" w:rsidRDefault="002052CF" w:rsidP="002052CF">
      <w:pPr>
        <w:spacing w:after="240" w:line="360" w:lineRule="auto"/>
        <w:rPr>
          <w:del w:id="140" w:author="Alexander Piper (DJPR)" w:date="2020-04-19T11:21:00Z"/>
          <w:rFonts w:cstheme="minorHAnsi"/>
          <w:color w:val="000000"/>
          <w:shd w:val="clear" w:color="auto" w:fill="FFFFFF"/>
        </w:rPr>
      </w:pPr>
      <w:del w:id="141" w:author="Alexander Piper (DJPR)" w:date="2020-04-19T11:21:00Z">
        <w:r w:rsidDel="00F90917">
          <w:rPr>
            <w:rFonts w:cstheme="minorHAnsi"/>
            <w:color w:val="000000"/>
            <w:shd w:val="clear" w:color="auto" w:fill="FFFFFF"/>
          </w:rPr>
          <w:delText xml:space="preserve">To first investigate whether there was evidence for selective maintenance of microbial taxa,  as opposed random passive acquisition from the environment,  the </w:delText>
        </w:r>
        <w:r w:rsidDel="00F90917">
          <w:delText xml:space="preserve">Sloan Neutral Community Model (Sloan </w:delText>
        </w:r>
        <w:r w:rsidDel="00F90917">
          <w:rPr>
            <w:i/>
          </w:rPr>
          <w:delText xml:space="preserve">et al. </w:delText>
        </w:r>
        <w:r w:rsidDel="00F90917">
          <w:delText xml:space="preserve">2006) </w:delText>
        </w:r>
        <w:r w:rsidDel="00F90917">
          <w:rPr>
            <w:rFonts w:cstheme="minorHAnsi"/>
            <w:color w:val="000000"/>
            <w:shd w:val="clear" w:color="auto" w:fill="FFFFFF"/>
          </w:rPr>
          <w:delText xml:space="preserve">was fit to the prevalence of a taxon in each sample compared to its abundance across the wider metacommunity of all psyllid hosts in the study. </w:delText>
        </w:r>
        <w:commentRangeStart w:id="142"/>
        <w:r w:rsidDel="00F90917">
          <w:rPr>
            <w:rFonts w:cstheme="minorHAnsi"/>
            <w:color w:val="000000"/>
            <w:shd w:val="clear" w:color="auto" w:fill="FFFFFF"/>
          </w:rPr>
          <w:delText>To further assess if bacterial communities were in the psyllids were assembled from phylogenetically clustered, or overdispersed taxa, the net relatedness index</w:delText>
        </w:r>
        <w:r w:rsidRPr="00FE5984" w:rsidDel="00F90917">
          <w:rPr>
            <w:rFonts w:cstheme="minorHAnsi"/>
            <w:color w:val="000000"/>
            <w:shd w:val="clear" w:color="auto" w:fill="FFFFFF"/>
          </w:rPr>
          <w:delText xml:space="preserve"> (</w:delText>
        </w:r>
        <w:r w:rsidDel="00F90917">
          <w:rPr>
            <w:rFonts w:cstheme="minorHAnsi"/>
            <w:color w:val="000000"/>
            <w:shd w:val="clear" w:color="auto" w:fill="FFFFFF"/>
          </w:rPr>
          <w:delText>NRI</w:delText>
        </w:r>
        <w:r w:rsidRPr="00FE5984" w:rsidDel="00F90917">
          <w:rPr>
            <w:rFonts w:cstheme="minorHAnsi"/>
            <w:color w:val="000000"/>
            <w:shd w:val="clear" w:color="auto" w:fill="FFFFFF"/>
          </w:rPr>
          <w:delText xml:space="preserve">) and </w:delText>
        </w:r>
        <w:r w:rsidDel="00F90917">
          <w:rPr>
            <w:rFonts w:cstheme="minorHAnsi"/>
            <w:color w:val="000000"/>
            <w:shd w:val="clear" w:color="auto" w:fill="FFFFFF"/>
          </w:rPr>
          <w:delText>nearest taxon index</w:delText>
        </w:r>
        <w:r w:rsidRPr="00FE5984" w:rsidDel="00F90917">
          <w:rPr>
            <w:rFonts w:cstheme="minorHAnsi"/>
            <w:color w:val="000000"/>
            <w:shd w:val="clear" w:color="auto" w:fill="FFFFFF"/>
          </w:rPr>
          <w:delText xml:space="preserve"> </w:delText>
        </w:r>
        <w:r w:rsidDel="00F90917">
          <w:rPr>
            <w:rFonts w:cstheme="minorHAnsi"/>
            <w:color w:val="000000"/>
            <w:shd w:val="clear" w:color="auto" w:fill="FFFFFF"/>
          </w:rPr>
          <w:delText>(NTI</w:delText>
        </w:r>
        <w:r w:rsidRPr="00FE5984" w:rsidDel="00F90917">
          <w:rPr>
            <w:rFonts w:cstheme="minorHAnsi"/>
            <w:color w:val="000000"/>
            <w:shd w:val="clear" w:color="auto" w:fill="FFFFFF"/>
          </w:rPr>
          <w:delText>)</w:delText>
        </w:r>
        <w:r w:rsidDel="00F90917">
          <w:rPr>
            <w:rFonts w:cstheme="minorHAnsi"/>
            <w:color w:val="000000"/>
            <w:shd w:val="clear" w:color="auto" w:fill="FFFFFF"/>
          </w:rPr>
          <w:delText xml:space="preserve"> were calculated from the 16S gene tree and ASV relative abundance data using the Picante R package (</w:delText>
        </w:r>
        <w:r w:rsidRPr="00F72A67" w:rsidDel="00F90917">
          <w:rPr>
            <w:rFonts w:cstheme="minorHAnsi"/>
            <w:color w:val="000000"/>
            <w:highlight w:val="red"/>
            <w:shd w:val="clear" w:color="auto" w:fill="FFFFFF"/>
          </w:rPr>
          <w:delText>ref</w:delText>
        </w:r>
        <w:commentRangeEnd w:id="142"/>
        <w:r w:rsidDel="00F90917">
          <w:rPr>
            <w:rStyle w:val="CommentReference"/>
            <w:rFonts w:eastAsia="Times New Roman" w:cs="Times New Roman"/>
            <w:lang w:eastAsia="en-AU"/>
          </w:rPr>
          <w:commentReference w:id="142"/>
        </w:r>
        <w:r w:rsidRPr="00F72A67" w:rsidDel="00F90917">
          <w:rPr>
            <w:rFonts w:cstheme="minorHAnsi"/>
            <w:color w:val="000000"/>
            <w:highlight w:val="red"/>
            <w:shd w:val="clear" w:color="auto" w:fill="FFFFFF"/>
          </w:rPr>
          <w:delText>)</w:delText>
        </w:r>
        <w:r w:rsidRPr="00FE5984" w:rsidDel="00F90917">
          <w:rPr>
            <w:rFonts w:cstheme="minorHAnsi"/>
            <w:color w:val="000000"/>
            <w:shd w:val="clear" w:color="auto" w:fill="FFFFFF"/>
          </w:rPr>
          <w:delText>.</w:delText>
        </w:r>
        <w:r w:rsidDel="00F90917">
          <w:rPr>
            <w:rFonts w:cstheme="minorHAnsi"/>
            <w:color w:val="000000"/>
            <w:shd w:val="clear" w:color="auto" w:fill="FFFFFF"/>
          </w:rPr>
          <w:delText xml:space="preserve"> Significance of phylogenetic  </w:delText>
        </w:r>
        <w:r w:rsidRPr="00FE5984" w:rsidDel="00F90917">
          <w:rPr>
            <w:rFonts w:cstheme="minorHAnsi"/>
            <w:color w:val="000000"/>
            <w:shd w:val="clear" w:color="auto" w:fill="FFFFFF"/>
          </w:rPr>
          <w:delText xml:space="preserve">clustering within each sample </w:delText>
        </w:r>
        <w:r w:rsidDel="00F90917">
          <w:rPr>
            <w:rFonts w:cstheme="minorHAnsi"/>
            <w:color w:val="000000"/>
            <w:shd w:val="clear" w:color="auto" w:fill="FFFFFF"/>
          </w:rPr>
          <w:delText xml:space="preserve">was </w:delText>
        </w:r>
      </w:del>
    </w:p>
    <w:p w14:paraId="13BCF146" w14:textId="68C266B0" w:rsidR="00B9160A" w:rsidRPr="00291CA0" w:rsidDel="00F90917" w:rsidRDefault="00B9160A" w:rsidP="00B9160A">
      <w:pPr>
        <w:spacing w:after="240" w:line="360" w:lineRule="auto"/>
        <w:rPr>
          <w:del w:id="143" w:author="Alexander Piper (DJPR)" w:date="2020-04-19T11:21:00Z"/>
          <w:rFonts w:cstheme="minorHAnsi"/>
          <w:i/>
          <w:color w:val="000000"/>
          <w:u w:val="single"/>
          <w:shd w:val="clear" w:color="auto" w:fill="FFFFFF"/>
        </w:rPr>
      </w:pPr>
      <w:del w:id="144" w:author="Alexander Piper (DJPR)" w:date="2020-04-19T11:21:00Z">
        <w:r w:rsidDel="00F90917">
          <w:rPr>
            <w:rFonts w:cstheme="minorHAnsi"/>
            <w:color w:val="000000"/>
            <w:shd w:val="clear" w:color="auto" w:fill="FFFFFF"/>
          </w:rPr>
          <w:delText>All metrics were assessed for significance against</w:delText>
        </w:r>
        <w:r w:rsidRPr="00FE5984" w:rsidDel="00F90917">
          <w:rPr>
            <w:rFonts w:cstheme="minorHAnsi"/>
            <w:color w:val="000000"/>
            <w:shd w:val="clear" w:color="auto" w:fill="FFFFFF"/>
          </w:rPr>
          <w:delText xml:space="preserve"> a permuted null model</w:delText>
        </w:r>
        <w:r w:rsidDel="00F90917">
          <w:rPr>
            <w:rFonts w:cstheme="minorHAnsi"/>
            <w:color w:val="000000"/>
            <w:shd w:val="clear" w:color="auto" w:fill="FFFFFF"/>
          </w:rPr>
          <w:delText xml:space="preserve"> generated by randomising ASV’s and their relative abundances across the tips of the phylogeny (null.model = ‘taxa.labels’) across the phylogeny to simulate random draws from the bacterial metacommunity source pool</w:delText>
        </w:r>
        <w:r w:rsidRPr="00FE5984" w:rsidDel="00F90917">
          <w:rPr>
            <w:rFonts w:cstheme="minorHAnsi"/>
            <w:color w:val="000000"/>
            <w:shd w:val="clear" w:color="auto" w:fill="FFFFFF"/>
          </w:rPr>
          <w:delText>.</w:delText>
        </w:r>
      </w:del>
    </w:p>
    <w:p w14:paraId="09B58F8B" w14:textId="77777777" w:rsidR="00B9160A" w:rsidRDefault="00B9160A" w:rsidP="002052CF">
      <w:pPr>
        <w:spacing w:after="240" w:line="360" w:lineRule="auto"/>
        <w:rPr>
          <w:rFonts w:cstheme="minorHAnsi"/>
          <w:color w:val="000000"/>
          <w:shd w:val="clear" w:color="auto" w:fill="FFFFFF"/>
        </w:rPr>
      </w:pPr>
    </w:p>
    <w:p w14:paraId="4DC826DD" w14:textId="5D732051" w:rsidR="002052CF" w:rsidDel="00F90917" w:rsidRDefault="002052CF" w:rsidP="007A5043">
      <w:pPr>
        <w:spacing w:after="240" w:line="360" w:lineRule="auto"/>
        <w:rPr>
          <w:del w:id="145" w:author="Alexander Piper (DJPR)" w:date="2020-04-19T11:21:00Z"/>
          <w:rFonts w:ascii="Calibri" w:eastAsia="Times New Roman" w:hAnsi="Calibri" w:cs="Calibri"/>
          <w:b/>
          <w:bCs/>
          <w:iCs/>
          <w:noProof/>
          <w:sz w:val="28"/>
          <w:szCs w:val="28"/>
          <w:lang w:eastAsia="en-AU"/>
        </w:rPr>
      </w:pPr>
    </w:p>
    <w:p w14:paraId="10767AE4" w14:textId="6A11F3F0" w:rsidR="00C235DA" w:rsidRPr="00592C1B" w:rsidRDefault="00A94C72" w:rsidP="007A5043">
      <w:pPr>
        <w:spacing w:after="240" w:line="360" w:lineRule="auto"/>
        <w:rPr>
          <w:rFonts w:ascii="Calibri" w:eastAsia="Times New Roman" w:hAnsi="Calibri" w:cs="Calibri"/>
          <w:b/>
          <w:bCs/>
          <w:iCs/>
          <w:noProof/>
          <w:sz w:val="28"/>
          <w:szCs w:val="28"/>
          <w:lang w:eastAsia="en-AU"/>
        </w:rPr>
      </w:pPr>
      <w:r w:rsidRPr="00592C1B">
        <w:rPr>
          <w:rFonts w:ascii="Calibri" w:eastAsia="Times New Roman" w:hAnsi="Calibri" w:cs="Calibri"/>
          <w:b/>
          <w:bCs/>
          <w:iCs/>
          <w:noProof/>
          <w:sz w:val="28"/>
          <w:szCs w:val="28"/>
          <w:lang w:eastAsia="en-AU"/>
        </w:rPr>
        <w:t>Results</w:t>
      </w:r>
      <w:bookmarkEnd w:id="137"/>
    </w:p>
    <w:p w14:paraId="59851B48" w14:textId="3C0D1380" w:rsidR="00C129D8" w:rsidRPr="007A5043" w:rsidRDefault="00377A65" w:rsidP="00E94828">
      <w:pPr>
        <w:pStyle w:val="ListParagraph"/>
        <w:numPr>
          <w:ilvl w:val="1"/>
          <w:numId w:val="15"/>
        </w:numPr>
        <w:spacing w:after="240" w:line="360" w:lineRule="auto"/>
        <w:rPr>
          <w:rFonts w:ascii="Calibri" w:eastAsia="Times New Roman" w:hAnsi="Calibri" w:cs="Calibri"/>
          <w:b/>
          <w:bCs/>
          <w:i/>
          <w:iCs/>
          <w:noProof/>
          <w:sz w:val="24"/>
          <w:szCs w:val="24"/>
          <w:lang w:eastAsia="en-AU"/>
        </w:rPr>
      </w:pPr>
      <w:r w:rsidRPr="007A5043">
        <w:rPr>
          <w:rFonts w:ascii="Calibri" w:eastAsia="Times New Roman" w:hAnsi="Calibri" w:cs="Calibri"/>
          <w:b/>
          <w:bCs/>
          <w:i/>
          <w:iCs/>
          <w:noProof/>
          <w:sz w:val="24"/>
          <w:szCs w:val="24"/>
          <w:lang w:eastAsia="en-AU"/>
        </w:rPr>
        <w:t>Evolutionary relationships amongst the New Zealand psyllid fauna</w:t>
      </w:r>
    </w:p>
    <w:p w14:paraId="040E33AB" w14:textId="1C86BAEC" w:rsidR="002C51CD" w:rsidRPr="00C35846" w:rsidRDefault="00D90660" w:rsidP="00734F9F">
      <w:pPr>
        <w:spacing w:after="240" w:line="360" w:lineRule="auto"/>
        <w:ind w:firstLine="360"/>
        <w:rPr>
          <w:rFonts w:ascii="Calibri" w:eastAsia="Times New Roman" w:hAnsi="Calibri" w:cs="Calibri"/>
          <w:bCs/>
          <w:iCs/>
          <w:noProof/>
          <w:lang w:eastAsia="en-AU"/>
        </w:rPr>
      </w:pPr>
      <w:r w:rsidRPr="00C35846">
        <w:rPr>
          <w:rFonts w:ascii="Calibri" w:eastAsia="Times New Roman" w:hAnsi="Calibri" w:cs="Calibri"/>
          <w:bCs/>
          <w:iCs/>
          <w:noProof/>
          <w:lang w:eastAsia="en-AU"/>
        </w:rPr>
        <w:lastRenderedPageBreak/>
        <w:t xml:space="preserve">The </w:t>
      </w:r>
      <w:r w:rsidR="00DD3581" w:rsidRPr="00C35846">
        <w:rPr>
          <w:rFonts w:ascii="Calibri" w:eastAsia="Times New Roman" w:hAnsi="Calibri" w:cs="Calibri"/>
          <w:bCs/>
          <w:iCs/>
          <w:noProof/>
          <w:lang w:eastAsia="en-AU"/>
        </w:rPr>
        <w:t>460</w:t>
      </w:r>
      <w:r w:rsidR="00A25A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 xml:space="preserve">psyllid </w:t>
      </w:r>
      <w:r w:rsidR="00A25A00" w:rsidRPr="00C35846">
        <w:rPr>
          <w:rFonts w:ascii="Calibri" w:eastAsia="Times New Roman" w:hAnsi="Calibri" w:cs="Calibri"/>
          <w:bCs/>
          <w:iCs/>
          <w:noProof/>
          <w:lang w:eastAsia="en-AU"/>
        </w:rPr>
        <w:t xml:space="preserve">COI sequences </w:t>
      </w:r>
      <w:r w:rsidRPr="00C35846">
        <w:rPr>
          <w:rFonts w:ascii="Calibri" w:eastAsia="Times New Roman" w:hAnsi="Calibri" w:cs="Calibri"/>
          <w:bCs/>
          <w:iCs/>
          <w:noProof/>
          <w:lang w:eastAsia="en-AU"/>
        </w:rPr>
        <w:t xml:space="preserve">aligned </w:t>
      </w:r>
      <w:r w:rsidR="00DD3581" w:rsidRPr="00C35846">
        <w:rPr>
          <w:rFonts w:ascii="Calibri" w:eastAsia="Times New Roman" w:hAnsi="Calibri" w:cs="Calibri"/>
          <w:bCs/>
          <w:iCs/>
          <w:noProof/>
          <w:lang w:eastAsia="en-AU"/>
        </w:rPr>
        <w:t xml:space="preserve">here </w:t>
      </w:r>
      <w:r w:rsidRPr="00C35846">
        <w:rPr>
          <w:rFonts w:ascii="Calibri" w:eastAsia="Times New Roman" w:hAnsi="Calibri" w:cs="Calibri"/>
          <w:bCs/>
          <w:iCs/>
          <w:noProof/>
          <w:lang w:eastAsia="en-AU"/>
        </w:rPr>
        <w:t xml:space="preserve">had </w:t>
      </w:r>
      <w:r w:rsidR="00DD3581" w:rsidRPr="00C35846">
        <w:rPr>
          <w:rFonts w:ascii="Calibri" w:eastAsia="Times New Roman" w:hAnsi="Calibri" w:cs="Calibri"/>
          <w:bCs/>
          <w:iCs/>
          <w:noProof/>
          <w:lang w:eastAsia="en-AU"/>
        </w:rPr>
        <w:t>211</w:t>
      </w:r>
      <w:r w:rsidRPr="00C35846">
        <w:rPr>
          <w:rFonts w:ascii="Calibri" w:eastAsia="Times New Roman" w:hAnsi="Calibri" w:cs="Calibri"/>
          <w:bCs/>
          <w:iCs/>
          <w:noProof/>
          <w:lang w:eastAsia="en-AU"/>
        </w:rPr>
        <w:t xml:space="preserve"> parsimony informative </w:t>
      </w:r>
      <w:r w:rsidR="00DD3581" w:rsidRPr="00C35846">
        <w:rPr>
          <w:rFonts w:ascii="Calibri" w:eastAsia="Times New Roman" w:hAnsi="Calibri" w:cs="Calibri"/>
          <w:bCs/>
          <w:iCs/>
          <w:noProof/>
          <w:lang w:eastAsia="en-AU"/>
        </w:rPr>
        <w:t>sites and showed high intra-</w:t>
      </w:r>
      <w:r w:rsidR="001B3100">
        <w:rPr>
          <w:rFonts w:ascii="Calibri" w:eastAsia="Times New Roman" w:hAnsi="Calibri" w:cs="Calibri"/>
          <w:bCs/>
          <w:iCs/>
          <w:noProof/>
          <w:lang w:eastAsia="en-AU"/>
        </w:rPr>
        <w:t>generic</w:t>
      </w:r>
      <w:r w:rsidR="001B3100" w:rsidRPr="00C35846">
        <w:rPr>
          <w:rFonts w:ascii="Calibri" w:eastAsia="Times New Roman" w:hAnsi="Calibri" w:cs="Calibri"/>
          <w:bCs/>
          <w:iCs/>
          <w:noProof/>
          <w:lang w:eastAsia="en-AU"/>
        </w:rPr>
        <w:t xml:space="preserve"> </w:t>
      </w:r>
      <w:r w:rsidR="00DD3581" w:rsidRPr="00C35846">
        <w:rPr>
          <w:rFonts w:ascii="Calibri" w:eastAsia="Times New Roman" w:hAnsi="Calibri" w:cs="Calibri"/>
          <w:bCs/>
          <w:iCs/>
          <w:noProof/>
          <w:lang w:eastAsia="en-AU"/>
        </w:rPr>
        <w:t>nucleotide variation</w:t>
      </w:r>
      <w:r w:rsidR="00294F29">
        <w:rPr>
          <w:rFonts w:ascii="Calibri" w:eastAsia="Times New Roman" w:hAnsi="Calibri" w:cs="Calibri"/>
          <w:bCs/>
          <w:iCs/>
          <w:noProof/>
          <w:lang w:eastAsia="en-AU"/>
        </w:rPr>
        <w:t xml:space="preserve"> resulting in more</w:t>
      </w:r>
      <w:r w:rsidR="00A11194">
        <w:rPr>
          <w:rFonts w:ascii="Calibri" w:eastAsia="Times New Roman" w:hAnsi="Calibri" w:cs="Calibri"/>
          <w:bCs/>
          <w:iCs/>
          <w:noProof/>
          <w:lang w:eastAsia="en-AU"/>
        </w:rPr>
        <w:t xml:space="preserve"> than 200 haplotypes (Figure 1a</w:t>
      </w:r>
      <w:r w:rsidR="00294F29">
        <w:rPr>
          <w:rFonts w:ascii="Calibri" w:eastAsia="Times New Roman" w:hAnsi="Calibri" w:cs="Calibri"/>
          <w:bCs/>
          <w:iCs/>
          <w:noProof/>
          <w:lang w:eastAsia="en-AU"/>
        </w:rPr>
        <w:t>)</w:t>
      </w:r>
      <w:r w:rsidR="00A25A00" w:rsidRPr="00C35846">
        <w:rPr>
          <w:rFonts w:ascii="Calibri" w:eastAsia="Times New Roman" w:hAnsi="Calibri" w:cs="Calibri"/>
          <w:bCs/>
          <w:iCs/>
          <w:noProof/>
          <w:lang w:eastAsia="en-AU"/>
        </w:rPr>
        <w:t xml:space="preserve">. </w:t>
      </w:r>
      <w:r w:rsidR="00F5689E">
        <w:rPr>
          <w:rFonts w:ascii="Calibri" w:eastAsia="Times New Roman" w:hAnsi="Calibri" w:cs="Calibri"/>
          <w:bCs/>
          <w:iCs/>
          <w:noProof/>
          <w:lang w:eastAsia="en-AU"/>
        </w:rPr>
        <w:t>Accordingly</w:t>
      </w:r>
      <w:r w:rsidR="001B3100">
        <w:rPr>
          <w:rFonts w:ascii="Calibri" w:eastAsia="Times New Roman" w:hAnsi="Calibri" w:cs="Calibri"/>
          <w:bCs/>
          <w:iCs/>
          <w:noProof/>
          <w:lang w:eastAsia="en-AU"/>
        </w:rPr>
        <w:t>,</w:t>
      </w:r>
      <w:r w:rsidR="00F5689E">
        <w:rPr>
          <w:rFonts w:ascii="Calibri" w:eastAsia="Times New Roman" w:hAnsi="Calibri" w:cs="Calibri"/>
          <w:bCs/>
          <w:iCs/>
          <w:noProof/>
          <w:lang w:eastAsia="en-AU"/>
        </w:rPr>
        <w:t xml:space="preserve"> t</w:t>
      </w:r>
      <w:r w:rsidR="00F5689E" w:rsidRPr="00C35846">
        <w:rPr>
          <w:rFonts w:ascii="Calibri" w:eastAsia="Times New Roman" w:hAnsi="Calibri" w:cs="Calibri"/>
          <w:bCs/>
          <w:iCs/>
          <w:noProof/>
          <w:lang w:eastAsia="en-AU"/>
        </w:rPr>
        <w:t xml:space="preserve">he </w:t>
      </w:r>
      <w:r w:rsidR="006166B0" w:rsidRPr="00C35846">
        <w:rPr>
          <w:rFonts w:ascii="Calibri" w:eastAsia="Times New Roman" w:hAnsi="Calibri" w:cs="Calibri"/>
          <w:bCs/>
          <w:iCs/>
          <w:noProof/>
          <w:lang w:eastAsia="en-AU"/>
        </w:rPr>
        <w:t>COI ML tree</w:t>
      </w:r>
      <w:r w:rsidRPr="00C35846">
        <w:rPr>
          <w:rFonts w:ascii="Calibri" w:eastAsia="Times New Roman" w:hAnsi="Calibri" w:cs="Calibri"/>
          <w:bCs/>
          <w:iCs/>
          <w:noProof/>
          <w:lang w:eastAsia="en-AU"/>
        </w:rPr>
        <w:t xml:space="preserve"> </w:t>
      </w:r>
      <w:r w:rsidR="009511CC" w:rsidRPr="00C35846">
        <w:rPr>
          <w:rFonts w:ascii="Calibri" w:eastAsia="Times New Roman" w:hAnsi="Calibri" w:cs="Calibri"/>
          <w:bCs/>
          <w:iCs/>
          <w:noProof/>
          <w:lang w:eastAsia="en-AU"/>
        </w:rPr>
        <w:t xml:space="preserve">(Figure SM1) </w:t>
      </w:r>
      <w:r w:rsidR="006166B0" w:rsidRPr="00C35846">
        <w:rPr>
          <w:rFonts w:ascii="Calibri" w:eastAsia="Times New Roman" w:hAnsi="Calibri" w:cs="Calibri"/>
          <w:bCs/>
          <w:iCs/>
          <w:noProof/>
          <w:lang w:eastAsia="en-AU"/>
        </w:rPr>
        <w:t xml:space="preserve">could successfully separate </w:t>
      </w:r>
      <w:r w:rsidR="00C35846" w:rsidRPr="00C35846">
        <w:rPr>
          <w:rFonts w:ascii="Calibri" w:eastAsia="Times New Roman" w:hAnsi="Calibri" w:cs="Calibri"/>
          <w:bCs/>
          <w:iCs/>
          <w:noProof/>
          <w:lang w:eastAsia="en-AU"/>
        </w:rPr>
        <w:t>all the taxa included here</w:t>
      </w:r>
      <w:r w:rsidR="005E609D">
        <w:rPr>
          <w:rFonts w:ascii="Calibri" w:eastAsia="Times New Roman" w:hAnsi="Calibri" w:cs="Calibri"/>
          <w:bCs/>
          <w:iCs/>
          <w:noProof/>
          <w:lang w:eastAsia="en-AU"/>
        </w:rPr>
        <w:t>,</w:t>
      </w:r>
      <w:r w:rsidR="00C35846" w:rsidRPr="00C35846">
        <w:rPr>
          <w:rFonts w:ascii="Calibri" w:eastAsia="Times New Roman" w:hAnsi="Calibri" w:cs="Calibri"/>
          <w:bCs/>
          <w:iCs/>
          <w:noProof/>
          <w:lang w:eastAsia="en-AU"/>
        </w:rPr>
        <w:t xml:space="preserve"> as </w:t>
      </w:r>
      <w:r w:rsidR="005E609D">
        <w:rPr>
          <w:rFonts w:ascii="Calibri" w:eastAsia="Times New Roman" w:hAnsi="Calibri" w:cs="Calibri"/>
          <w:bCs/>
          <w:iCs/>
          <w:noProof/>
          <w:lang w:eastAsia="en-AU"/>
        </w:rPr>
        <w:t xml:space="preserve">also </w:t>
      </w:r>
      <w:r w:rsidR="00C35846" w:rsidRPr="00C35846">
        <w:rPr>
          <w:rFonts w:ascii="Calibri" w:eastAsia="Times New Roman" w:hAnsi="Calibri" w:cs="Calibri"/>
          <w:bCs/>
          <w:iCs/>
          <w:noProof/>
          <w:lang w:eastAsia="en-AU"/>
        </w:rPr>
        <w:t xml:space="preserve">previously reported </w:t>
      </w:r>
      <w:r w:rsidR="00F5689E">
        <w:rPr>
          <w:rFonts w:ascii="Calibri" w:eastAsia="Times New Roman" w:hAnsi="Calibri" w:cs="Calibri"/>
          <w:bCs/>
          <w:iCs/>
          <w:noProof/>
          <w:lang w:eastAsia="en-AU"/>
        </w:rPr>
        <w:t>for the original subset of sequences</w:t>
      </w:r>
      <w:r w:rsidR="00F5689E" w:rsidRPr="00C35846">
        <w:rPr>
          <w:rFonts w:ascii="Calibri" w:eastAsia="Times New Roman" w:hAnsi="Calibri" w:cs="Calibri"/>
          <w:bCs/>
          <w:iCs/>
          <w:noProof/>
          <w:lang w:eastAsia="en-AU"/>
        </w:rPr>
        <w:t xml:space="preserve"> </w:t>
      </w:r>
      <w:r w:rsidR="00C35846" w:rsidRPr="00C35846">
        <w:rPr>
          <w:rFonts w:ascii="Calibri" w:eastAsia="Times New Roman" w:hAnsi="Calibri" w:cs="Calibri"/>
          <w:bCs/>
          <w:iCs/>
          <w:noProof/>
          <w:lang w:eastAsia="en-AU"/>
        </w:rPr>
        <w:t xml:space="preserve">(Martoni </w:t>
      </w:r>
      <w:r w:rsidR="00C35846" w:rsidRPr="005218B8">
        <w:rPr>
          <w:rFonts w:ascii="Calibri" w:eastAsia="Times New Roman" w:hAnsi="Calibri" w:cs="Calibri"/>
          <w:bCs/>
          <w:i/>
          <w:iCs/>
          <w:noProof/>
          <w:lang w:eastAsia="en-AU"/>
        </w:rPr>
        <w:t>et al.</w:t>
      </w:r>
      <w:r w:rsidR="00C35846" w:rsidRPr="00C35846">
        <w:rPr>
          <w:rFonts w:ascii="Calibri" w:eastAsia="Times New Roman" w:hAnsi="Calibri" w:cs="Calibri"/>
          <w:bCs/>
          <w:iCs/>
          <w:noProof/>
          <w:lang w:eastAsia="en-AU"/>
        </w:rPr>
        <w:t xml:space="preserve"> 2018).</w:t>
      </w:r>
      <w:r w:rsidR="006166B0" w:rsidRPr="00C35846">
        <w:rPr>
          <w:rFonts w:ascii="Calibri" w:eastAsia="Times New Roman" w:hAnsi="Calibri" w:cs="Calibri"/>
          <w:bCs/>
          <w:iCs/>
          <w:noProof/>
          <w:lang w:eastAsia="en-AU"/>
        </w:rPr>
        <w:t xml:space="preserve"> However, deeper nodes at family and genus level were not </w:t>
      </w:r>
      <w:r w:rsidR="005E609D">
        <w:rPr>
          <w:rFonts w:ascii="Calibri" w:eastAsia="Times New Roman" w:hAnsi="Calibri" w:cs="Calibri"/>
          <w:bCs/>
          <w:iCs/>
          <w:noProof/>
          <w:lang w:eastAsia="en-AU"/>
        </w:rPr>
        <w:t xml:space="preserve">well </w:t>
      </w:r>
      <w:r w:rsidR="006166B0" w:rsidRPr="00C35846">
        <w:rPr>
          <w:rFonts w:ascii="Calibri" w:eastAsia="Times New Roman" w:hAnsi="Calibri" w:cs="Calibri"/>
          <w:bCs/>
          <w:iCs/>
          <w:noProof/>
          <w:lang w:eastAsia="en-AU"/>
        </w:rPr>
        <w:t>supported.</w:t>
      </w:r>
      <w:r w:rsidR="00734F9F" w:rsidRPr="00C35846">
        <w:rPr>
          <w:rFonts w:ascii="Calibri" w:eastAsia="Times New Roman" w:hAnsi="Calibri" w:cs="Calibri"/>
          <w:bCs/>
          <w:iCs/>
          <w:noProof/>
          <w:lang w:eastAsia="en-AU"/>
        </w:rPr>
        <w:t xml:space="preserve"> </w:t>
      </w:r>
    </w:p>
    <w:p w14:paraId="6F1F822A" w14:textId="4102D2DC" w:rsidR="00C35846" w:rsidRDefault="004A2240"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w:t>
      </w:r>
      <w:r w:rsidR="00A25A00" w:rsidRPr="00CB48A3">
        <w:rPr>
          <w:rFonts w:ascii="Calibri" w:eastAsia="Times New Roman" w:hAnsi="Calibri" w:cs="Calibri"/>
          <w:bCs/>
          <w:iCs/>
          <w:noProof/>
          <w:lang w:eastAsia="en-AU"/>
        </w:rPr>
        <w:t xml:space="preserve">he </w:t>
      </w:r>
      <w:r w:rsidR="002C51CD" w:rsidRPr="00CB48A3">
        <w:rPr>
          <w:rFonts w:ascii="Calibri" w:eastAsia="Times New Roman" w:hAnsi="Calibri" w:cs="Calibri"/>
          <w:bCs/>
          <w:iCs/>
          <w:noProof/>
          <w:lang w:eastAsia="en-AU"/>
        </w:rPr>
        <w:t>184</w:t>
      </w:r>
      <w:r w:rsidR="00A25A00"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 xml:space="preserve">18S </w:t>
      </w:r>
      <w:r w:rsidR="00A25A00" w:rsidRPr="00CB48A3">
        <w:rPr>
          <w:rFonts w:ascii="Calibri" w:eastAsia="Times New Roman" w:hAnsi="Calibri" w:cs="Calibri"/>
          <w:bCs/>
          <w:iCs/>
          <w:noProof/>
          <w:lang w:eastAsia="en-AU"/>
        </w:rPr>
        <w:t xml:space="preserve">sequences </w:t>
      </w:r>
      <w:r>
        <w:rPr>
          <w:rFonts w:ascii="Calibri" w:eastAsia="Times New Roman" w:hAnsi="Calibri" w:cs="Calibri"/>
          <w:bCs/>
          <w:iCs/>
          <w:noProof/>
          <w:lang w:eastAsia="en-AU"/>
        </w:rPr>
        <w:t xml:space="preserve">(from </w:t>
      </w:r>
      <w:r w:rsidR="00054B33">
        <w:rPr>
          <w:rFonts w:ascii="Calibri" w:eastAsia="Times New Roman" w:hAnsi="Calibri" w:cs="Calibri"/>
          <w:bCs/>
          <w:iCs/>
          <w:noProof/>
          <w:lang w:eastAsia="en-AU"/>
        </w:rPr>
        <w:t xml:space="preserve">100 taxa) </w:t>
      </w:r>
      <w:r w:rsidR="00A25A00" w:rsidRPr="00CB48A3">
        <w:rPr>
          <w:rFonts w:ascii="Calibri" w:eastAsia="Times New Roman" w:hAnsi="Calibri" w:cs="Calibri"/>
          <w:bCs/>
          <w:iCs/>
          <w:noProof/>
          <w:lang w:eastAsia="en-AU"/>
        </w:rPr>
        <w:t>had</w:t>
      </w:r>
      <w:r w:rsidR="00C35846">
        <w:rPr>
          <w:rFonts w:ascii="Calibri" w:eastAsia="Times New Roman" w:hAnsi="Calibri" w:cs="Calibri"/>
          <w:bCs/>
          <w:iCs/>
          <w:noProof/>
          <w:lang w:eastAsia="en-AU"/>
        </w:rPr>
        <w:t xml:space="preserve"> </w:t>
      </w:r>
      <w:r w:rsidR="002C51CD" w:rsidRPr="00CB48A3">
        <w:rPr>
          <w:rFonts w:ascii="Calibri" w:eastAsia="Times New Roman" w:hAnsi="Calibri" w:cs="Calibri"/>
          <w:bCs/>
          <w:iCs/>
          <w:noProof/>
          <w:lang w:eastAsia="en-AU"/>
        </w:rPr>
        <w:t xml:space="preserve">49 parsimony informative sites and </w:t>
      </w:r>
      <w:r w:rsidR="00C35846">
        <w:rPr>
          <w:rFonts w:ascii="Calibri" w:eastAsia="Times New Roman" w:hAnsi="Calibri" w:cs="Calibri"/>
          <w:bCs/>
          <w:iCs/>
          <w:noProof/>
          <w:lang w:eastAsia="en-AU"/>
        </w:rPr>
        <w:t xml:space="preserve">a total of </w:t>
      </w:r>
      <w:r w:rsidR="002C51CD" w:rsidRPr="00CB48A3">
        <w:rPr>
          <w:rFonts w:ascii="Calibri" w:eastAsia="Times New Roman" w:hAnsi="Calibri" w:cs="Calibri"/>
          <w:bCs/>
          <w:iCs/>
          <w:noProof/>
          <w:lang w:eastAsia="en-AU"/>
        </w:rPr>
        <w:t>57 haplotypes</w:t>
      </w:r>
      <w:r w:rsidR="00463668">
        <w:rPr>
          <w:rFonts w:ascii="Calibri" w:eastAsia="Times New Roman" w:hAnsi="Calibri" w:cs="Calibri"/>
          <w:bCs/>
          <w:iCs/>
          <w:noProof/>
          <w:lang w:eastAsia="en-AU"/>
        </w:rPr>
        <w:t xml:space="preserve"> after excluding five regions within the sequences that had insertions/deletions</w:t>
      </w:r>
      <w:r w:rsidR="005E7CE6">
        <w:rPr>
          <w:rFonts w:ascii="Calibri" w:eastAsia="Times New Roman" w:hAnsi="Calibri" w:cs="Calibri"/>
          <w:bCs/>
          <w:iCs/>
          <w:noProof/>
          <w:lang w:eastAsia="en-AU"/>
        </w:rPr>
        <w:t xml:space="preserve"> (Figure 1b)</w:t>
      </w:r>
      <w:r w:rsidR="00A25A00" w:rsidRPr="00CB48A3">
        <w:rPr>
          <w:rFonts w:ascii="Calibri" w:eastAsia="Times New Roman" w:hAnsi="Calibri" w:cs="Calibri"/>
          <w:bCs/>
          <w:iCs/>
          <w:noProof/>
          <w:lang w:eastAsia="en-AU"/>
        </w:rPr>
        <w:t>. The</w:t>
      </w:r>
      <w:r w:rsidR="005E609D">
        <w:rPr>
          <w:rFonts w:ascii="Calibri" w:eastAsia="Times New Roman" w:hAnsi="Calibri" w:cs="Calibri"/>
          <w:bCs/>
          <w:iCs/>
          <w:noProof/>
          <w:lang w:eastAsia="en-AU"/>
        </w:rPr>
        <w:t>refore, while the</w:t>
      </w:r>
      <w:r w:rsidR="00A25A00"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18S </w:t>
      </w:r>
      <w:r w:rsidR="004439DE" w:rsidRPr="00CB48A3">
        <w:rPr>
          <w:rFonts w:ascii="Calibri" w:eastAsia="Times New Roman" w:hAnsi="Calibri" w:cs="Calibri"/>
          <w:bCs/>
          <w:iCs/>
          <w:noProof/>
          <w:lang w:eastAsia="en-AU"/>
        </w:rPr>
        <w:t>haplotype network (Figure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 xml:space="preserve">could </w:t>
      </w:r>
      <w:r w:rsidR="004439DE" w:rsidRPr="00CB48A3">
        <w:rPr>
          <w:rFonts w:ascii="Calibri" w:eastAsia="Times New Roman" w:hAnsi="Calibri" w:cs="Calibri"/>
          <w:bCs/>
          <w:iCs/>
          <w:noProof/>
          <w:lang w:eastAsia="en-AU"/>
        </w:rPr>
        <w:t>generally</w:t>
      </w:r>
      <w:r w:rsidR="006166B0" w:rsidRPr="00CB48A3">
        <w:rPr>
          <w:rFonts w:ascii="Calibri" w:eastAsia="Times New Roman" w:hAnsi="Calibri" w:cs="Calibri"/>
          <w:bCs/>
          <w:iCs/>
          <w:noProof/>
          <w:lang w:eastAsia="en-AU"/>
        </w:rPr>
        <w:t xml:space="preserve"> separate </w:t>
      </w:r>
      <w:r w:rsidR="004439DE" w:rsidRPr="00CB48A3">
        <w:rPr>
          <w:rFonts w:ascii="Calibri" w:eastAsia="Times New Roman" w:hAnsi="Calibri" w:cs="Calibri"/>
          <w:bCs/>
          <w:iCs/>
          <w:noProof/>
          <w:lang w:eastAsia="en-AU"/>
        </w:rPr>
        <w:t xml:space="preserve">the different genera </w:t>
      </w:r>
      <w:r w:rsidR="00C35846">
        <w:rPr>
          <w:rFonts w:ascii="Calibri" w:eastAsia="Times New Roman" w:hAnsi="Calibri" w:cs="Calibri"/>
          <w:bCs/>
          <w:iCs/>
          <w:noProof/>
          <w:lang w:eastAsia="en-AU"/>
        </w:rPr>
        <w:t>(with three exceptions, Figure 1)</w:t>
      </w:r>
      <w:r w:rsidR="005E609D">
        <w:rPr>
          <w:rFonts w:ascii="Calibri" w:eastAsia="Times New Roman" w:hAnsi="Calibri" w:cs="Calibri"/>
          <w:bCs/>
          <w:iCs/>
          <w:noProof/>
          <w:lang w:eastAsia="en-AU"/>
        </w:rPr>
        <w:t>, it</w:t>
      </w:r>
      <w:r w:rsidR="004439DE" w:rsidRPr="00CB48A3">
        <w:rPr>
          <w:rFonts w:ascii="Calibri" w:eastAsia="Times New Roman" w:hAnsi="Calibri" w:cs="Calibri"/>
          <w:bCs/>
          <w:iCs/>
          <w:noProof/>
          <w:lang w:eastAsia="en-AU"/>
        </w:rPr>
        <w:t xml:space="preserve"> often failed </w:t>
      </w:r>
      <w:r w:rsidR="006166B0" w:rsidRPr="00CB48A3">
        <w:rPr>
          <w:rFonts w:ascii="Calibri" w:eastAsia="Times New Roman" w:hAnsi="Calibri" w:cs="Calibri"/>
          <w:bCs/>
          <w:iCs/>
          <w:noProof/>
          <w:lang w:eastAsia="en-AU"/>
        </w:rPr>
        <w:t xml:space="preserve">to separate </w:t>
      </w:r>
      <w:r w:rsidR="004439DE" w:rsidRPr="00CB48A3">
        <w:rPr>
          <w:rFonts w:ascii="Calibri" w:eastAsia="Times New Roman" w:hAnsi="Calibri" w:cs="Calibri"/>
          <w:bCs/>
          <w:iCs/>
          <w:noProof/>
          <w:lang w:eastAsia="en-AU"/>
        </w:rPr>
        <w:t>different</w:t>
      </w:r>
      <w:r w:rsidR="009511CC" w:rsidRPr="00CB48A3">
        <w:rPr>
          <w:rFonts w:ascii="Calibri" w:eastAsia="Times New Roman" w:hAnsi="Calibri" w:cs="Calibri"/>
          <w:bCs/>
          <w:iCs/>
          <w:noProof/>
          <w:lang w:eastAsia="en-AU"/>
        </w:rPr>
        <w:t xml:space="preserve"> species</w:t>
      </w:r>
      <w:r w:rsidR="00C35846">
        <w:rPr>
          <w:rFonts w:ascii="Calibri" w:eastAsia="Times New Roman" w:hAnsi="Calibri" w:cs="Calibri"/>
          <w:bCs/>
          <w:iCs/>
          <w:noProof/>
          <w:lang w:eastAsia="en-AU"/>
        </w:rPr>
        <w:t xml:space="preserve">, especially within </w:t>
      </w:r>
      <w:r w:rsidR="009511CC" w:rsidRPr="00CB48A3">
        <w:rPr>
          <w:rFonts w:ascii="Calibri" w:eastAsia="Times New Roman" w:hAnsi="Calibri" w:cs="Calibri"/>
          <w:bCs/>
          <w:iCs/>
          <w:noProof/>
          <w:lang w:eastAsia="en-AU"/>
        </w:rPr>
        <w:t>the genera</w:t>
      </w:r>
      <w:r w:rsidR="006166B0" w:rsidRPr="00CB48A3">
        <w:rPr>
          <w:rFonts w:ascii="Calibri" w:eastAsia="Times New Roman" w:hAnsi="Calibri" w:cs="Calibri"/>
          <w:bCs/>
          <w:iCs/>
          <w:noProof/>
          <w:lang w:eastAsia="en-AU"/>
        </w:rPr>
        <w:t xml:space="preserve"> </w:t>
      </w:r>
      <w:r w:rsidR="004439DE" w:rsidRPr="00CB48A3">
        <w:rPr>
          <w:rFonts w:ascii="Calibri" w:eastAsia="Times New Roman" w:hAnsi="Calibri" w:cs="Calibri"/>
          <w:bCs/>
          <w:i/>
          <w:iCs/>
          <w:noProof/>
          <w:lang w:eastAsia="en-AU"/>
        </w:rPr>
        <w:t xml:space="preserve">Acizzia, </w:t>
      </w:r>
      <w:r w:rsidR="002C51CD" w:rsidRPr="00CB48A3">
        <w:rPr>
          <w:rFonts w:ascii="Calibri" w:eastAsia="Times New Roman" w:hAnsi="Calibri" w:cs="Calibri"/>
          <w:bCs/>
          <w:i/>
          <w:iCs/>
          <w:noProof/>
          <w:lang w:eastAsia="en-AU"/>
        </w:rPr>
        <w:t xml:space="preserve">Trioza </w:t>
      </w:r>
      <w:r w:rsidR="002C51CD" w:rsidRPr="00CB48A3">
        <w:rPr>
          <w:rFonts w:ascii="Calibri" w:eastAsia="Times New Roman" w:hAnsi="Calibri" w:cs="Calibri"/>
          <w:bCs/>
          <w:iCs/>
          <w:noProof/>
          <w:lang w:eastAsia="en-AU"/>
        </w:rPr>
        <w:t xml:space="preserve">and </w:t>
      </w:r>
      <w:r w:rsidR="002C51CD" w:rsidRPr="00CB48A3">
        <w:rPr>
          <w:rFonts w:ascii="Calibri" w:eastAsia="Times New Roman" w:hAnsi="Calibri" w:cs="Calibri"/>
          <w:bCs/>
          <w:i/>
          <w:iCs/>
          <w:noProof/>
          <w:lang w:eastAsia="en-AU"/>
        </w:rPr>
        <w:t>Ctenarytaina</w:t>
      </w:r>
      <w:r w:rsidR="004439DE" w:rsidRPr="00CB48A3">
        <w:rPr>
          <w:rFonts w:ascii="Calibri" w:eastAsia="Times New Roman" w:hAnsi="Calibri" w:cs="Calibri"/>
          <w:bCs/>
          <w:i/>
          <w:iCs/>
          <w:noProof/>
          <w:lang w:eastAsia="en-AU"/>
        </w:rPr>
        <w:t xml:space="preserve"> </w:t>
      </w:r>
      <w:r w:rsidR="004439DE" w:rsidRPr="00CB48A3">
        <w:rPr>
          <w:rFonts w:ascii="Calibri" w:eastAsia="Times New Roman" w:hAnsi="Calibri" w:cs="Calibri"/>
          <w:bCs/>
          <w:iCs/>
          <w:noProof/>
          <w:lang w:eastAsia="en-AU"/>
        </w:rPr>
        <w:t>(Figure 1</w:t>
      </w:r>
      <w:r w:rsidR="005E7CE6">
        <w:rPr>
          <w:rFonts w:ascii="Calibri" w:eastAsia="Times New Roman" w:hAnsi="Calibri" w:cs="Calibri"/>
          <w:bCs/>
          <w:iCs/>
          <w:noProof/>
          <w:lang w:eastAsia="en-AU"/>
        </w:rPr>
        <w:t>b</w:t>
      </w:r>
      <w:r w:rsidR="004439DE" w:rsidRPr="00CB48A3">
        <w:rPr>
          <w:rFonts w:ascii="Calibri" w:eastAsia="Times New Roman" w:hAnsi="Calibri" w:cs="Calibri"/>
          <w:bCs/>
          <w:iCs/>
          <w:noProof/>
          <w:lang w:eastAsia="en-AU"/>
        </w:rPr>
        <w:t>)</w:t>
      </w:r>
      <w:r w:rsidR="006166B0" w:rsidRPr="00CB48A3">
        <w:rPr>
          <w:rFonts w:ascii="Calibri" w:eastAsia="Times New Roman" w:hAnsi="Calibri" w:cs="Calibri"/>
          <w:bCs/>
          <w:iCs/>
          <w:noProof/>
          <w:lang w:eastAsia="en-AU"/>
        </w:rPr>
        <w:t>. Overall, the 18S ML tree showed a stronger bootstrap value for the nodes separating genera</w:t>
      </w:r>
      <w:r w:rsidR="005E609D">
        <w:rPr>
          <w:rFonts w:ascii="Calibri" w:eastAsia="Times New Roman" w:hAnsi="Calibri" w:cs="Calibri"/>
          <w:bCs/>
          <w:iCs/>
          <w:noProof/>
          <w:lang w:eastAsia="en-AU"/>
        </w:rPr>
        <w:t>,</w:t>
      </w:r>
      <w:r w:rsidR="004439DE" w:rsidRPr="00CB48A3">
        <w:rPr>
          <w:rFonts w:ascii="Calibri" w:eastAsia="Times New Roman" w:hAnsi="Calibri" w:cs="Calibri"/>
          <w:bCs/>
          <w:iCs/>
          <w:noProof/>
          <w:lang w:eastAsia="en-AU"/>
        </w:rPr>
        <w:t xml:space="preserve"> compared to the COI ML tree that </w:t>
      </w:r>
      <w:r w:rsidR="00C35846">
        <w:rPr>
          <w:rFonts w:ascii="Calibri" w:eastAsia="Times New Roman" w:hAnsi="Calibri" w:cs="Calibri"/>
          <w:bCs/>
          <w:iCs/>
          <w:noProof/>
          <w:lang w:eastAsia="en-AU"/>
        </w:rPr>
        <w:t xml:space="preserve">instead </w:t>
      </w:r>
      <w:r w:rsidR="004439DE" w:rsidRPr="00CB48A3">
        <w:rPr>
          <w:rFonts w:ascii="Calibri" w:eastAsia="Times New Roman" w:hAnsi="Calibri" w:cs="Calibri"/>
          <w:bCs/>
          <w:iCs/>
          <w:noProof/>
          <w:lang w:eastAsia="en-AU"/>
        </w:rPr>
        <w:t>had stronger support for the nodes separating species (Figures SM1 and SM2)</w:t>
      </w:r>
      <w:r w:rsidR="006166B0" w:rsidRPr="00CB48A3">
        <w:rPr>
          <w:rFonts w:ascii="Calibri" w:eastAsia="Times New Roman" w:hAnsi="Calibri" w:cs="Calibri"/>
          <w:bCs/>
          <w:iCs/>
          <w:noProof/>
          <w:lang w:eastAsia="en-AU"/>
        </w:rPr>
        <w:t>.</w:t>
      </w:r>
      <w:r w:rsidR="002C51CD" w:rsidRPr="00CB48A3">
        <w:rPr>
          <w:rFonts w:ascii="Calibri" w:eastAsia="Times New Roman" w:hAnsi="Calibri" w:cs="Calibri"/>
          <w:bCs/>
          <w:iCs/>
          <w:noProof/>
          <w:lang w:eastAsia="en-AU"/>
        </w:rPr>
        <w:t xml:space="preserve"> </w:t>
      </w:r>
    </w:p>
    <w:p w14:paraId="66D61305" w14:textId="591B0A1D" w:rsidR="00DA76B3" w:rsidRPr="00CF13A4" w:rsidRDefault="005E7CE6" w:rsidP="00734F9F">
      <w:pPr>
        <w:spacing w:after="240" w:line="360" w:lineRule="auto"/>
        <w:ind w:firstLine="360"/>
        <w:rPr>
          <w:rFonts w:ascii="Calibri" w:eastAsia="Times New Roman" w:hAnsi="Calibri" w:cs="Calibri"/>
          <w:bCs/>
          <w:iCs/>
          <w:noProof/>
          <w:lang w:eastAsia="en-AU"/>
        </w:rPr>
      </w:pPr>
      <w:r>
        <w:rPr>
          <w:rFonts w:ascii="Calibri" w:eastAsia="Times New Roman" w:hAnsi="Calibri" w:cs="Calibri"/>
          <w:bCs/>
          <w:iCs/>
          <w:noProof/>
          <w:lang w:eastAsia="en-AU"/>
        </w:rPr>
        <w:t>The</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species</w:t>
      </w:r>
      <w:r w:rsidR="009511CC" w:rsidRPr="00CB48A3">
        <w:rPr>
          <w:rFonts w:ascii="Calibri" w:eastAsia="Times New Roman" w:hAnsi="Calibri" w:cs="Calibri"/>
          <w:bCs/>
          <w:iCs/>
          <w:noProof/>
          <w:lang w:eastAsia="en-AU"/>
        </w:rPr>
        <w:t xml:space="preserve"> tree </w:t>
      </w:r>
      <w:r w:rsidR="00C35846">
        <w:rPr>
          <w:rFonts w:ascii="Calibri" w:eastAsia="Times New Roman" w:hAnsi="Calibri" w:cs="Calibri"/>
          <w:bCs/>
          <w:iCs/>
          <w:noProof/>
          <w:lang w:eastAsia="en-AU"/>
        </w:rPr>
        <w:t xml:space="preserve">inferred using </w:t>
      </w:r>
      <w:r w:rsidR="007B14D3">
        <w:rPr>
          <w:rFonts w:ascii="Calibri" w:eastAsia="Times New Roman" w:hAnsi="Calibri" w:cs="Calibri"/>
          <w:bCs/>
          <w:iCs/>
          <w:noProof/>
          <w:lang w:eastAsia="en-AU"/>
        </w:rPr>
        <w:t>the three</w:t>
      </w:r>
      <w:r w:rsidR="00C35846">
        <w:rPr>
          <w:rFonts w:ascii="Calibri" w:eastAsia="Times New Roman" w:hAnsi="Calibri" w:cs="Calibri"/>
          <w:bCs/>
          <w:iCs/>
          <w:noProof/>
          <w:lang w:eastAsia="en-AU"/>
        </w:rPr>
        <w:t xml:space="preserve"> alignments </w:t>
      </w:r>
      <w:r w:rsidR="009511CC" w:rsidRPr="00CB48A3">
        <w:rPr>
          <w:rFonts w:ascii="Calibri" w:eastAsia="Times New Roman" w:hAnsi="Calibri" w:cs="Calibri"/>
          <w:bCs/>
          <w:iCs/>
          <w:noProof/>
          <w:lang w:eastAsia="en-AU"/>
        </w:rPr>
        <w:t xml:space="preserve">showed a </w:t>
      </w:r>
      <w:r w:rsidR="006166B0" w:rsidRPr="00CB48A3">
        <w:rPr>
          <w:rFonts w:ascii="Calibri" w:eastAsia="Times New Roman" w:hAnsi="Calibri" w:cs="Calibri"/>
          <w:bCs/>
          <w:iCs/>
          <w:noProof/>
          <w:lang w:eastAsia="en-AU"/>
        </w:rPr>
        <w:t>structure with generally high posterior probabilit</w:t>
      </w:r>
      <w:r w:rsidR="009511CC" w:rsidRPr="00CB48A3">
        <w:rPr>
          <w:rFonts w:ascii="Calibri" w:eastAsia="Times New Roman" w:hAnsi="Calibri" w:cs="Calibri"/>
          <w:bCs/>
          <w:iCs/>
          <w:noProof/>
          <w:lang w:eastAsia="en-AU"/>
        </w:rPr>
        <w:t>y values at species</w:t>
      </w:r>
      <w:r w:rsidR="00C35846">
        <w:rPr>
          <w:rFonts w:ascii="Calibri" w:eastAsia="Times New Roman" w:hAnsi="Calibri" w:cs="Calibri"/>
          <w:bCs/>
          <w:iCs/>
          <w:noProof/>
          <w:lang w:eastAsia="en-AU"/>
        </w:rPr>
        <w:t>,</w:t>
      </w:r>
      <w:r w:rsidR="009511CC" w:rsidRPr="00CB48A3">
        <w:rPr>
          <w:rFonts w:ascii="Calibri" w:eastAsia="Times New Roman" w:hAnsi="Calibri" w:cs="Calibri"/>
          <w:bCs/>
          <w:iCs/>
          <w:noProof/>
          <w:lang w:eastAsia="en-AU"/>
        </w:rPr>
        <w:t xml:space="preserve"> </w:t>
      </w:r>
      <w:r w:rsidR="00C35846">
        <w:rPr>
          <w:rFonts w:ascii="Calibri" w:eastAsia="Times New Roman" w:hAnsi="Calibri" w:cs="Calibri"/>
          <w:bCs/>
          <w:iCs/>
          <w:noProof/>
          <w:lang w:eastAsia="en-AU"/>
        </w:rPr>
        <w:t>genus and</w:t>
      </w:r>
      <w:r w:rsidR="009511CC" w:rsidRPr="00CB48A3">
        <w:rPr>
          <w:rFonts w:ascii="Calibri" w:eastAsia="Times New Roman" w:hAnsi="Calibri" w:cs="Calibri"/>
          <w:bCs/>
          <w:iCs/>
          <w:noProof/>
          <w:lang w:eastAsia="en-AU"/>
        </w:rPr>
        <w:t xml:space="preserve"> </w:t>
      </w:r>
      <w:r w:rsidR="006166B0" w:rsidRPr="00CB48A3">
        <w:rPr>
          <w:rFonts w:ascii="Calibri" w:eastAsia="Times New Roman" w:hAnsi="Calibri" w:cs="Calibri"/>
          <w:bCs/>
          <w:iCs/>
          <w:noProof/>
          <w:lang w:eastAsia="en-AU"/>
        </w:rPr>
        <w:t>family level</w:t>
      </w:r>
      <w:r w:rsidR="00180128">
        <w:rPr>
          <w:rFonts w:ascii="Calibri" w:eastAsia="Times New Roman" w:hAnsi="Calibri" w:cs="Calibri"/>
          <w:bCs/>
          <w:iCs/>
          <w:noProof/>
          <w:lang w:eastAsia="en-AU"/>
        </w:rPr>
        <w:t xml:space="preserve"> (Figure 2)</w:t>
      </w:r>
      <w:r w:rsidR="006166B0" w:rsidRPr="00CB48A3">
        <w:rPr>
          <w:rFonts w:ascii="Calibri" w:eastAsia="Times New Roman" w:hAnsi="Calibri" w:cs="Calibri"/>
          <w:bCs/>
          <w:iCs/>
          <w:noProof/>
          <w:lang w:eastAsia="en-AU"/>
        </w:rPr>
        <w:t>.</w:t>
      </w:r>
      <w:r w:rsidR="00180128">
        <w:rPr>
          <w:rFonts w:ascii="Calibri" w:eastAsia="Times New Roman" w:hAnsi="Calibri" w:cs="Calibri"/>
          <w:bCs/>
          <w:iCs/>
          <w:noProof/>
          <w:lang w:eastAsia="en-AU"/>
        </w:rPr>
        <w:t xml:space="preserve"> Here</w:t>
      </w:r>
      <w:r w:rsidR="00D90660" w:rsidRPr="00734F9F">
        <w:rPr>
          <w:rFonts w:ascii="Calibri" w:eastAsia="Times New Roman" w:hAnsi="Calibri" w:cs="Calibri"/>
          <w:bCs/>
          <w:iCs/>
          <w:noProof/>
          <w:lang w:eastAsia="en-AU"/>
        </w:rPr>
        <w:t>, the N</w:t>
      </w:r>
      <w:r w:rsidR="00DA76B3" w:rsidRPr="00734F9F">
        <w:rPr>
          <w:rFonts w:ascii="Calibri" w:eastAsia="Times New Roman" w:hAnsi="Calibri" w:cs="Calibri"/>
          <w:bCs/>
          <w:iCs/>
          <w:noProof/>
          <w:lang w:eastAsia="en-AU"/>
        </w:rPr>
        <w:t xml:space="preserve">ew </w:t>
      </w:r>
      <w:r w:rsidR="00D90660" w:rsidRPr="00734F9F">
        <w:rPr>
          <w:rFonts w:ascii="Calibri" w:eastAsia="Times New Roman" w:hAnsi="Calibri" w:cs="Calibri"/>
          <w:bCs/>
          <w:iCs/>
          <w:noProof/>
          <w:lang w:eastAsia="en-AU"/>
        </w:rPr>
        <w:t>Z</w:t>
      </w:r>
      <w:r w:rsidR="00DA76B3" w:rsidRPr="00734F9F">
        <w:rPr>
          <w:rFonts w:ascii="Calibri" w:eastAsia="Times New Roman" w:hAnsi="Calibri" w:cs="Calibri"/>
          <w:bCs/>
          <w:iCs/>
          <w:noProof/>
          <w:lang w:eastAsia="en-AU"/>
        </w:rPr>
        <w:t>ealand</w:t>
      </w:r>
      <w:r w:rsidR="00D90660" w:rsidRPr="00734F9F">
        <w:rPr>
          <w:rFonts w:ascii="Calibri" w:eastAsia="Times New Roman" w:hAnsi="Calibri" w:cs="Calibri"/>
          <w:bCs/>
          <w:iCs/>
          <w:noProof/>
          <w:lang w:eastAsia="en-AU"/>
        </w:rPr>
        <w:t xml:space="preserve"> </w:t>
      </w:r>
      <w:r w:rsidR="00F64003">
        <w:rPr>
          <w:rFonts w:ascii="Calibri" w:eastAsia="Times New Roman" w:hAnsi="Calibri" w:cs="Calibri"/>
          <w:bCs/>
          <w:iCs/>
          <w:noProof/>
          <w:lang w:eastAsia="en-AU"/>
        </w:rPr>
        <w:t xml:space="preserve">native </w:t>
      </w:r>
      <w:r w:rsidR="00D90660" w:rsidRPr="00734F9F">
        <w:rPr>
          <w:rFonts w:ascii="Calibri" w:eastAsia="Times New Roman" w:hAnsi="Calibri" w:cs="Calibri"/>
          <w:bCs/>
          <w:iCs/>
          <w:noProof/>
          <w:lang w:eastAsia="en-AU"/>
        </w:rPr>
        <w:t xml:space="preserve">psyllids </w:t>
      </w:r>
      <w:r w:rsidR="00F64003">
        <w:rPr>
          <w:rFonts w:ascii="Calibri" w:eastAsia="Times New Roman" w:hAnsi="Calibri" w:cs="Calibri"/>
          <w:bCs/>
          <w:iCs/>
          <w:noProof/>
          <w:lang w:eastAsia="en-AU"/>
        </w:rPr>
        <w:t xml:space="preserve">(determined as those hosted by New Zealand native plants; Martoni </w:t>
      </w:r>
      <w:r w:rsidR="00F64003" w:rsidRPr="005218B8">
        <w:rPr>
          <w:rFonts w:ascii="Calibri" w:eastAsia="Times New Roman" w:hAnsi="Calibri" w:cs="Calibri"/>
          <w:bCs/>
          <w:i/>
          <w:iCs/>
          <w:noProof/>
          <w:lang w:eastAsia="en-AU"/>
        </w:rPr>
        <w:t>et al.</w:t>
      </w:r>
      <w:r w:rsidR="00F64003">
        <w:rPr>
          <w:rFonts w:ascii="Calibri" w:eastAsia="Times New Roman" w:hAnsi="Calibri" w:cs="Calibri"/>
          <w:bCs/>
          <w:iCs/>
          <w:noProof/>
          <w:lang w:eastAsia="en-AU"/>
        </w:rPr>
        <w:t xml:space="preserve"> 2016) </w:t>
      </w:r>
      <w:r w:rsidR="00DA76B3" w:rsidRPr="00734F9F">
        <w:rPr>
          <w:rFonts w:ascii="Calibri" w:eastAsia="Times New Roman" w:hAnsi="Calibri" w:cs="Calibri"/>
          <w:bCs/>
          <w:iCs/>
          <w:noProof/>
          <w:lang w:eastAsia="en-AU"/>
        </w:rPr>
        <w:t xml:space="preserve">fell into six lineages </w:t>
      </w:r>
      <w:r w:rsidR="00180128">
        <w:rPr>
          <w:rFonts w:ascii="Calibri" w:eastAsia="Times New Roman" w:hAnsi="Calibri" w:cs="Calibri"/>
          <w:bCs/>
          <w:iCs/>
          <w:noProof/>
          <w:lang w:eastAsia="en-AU"/>
        </w:rPr>
        <w:t>with t</w:t>
      </w:r>
      <w:r w:rsidR="00DA76B3" w:rsidRPr="00734F9F">
        <w:rPr>
          <w:rFonts w:ascii="Calibri" w:eastAsia="Times New Roman" w:hAnsi="Calibri" w:cs="Calibri"/>
          <w:bCs/>
          <w:iCs/>
          <w:noProof/>
          <w:lang w:eastAsia="en-AU"/>
        </w:rPr>
        <w:t>he m</w:t>
      </w:r>
      <w:r w:rsidR="00D90660" w:rsidRPr="00734F9F">
        <w:rPr>
          <w:rFonts w:ascii="Calibri" w:eastAsia="Times New Roman" w:hAnsi="Calibri" w:cs="Calibri"/>
          <w:bCs/>
          <w:iCs/>
          <w:noProof/>
          <w:lang w:eastAsia="en-AU"/>
        </w:rPr>
        <w:t xml:space="preserve">ajor clades </w:t>
      </w:r>
      <w:r w:rsidR="00DA76B3" w:rsidRPr="00734F9F">
        <w:rPr>
          <w:rFonts w:ascii="Calibri" w:eastAsia="Times New Roman" w:hAnsi="Calibri" w:cs="Calibri"/>
          <w:bCs/>
          <w:iCs/>
          <w:noProof/>
          <w:lang w:eastAsia="en-AU"/>
        </w:rPr>
        <w:t xml:space="preserve">represented by the genera </w:t>
      </w:r>
      <w:r w:rsidR="00DA76B3" w:rsidRPr="00734F9F">
        <w:rPr>
          <w:rFonts w:ascii="Calibri" w:eastAsia="Times New Roman" w:hAnsi="Calibri" w:cs="Calibri"/>
          <w:bCs/>
          <w:i/>
          <w:iCs/>
          <w:noProof/>
          <w:lang w:eastAsia="en-AU"/>
        </w:rPr>
        <w:t>Ctenarytaina</w:t>
      </w:r>
      <w:r w:rsidR="00180128" w:rsidRPr="00180128">
        <w:t xml:space="preserve"> </w:t>
      </w:r>
      <w:r w:rsidR="00180128">
        <w:t>(</w:t>
      </w:r>
      <w:proofErr w:type="spellStart"/>
      <w:r w:rsidR="00180128">
        <w:t>Aphalaridae</w:t>
      </w:r>
      <w:proofErr w:type="spellEnd"/>
      <w:r w:rsidR="00180128">
        <w:t>)</w:t>
      </w:r>
      <w:r w:rsidR="00DA76B3" w:rsidRPr="00734F9F">
        <w:rPr>
          <w:rFonts w:ascii="Calibri" w:eastAsia="Times New Roman" w:hAnsi="Calibri" w:cs="Calibri"/>
          <w:bCs/>
          <w:i/>
          <w:iCs/>
          <w:noProof/>
          <w:lang w:eastAsia="en-AU"/>
        </w:rPr>
        <w:t xml:space="preserve">, </w:t>
      </w:r>
      <w:r w:rsidR="00D90660" w:rsidRPr="00734F9F">
        <w:rPr>
          <w:rFonts w:ascii="Calibri" w:eastAsia="Times New Roman" w:hAnsi="Calibri" w:cs="Calibri"/>
          <w:bCs/>
          <w:i/>
          <w:iCs/>
          <w:noProof/>
          <w:lang w:eastAsia="en-AU"/>
        </w:rPr>
        <w:t>Psy</w:t>
      </w:r>
      <w:r w:rsidR="00DA76B3" w:rsidRPr="00734F9F">
        <w:rPr>
          <w:rFonts w:ascii="Calibri" w:eastAsia="Times New Roman" w:hAnsi="Calibri" w:cs="Calibri"/>
          <w:bCs/>
          <w:i/>
          <w:iCs/>
          <w:noProof/>
          <w:lang w:eastAsia="en-AU"/>
        </w:rPr>
        <w:t>lla</w:t>
      </w:r>
      <w:r w:rsidR="00DA76B3" w:rsidRPr="00734F9F">
        <w:rPr>
          <w:rFonts w:ascii="Calibri" w:eastAsia="Times New Roman" w:hAnsi="Calibri" w:cs="Calibri"/>
          <w:bCs/>
          <w:iCs/>
          <w:noProof/>
          <w:lang w:eastAsia="en-AU"/>
        </w:rPr>
        <w:t xml:space="preserve"> </w:t>
      </w:r>
      <w:r w:rsidR="00180128">
        <w:rPr>
          <w:rFonts w:ascii="Calibri" w:eastAsia="Times New Roman" w:hAnsi="Calibri" w:cs="Calibri"/>
          <w:bCs/>
          <w:iCs/>
          <w:noProof/>
          <w:lang w:eastAsia="en-AU"/>
        </w:rPr>
        <w:t xml:space="preserve">(Psyllidae) </w:t>
      </w:r>
      <w:r w:rsidR="00DA76B3" w:rsidRPr="00734F9F">
        <w:rPr>
          <w:rFonts w:ascii="Calibri" w:eastAsia="Times New Roman" w:hAnsi="Calibri" w:cs="Calibri"/>
          <w:bCs/>
          <w:iCs/>
          <w:noProof/>
          <w:lang w:eastAsia="en-AU"/>
        </w:rPr>
        <w:t>and</w:t>
      </w:r>
      <w:r w:rsidR="00D90660" w:rsidRPr="00734F9F">
        <w:rPr>
          <w:rFonts w:ascii="Calibri" w:eastAsia="Times New Roman" w:hAnsi="Calibri" w:cs="Calibri"/>
          <w:bCs/>
          <w:iCs/>
          <w:noProof/>
          <w:lang w:eastAsia="en-AU"/>
        </w:rPr>
        <w:t xml:space="preserve"> </w:t>
      </w:r>
      <w:r w:rsidR="00D90660" w:rsidRPr="00734F9F">
        <w:rPr>
          <w:rFonts w:ascii="Calibri" w:eastAsia="Times New Roman" w:hAnsi="Calibri" w:cs="Calibri"/>
          <w:bCs/>
          <w:i/>
          <w:iCs/>
          <w:noProof/>
          <w:lang w:eastAsia="en-AU"/>
        </w:rPr>
        <w:t>Trioza</w:t>
      </w:r>
      <w:r w:rsidR="00DA76B3" w:rsidRPr="00734F9F">
        <w:rPr>
          <w:rFonts w:ascii="Calibri" w:eastAsia="Times New Roman" w:hAnsi="Calibri" w:cs="Calibri"/>
          <w:bCs/>
          <w:i/>
          <w:iCs/>
          <w:noProof/>
          <w:lang w:eastAsia="en-AU"/>
        </w:rPr>
        <w:t xml:space="preserve"> </w:t>
      </w:r>
      <w:r w:rsidR="00DA76B3" w:rsidRPr="00734F9F">
        <w:rPr>
          <w:rFonts w:ascii="Calibri" w:eastAsia="Times New Roman" w:hAnsi="Calibri" w:cs="Calibri"/>
          <w:bCs/>
          <w:iCs/>
          <w:noProof/>
          <w:lang w:eastAsia="en-AU"/>
        </w:rPr>
        <w:t>(two clades)</w:t>
      </w:r>
      <w:r w:rsidR="00180128">
        <w:rPr>
          <w:rFonts w:ascii="Calibri" w:eastAsia="Times New Roman" w:hAnsi="Calibri" w:cs="Calibri"/>
          <w:bCs/>
          <w:iCs/>
          <w:noProof/>
          <w:lang w:eastAsia="en-AU"/>
        </w:rPr>
        <w:t xml:space="preserve"> (Triozidae), plus</w:t>
      </w:r>
      <w:r w:rsidR="00DA76B3" w:rsidRPr="00734F9F">
        <w:rPr>
          <w:rFonts w:ascii="Calibri" w:eastAsia="Times New Roman" w:hAnsi="Calibri" w:cs="Calibri"/>
          <w:bCs/>
          <w:iCs/>
          <w:noProof/>
          <w:lang w:eastAsia="en-AU"/>
        </w:rPr>
        <w:t xml:space="preserve"> </w:t>
      </w:r>
      <w:r w:rsidR="00180128" w:rsidRPr="00180128">
        <w:rPr>
          <w:rFonts w:ascii="Calibri" w:eastAsia="Times New Roman" w:hAnsi="Calibri" w:cs="Calibri"/>
          <w:bCs/>
          <w:iCs/>
          <w:noProof/>
          <w:lang w:eastAsia="en-AU"/>
        </w:rPr>
        <w:t xml:space="preserve">one lineage each </w:t>
      </w:r>
      <w:r w:rsidR="00180128">
        <w:rPr>
          <w:rFonts w:ascii="Calibri" w:eastAsia="Times New Roman" w:hAnsi="Calibri" w:cs="Calibri"/>
          <w:bCs/>
          <w:iCs/>
          <w:noProof/>
          <w:lang w:eastAsia="en-AU"/>
        </w:rPr>
        <w:t xml:space="preserve">for </w:t>
      </w:r>
      <w:r w:rsidR="00DA76B3" w:rsidRPr="00734F9F">
        <w:rPr>
          <w:rFonts w:ascii="Calibri" w:eastAsia="Times New Roman" w:hAnsi="Calibri" w:cs="Calibri"/>
          <w:bCs/>
          <w:iCs/>
          <w:noProof/>
          <w:lang w:eastAsia="en-AU"/>
        </w:rPr>
        <w:t xml:space="preserve">the genera </w:t>
      </w:r>
      <w:r w:rsidR="00DA76B3" w:rsidRPr="00734F9F">
        <w:rPr>
          <w:rFonts w:ascii="Calibri" w:eastAsia="Times New Roman" w:hAnsi="Calibri" w:cs="Calibri"/>
          <w:bCs/>
          <w:i/>
          <w:iCs/>
          <w:noProof/>
          <w:lang w:eastAsia="en-AU"/>
        </w:rPr>
        <w:t xml:space="preserve">Atmetocranium </w:t>
      </w:r>
      <w:r w:rsidR="00180128">
        <w:rPr>
          <w:rFonts w:eastAsia="Times New Roman" w:cs="Times New Roman"/>
          <w:noProof/>
          <w:szCs w:val="24"/>
          <w:lang w:eastAsia="en-AU"/>
        </w:rPr>
        <w:t>(C</w:t>
      </w:r>
      <w:r w:rsidR="00180128" w:rsidRPr="0045204B">
        <w:rPr>
          <w:rFonts w:eastAsia="Times New Roman" w:cs="Times New Roman"/>
          <w:noProof/>
          <w:szCs w:val="24"/>
          <w:lang w:eastAsia="en-AU"/>
        </w:rPr>
        <w:t>alophyidae</w:t>
      </w:r>
      <w:r w:rsidR="00180128">
        <w:rPr>
          <w:rFonts w:eastAsia="Times New Roman" w:cs="Times New Roman"/>
          <w:noProof/>
          <w:szCs w:val="24"/>
          <w:lang w:eastAsia="en-AU"/>
        </w:rPr>
        <w:t>)</w:t>
      </w:r>
      <w:r w:rsidR="00180128" w:rsidRPr="00734F9F">
        <w:rPr>
          <w:rFonts w:ascii="Calibri" w:eastAsia="Times New Roman" w:hAnsi="Calibri" w:cs="Calibri"/>
          <w:bCs/>
          <w:iCs/>
          <w:noProof/>
          <w:lang w:eastAsia="en-AU"/>
        </w:rPr>
        <w:t xml:space="preserve"> </w:t>
      </w:r>
      <w:r w:rsidR="00DA76B3" w:rsidRPr="00734F9F">
        <w:rPr>
          <w:rFonts w:ascii="Calibri" w:eastAsia="Times New Roman" w:hAnsi="Calibri" w:cs="Calibri"/>
          <w:bCs/>
          <w:iCs/>
          <w:noProof/>
          <w:lang w:eastAsia="en-AU"/>
        </w:rPr>
        <w:t xml:space="preserve">and </w:t>
      </w:r>
      <w:r w:rsidR="00DA76B3" w:rsidRPr="00734F9F">
        <w:rPr>
          <w:rFonts w:ascii="Calibri" w:eastAsia="Times New Roman" w:hAnsi="Calibri" w:cs="Calibri"/>
          <w:bCs/>
          <w:i/>
          <w:iCs/>
          <w:noProof/>
          <w:lang w:eastAsia="en-AU"/>
        </w:rPr>
        <w:t>Anomalopsylla</w:t>
      </w:r>
      <w:r w:rsidR="002A0045">
        <w:rPr>
          <w:rFonts w:ascii="Calibri" w:eastAsia="Times New Roman" w:hAnsi="Calibri" w:cs="Calibri"/>
          <w:bCs/>
          <w:i/>
          <w:iCs/>
          <w:noProof/>
          <w:lang w:eastAsia="en-AU"/>
        </w:rPr>
        <w:t xml:space="preserve"> </w:t>
      </w:r>
      <w:r w:rsidR="002A0045">
        <w:rPr>
          <w:rFonts w:ascii="Calibri" w:eastAsia="Times New Roman" w:hAnsi="Calibri" w:cs="Calibri"/>
          <w:bCs/>
          <w:iCs/>
          <w:noProof/>
          <w:lang w:eastAsia="en-AU"/>
        </w:rPr>
        <w:t>(Aphalaridae)</w:t>
      </w:r>
      <w:r w:rsidR="00DA76B3" w:rsidRPr="00734F9F">
        <w:rPr>
          <w:rFonts w:ascii="Calibri" w:eastAsia="Times New Roman" w:hAnsi="Calibri" w:cs="Calibri"/>
          <w:bCs/>
          <w:iCs/>
          <w:noProof/>
          <w:lang w:eastAsia="en-AU"/>
        </w:rPr>
        <w:t xml:space="preserve">. </w:t>
      </w:r>
      <w:r w:rsidR="00E61C65">
        <w:rPr>
          <w:rFonts w:ascii="Calibri" w:eastAsia="Times New Roman" w:hAnsi="Calibri" w:cs="Calibri"/>
          <w:bCs/>
          <w:iCs/>
          <w:noProof/>
          <w:lang w:eastAsia="en-AU"/>
        </w:rPr>
        <w:t>T</w:t>
      </w:r>
      <w:r w:rsidR="00F64003">
        <w:rPr>
          <w:rFonts w:ascii="Calibri" w:eastAsia="Times New Roman" w:hAnsi="Calibri" w:cs="Calibri"/>
          <w:bCs/>
          <w:iCs/>
          <w:noProof/>
          <w:lang w:eastAsia="en-AU"/>
        </w:rPr>
        <w:t xml:space="preserve">he species adventive to New Zealand </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all the other genera</w:t>
      </w:r>
      <w:r w:rsidR="00054B33">
        <w:rPr>
          <w:rFonts w:ascii="Calibri" w:eastAsia="Times New Roman" w:hAnsi="Calibri" w:cs="Calibri"/>
          <w:bCs/>
          <w:iCs/>
          <w:noProof/>
          <w:lang w:eastAsia="en-AU"/>
        </w:rPr>
        <w:t>,</w:t>
      </w:r>
      <w:r w:rsidR="00F64003">
        <w:rPr>
          <w:rFonts w:ascii="Calibri" w:eastAsia="Times New Roman" w:hAnsi="Calibri" w:cs="Calibri"/>
          <w:bCs/>
          <w:iCs/>
          <w:noProof/>
          <w:lang w:eastAsia="en-AU"/>
        </w:rPr>
        <w:t xml:space="preserve"> Table 1) </w:t>
      </w:r>
      <w:r w:rsidR="00054B33">
        <w:rPr>
          <w:rFonts w:ascii="Calibri" w:eastAsia="Times New Roman" w:hAnsi="Calibri" w:cs="Calibri"/>
          <w:bCs/>
          <w:iCs/>
          <w:noProof/>
          <w:lang w:eastAsia="en-AU"/>
        </w:rPr>
        <w:t xml:space="preserve">were </w:t>
      </w:r>
      <w:r w:rsidR="00F64003">
        <w:rPr>
          <w:rFonts w:ascii="Calibri" w:eastAsia="Times New Roman" w:hAnsi="Calibri" w:cs="Calibri"/>
          <w:bCs/>
          <w:iCs/>
          <w:noProof/>
          <w:lang w:eastAsia="en-AU"/>
        </w:rPr>
        <w:t>divided in</w:t>
      </w:r>
      <w:r w:rsidR="00054B33">
        <w:rPr>
          <w:rFonts w:ascii="Calibri" w:eastAsia="Times New Roman" w:hAnsi="Calibri" w:cs="Calibri"/>
          <w:bCs/>
          <w:iCs/>
          <w:noProof/>
          <w:lang w:eastAsia="en-AU"/>
        </w:rPr>
        <w:t>to a total of</w:t>
      </w:r>
      <w:r w:rsidR="00F64003">
        <w:rPr>
          <w:rFonts w:ascii="Calibri" w:eastAsia="Times New Roman" w:hAnsi="Calibri" w:cs="Calibri"/>
          <w:bCs/>
          <w:iCs/>
          <w:noProof/>
          <w:lang w:eastAsia="en-AU"/>
        </w:rPr>
        <w:t xml:space="preserve"> six families.</w:t>
      </w:r>
      <w:r w:rsidR="00D83DD7">
        <w:rPr>
          <w:rFonts w:ascii="Calibri" w:eastAsia="Times New Roman" w:hAnsi="Calibri" w:cs="Calibri"/>
          <w:bCs/>
          <w:iCs/>
          <w:noProof/>
          <w:lang w:eastAsia="en-AU"/>
        </w:rPr>
        <w:t xml:space="preserve"> </w:t>
      </w:r>
    </w:p>
    <w:p w14:paraId="1087DDAD" w14:textId="1090D2B8" w:rsidR="00054B33" w:rsidRDefault="000E1ED8" w:rsidP="002D1811">
      <w:pPr>
        <w:spacing w:after="240" w:line="360" w:lineRule="auto"/>
        <w:ind w:firstLine="720"/>
      </w:pPr>
      <w:r>
        <w:t xml:space="preserve">Within the subfamily </w:t>
      </w:r>
      <w:proofErr w:type="spellStart"/>
      <w:r>
        <w:t>Spondyliaspidinae</w:t>
      </w:r>
      <w:proofErr w:type="spellEnd"/>
      <w:r>
        <w:t xml:space="preserve"> </w:t>
      </w:r>
      <w:r w:rsidR="00AC107E">
        <w:t>(</w:t>
      </w:r>
      <w:proofErr w:type="spellStart"/>
      <w:r>
        <w:t>Aphalaridae</w:t>
      </w:r>
      <w:proofErr w:type="spellEnd"/>
      <w:r w:rsidR="00AC107E">
        <w:t>)</w:t>
      </w:r>
      <w:r>
        <w:t xml:space="preserve">, </w:t>
      </w:r>
      <w:r w:rsidR="002D1811">
        <w:t xml:space="preserve">the New Zealand </w:t>
      </w:r>
      <w:proofErr w:type="spellStart"/>
      <w:r w:rsidR="002D1811" w:rsidRPr="002D1811">
        <w:rPr>
          <w:b/>
          <w:i/>
        </w:rPr>
        <w:t>Ctenarytaina</w:t>
      </w:r>
      <w:proofErr w:type="spellEnd"/>
      <w:r w:rsidR="002D1811">
        <w:rPr>
          <w:i/>
        </w:rPr>
        <w:t xml:space="preserve"> </w:t>
      </w:r>
      <w:r w:rsidR="002D1811">
        <w:t>formed a monophyletic clade</w:t>
      </w:r>
      <w:r w:rsidR="000C4B36">
        <w:t xml:space="preserve">, </w:t>
      </w:r>
      <w:r w:rsidR="00054B33">
        <w:t xml:space="preserve">closely related </w:t>
      </w:r>
      <w:r w:rsidR="002D1811">
        <w:t>to f</w:t>
      </w:r>
      <w:r w:rsidR="002D1811" w:rsidRPr="00E84C80">
        <w:t xml:space="preserve">ive Australian </w:t>
      </w:r>
      <w:proofErr w:type="spellStart"/>
      <w:r w:rsidR="002D1811" w:rsidRPr="003F6794">
        <w:rPr>
          <w:i/>
        </w:rPr>
        <w:t>Ctenarytaina</w:t>
      </w:r>
      <w:proofErr w:type="spellEnd"/>
      <w:r w:rsidR="002D1811" w:rsidRPr="00E84C80">
        <w:t xml:space="preserve"> </w:t>
      </w:r>
      <w:r w:rsidR="000C4B36">
        <w:t xml:space="preserve">which </w:t>
      </w:r>
      <w:r w:rsidR="002D1811" w:rsidRPr="00E84C80">
        <w:t>formed a</w:t>
      </w:r>
      <w:r w:rsidR="002D1811">
        <w:t>nother</w:t>
      </w:r>
      <w:r w:rsidR="002D1811" w:rsidRPr="00E84C80">
        <w:t xml:space="preserve"> monophyletic </w:t>
      </w:r>
      <w:r w:rsidR="002D1811" w:rsidRPr="00D32629">
        <w:t>clade</w:t>
      </w:r>
      <w:r w:rsidR="000C4B36" w:rsidRPr="00D32629">
        <w:t xml:space="preserve"> </w:t>
      </w:r>
      <w:r w:rsidR="000C4B36" w:rsidRPr="00AC107E">
        <w:t>diverged by 2</w:t>
      </w:r>
      <w:r w:rsidR="004A6A2C">
        <w:t>.1</w:t>
      </w:r>
      <w:r w:rsidR="000C4B36" w:rsidRPr="00AC107E">
        <w:t>%</w:t>
      </w:r>
      <w:r w:rsidR="00054B33">
        <w:t xml:space="preserve"> (Figure 2)</w:t>
      </w:r>
      <w:r w:rsidR="000C4B36" w:rsidRPr="00AC107E">
        <w:t>.</w:t>
      </w:r>
      <w:r w:rsidR="000C4B36" w:rsidRPr="00D32629">
        <w:t xml:space="preserve"> O</w:t>
      </w:r>
      <w:r w:rsidR="002D1811" w:rsidRPr="00D32629">
        <w:t xml:space="preserve">ther </w:t>
      </w:r>
      <w:r w:rsidR="000C4B36" w:rsidRPr="0007672B">
        <w:t xml:space="preserve">genera within the </w:t>
      </w:r>
      <w:r w:rsidR="004A6A2C">
        <w:t xml:space="preserve">same subfamily </w:t>
      </w:r>
      <w:r w:rsidR="002D1811" w:rsidRPr="0007672B">
        <w:t>were more distant</w:t>
      </w:r>
      <w:r w:rsidR="00054B33">
        <w:t xml:space="preserve"> to New Zealand </w:t>
      </w:r>
      <w:proofErr w:type="spellStart"/>
      <w:r w:rsidR="00054B33">
        <w:rPr>
          <w:i/>
        </w:rPr>
        <w:t>Ctenarytaina</w:t>
      </w:r>
      <w:proofErr w:type="spellEnd"/>
      <w:r w:rsidR="0060585D" w:rsidRPr="0007672B">
        <w:t xml:space="preserve">, ranging between the 4.1% of </w:t>
      </w:r>
      <w:proofErr w:type="spellStart"/>
      <w:r w:rsidR="0060585D" w:rsidRPr="0007672B">
        <w:rPr>
          <w:i/>
        </w:rPr>
        <w:t>Glycaspis</w:t>
      </w:r>
      <w:proofErr w:type="spellEnd"/>
      <w:r w:rsidR="0060585D" w:rsidRPr="0007672B">
        <w:rPr>
          <w:i/>
        </w:rPr>
        <w:t xml:space="preserve"> </w:t>
      </w:r>
      <w:r w:rsidR="0060585D" w:rsidRPr="0007672B">
        <w:t xml:space="preserve">and the 4.75% of </w:t>
      </w:r>
      <w:proofErr w:type="spellStart"/>
      <w:r w:rsidR="0060585D" w:rsidRPr="00AC107E">
        <w:rPr>
          <w:i/>
        </w:rPr>
        <w:t>Creiis</w:t>
      </w:r>
      <w:proofErr w:type="spellEnd"/>
      <w:r w:rsidR="0060585D" w:rsidRPr="00D32629">
        <w:t xml:space="preserve"> and </w:t>
      </w:r>
      <w:proofErr w:type="spellStart"/>
      <w:r w:rsidR="0060585D" w:rsidRPr="00AC107E">
        <w:rPr>
          <w:i/>
        </w:rPr>
        <w:t>Cardiaspina</w:t>
      </w:r>
      <w:proofErr w:type="spellEnd"/>
      <w:r w:rsidR="00054B33">
        <w:rPr>
          <w:i/>
        </w:rPr>
        <w:t xml:space="preserve"> </w:t>
      </w:r>
      <w:r w:rsidR="00054B33">
        <w:t>(Figure 2)</w:t>
      </w:r>
      <w:r w:rsidR="002D1811" w:rsidRPr="00AC107E">
        <w:t>.</w:t>
      </w:r>
      <w:r w:rsidR="002D1811" w:rsidRPr="00D32629">
        <w:t xml:space="preserve"> </w:t>
      </w:r>
      <w:r w:rsidR="00054B33" w:rsidRPr="00D32629">
        <w:rPr>
          <w:rFonts w:ascii="Calibri" w:eastAsia="Times New Roman" w:hAnsi="Calibri" w:cs="Times New Roman"/>
          <w:szCs w:val="24"/>
          <w:lang w:eastAsia="en-AU"/>
        </w:rPr>
        <w:t>Within the New</w:t>
      </w:r>
      <w:r w:rsidR="00054B33">
        <w:rPr>
          <w:rFonts w:ascii="Calibri" w:eastAsia="Times New Roman" w:hAnsi="Calibri" w:cs="Times New Roman"/>
          <w:szCs w:val="24"/>
          <w:lang w:eastAsia="en-AU"/>
        </w:rPr>
        <w:t xml:space="preserve"> Zealand </w:t>
      </w:r>
      <w:proofErr w:type="spellStart"/>
      <w:r w:rsidR="00054B33">
        <w:rPr>
          <w:rFonts w:ascii="Calibri" w:eastAsia="Times New Roman" w:hAnsi="Calibri" w:cs="Times New Roman"/>
          <w:i/>
          <w:szCs w:val="24"/>
          <w:lang w:eastAsia="en-AU"/>
        </w:rPr>
        <w:t>Ctenarytaina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three taxa from </w:t>
      </w:r>
      <w:r w:rsidR="00054B33">
        <w:rPr>
          <w:rFonts w:ascii="Calibri" w:eastAsia="Times New Roman" w:hAnsi="Calibri" w:cs="Times New Roman"/>
          <w:i/>
          <w:szCs w:val="24"/>
          <w:lang w:eastAsia="en-AU"/>
        </w:rPr>
        <w:t>Fuchsia</w:t>
      </w:r>
      <w:r w:rsidR="00054B33">
        <w:rPr>
          <w:rFonts w:ascii="Calibri" w:eastAsia="Times New Roman" w:hAnsi="Calibri" w:cs="Times New Roman"/>
          <w:szCs w:val="24"/>
          <w:lang w:eastAsia="en-AU"/>
        </w:rPr>
        <w:t xml:space="preserve"> </w:t>
      </w:r>
      <w:r w:rsidR="00054B33">
        <w:rPr>
          <w:rFonts w:ascii="Calibri" w:eastAsia="Times New Roman" w:hAnsi="Calibri" w:cs="Times New Roman"/>
          <w:i/>
          <w:szCs w:val="24"/>
          <w:lang w:eastAsia="en-AU"/>
        </w:rPr>
        <w:t>excorticate</w:t>
      </w:r>
      <w:r w:rsidR="00054B33">
        <w:rPr>
          <w:rFonts w:ascii="Calibri" w:eastAsia="Times New Roman" w:hAnsi="Calibri" w:cs="Times New Roman"/>
          <w:szCs w:val="24"/>
          <w:lang w:eastAsia="en-AU"/>
        </w:rPr>
        <w:t xml:space="preserve"> (</w:t>
      </w:r>
      <w:proofErr w:type="spellStart"/>
      <w:r w:rsidR="00054B33">
        <w:rPr>
          <w:rFonts w:ascii="Calibri" w:eastAsia="Times New Roman" w:hAnsi="Calibri" w:cs="Times New Roman"/>
          <w:szCs w:val="24"/>
          <w:lang w:eastAsia="en-AU"/>
        </w:rPr>
        <w:t>Onagraceae</w:t>
      </w:r>
      <w:proofErr w:type="spellEnd"/>
      <w:r w:rsidR="00054B33">
        <w:rPr>
          <w:rFonts w:ascii="Calibri" w:eastAsia="Times New Roman" w:hAnsi="Calibri" w:cs="Times New Roman"/>
          <w:szCs w:val="24"/>
          <w:lang w:eastAsia="en-AU"/>
        </w:rPr>
        <w:t xml:space="preserve">) were the earliest branching group. The second clade contained </w:t>
      </w:r>
      <w:proofErr w:type="spellStart"/>
      <w:r w:rsidR="00054B33">
        <w:rPr>
          <w:rFonts w:ascii="Calibri" w:eastAsia="Times New Roman" w:hAnsi="Calibri" w:cs="Times New Roman"/>
          <w:i/>
          <w:szCs w:val="24"/>
          <w:lang w:eastAsia="en-AU"/>
        </w:rPr>
        <w:t>Ctenarytaina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sp. A hosted by </w:t>
      </w:r>
      <w:proofErr w:type="spellStart"/>
      <w:r w:rsidR="00054B33">
        <w:rPr>
          <w:rFonts w:ascii="Calibri" w:eastAsia="Times New Roman" w:hAnsi="Calibri" w:cs="Times New Roman"/>
          <w:i/>
          <w:szCs w:val="24"/>
          <w:lang w:eastAsia="en-AU"/>
        </w:rPr>
        <w:t>Olearia</w:t>
      </w:r>
      <w:proofErr w:type="spellEnd"/>
      <w:r w:rsidR="00054B33">
        <w:rPr>
          <w:rFonts w:ascii="Calibri" w:eastAsia="Times New Roman" w:hAnsi="Calibri" w:cs="Times New Roman"/>
          <w:i/>
          <w:szCs w:val="24"/>
          <w:lang w:eastAsia="en-AU"/>
        </w:rPr>
        <w:t xml:space="preserve"> </w:t>
      </w:r>
      <w:r w:rsidR="00054B33">
        <w:rPr>
          <w:rFonts w:ascii="Calibri" w:eastAsia="Times New Roman" w:hAnsi="Calibri" w:cs="Times New Roman"/>
          <w:szCs w:val="24"/>
          <w:lang w:eastAsia="en-AU"/>
        </w:rPr>
        <w:t xml:space="preserve">(Asteraceae) and the taxa from </w:t>
      </w:r>
      <w:proofErr w:type="spellStart"/>
      <w:r w:rsidR="00054B33">
        <w:rPr>
          <w:rFonts w:ascii="Calibri" w:eastAsia="Times New Roman" w:hAnsi="Calibri" w:cs="Times New Roman"/>
          <w:szCs w:val="24"/>
          <w:lang w:eastAsia="en-AU"/>
        </w:rPr>
        <w:t>Myrtaceae</w:t>
      </w:r>
      <w:proofErr w:type="spellEnd"/>
      <w:r w:rsidR="00054B33">
        <w:rPr>
          <w:rFonts w:ascii="Calibri" w:eastAsia="Times New Roman" w:hAnsi="Calibri" w:cs="Times New Roman"/>
          <w:szCs w:val="24"/>
          <w:lang w:eastAsia="en-AU"/>
        </w:rPr>
        <w:t>.</w:t>
      </w:r>
    </w:p>
    <w:p w14:paraId="7C7C2A77" w14:textId="5AEEA7CA" w:rsidR="002D1811" w:rsidRDefault="00054B33" w:rsidP="002D1811">
      <w:pPr>
        <w:spacing w:after="240" w:line="360" w:lineRule="auto"/>
        <w:ind w:firstLine="720"/>
      </w:pPr>
      <w:r>
        <w:t xml:space="preserve">Separated from the other genera of the </w:t>
      </w:r>
      <w:proofErr w:type="spellStart"/>
      <w:r>
        <w:t>Aphalaridae</w:t>
      </w:r>
      <w:proofErr w:type="spellEnd"/>
      <w:r>
        <w:t>, the</w:t>
      </w:r>
      <w:r w:rsidR="000E1ED8">
        <w:t xml:space="preserve"> genus </w:t>
      </w:r>
      <w:proofErr w:type="spellStart"/>
      <w:r w:rsidR="000E1ED8" w:rsidRPr="002D1811">
        <w:rPr>
          <w:b/>
          <w:i/>
        </w:rPr>
        <w:t>Anomalopsylla</w:t>
      </w:r>
      <w:proofErr w:type="spellEnd"/>
      <w:r w:rsidR="000E1ED8" w:rsidRPr="00D32629">
        <w:rPr>
          <w:rFonts w:ascii="Calibri" w:eastAsia="Times New Roman" w:hAnsi="Calibri" w:cs="Times New Roman"/>
          <w:szCs w:val="24"/>
          <w:lang w:eastAsia="en-AU"/>
        </w:rPr>
        <w:t xml:space="preserve"> </w:t>
      </w:r>
      <w:r>
        <w:rPr>
          <w:rFonts w:ascii="Calibri" w:eastAsia="Times New Roman" w:hAnsi="Calibri" w:cs="Times New Roman"/>
          <w:szCs w:val="24"/>
          <w:lang w:eastAsia="en-AU"/>
        </w:rPr>
        <w:t>clusters together with</w:t>
      </w:r>
      <w:r w:rsidR="000E1ED8">
        <w:rPr>
          <w:rFonts w:ascii="Calibri" w:eastAsia="Times New Roman" w:hAnsi="Calibri" w:cs="Times New Roman"/>
          <w:szCs w:val="24"/>
          <w:lang w:eastAsia="en-AU"/>
        </w:rPr>
        <w:t xml:space="preserve"> European species </w:t>
      </w:r>
      <w:proofErr w:type="spellStart"/>
      <w:r w:rsidR="000E1ED8" w:rsidRPr="0007672B">
        <w:rPr>
          <w:rFonts w:ascii="Calibri" w:eastAsia="Times New Roman" w:hAnsi="Calibri" w:cs="Times New Roman"/>
          <w:i/>
          <w:szCs w:val="24"/>
          <w:lang w:eastAsia="en-AU"/>
        </w:rPr>
        <w:t>Rhinocola</w:t>
      </w:r>
      <w:proofErr w:type="spellEnd"/>
      <w:r w:rsidR="000E1ED8" w:rsidRPr="0007672B">
        <w:rPr>
          <w:rFonts w:ascii="Calibri" w:eastAsia="Times New Roman" w:hAnsi="Calibri" w:cs="Times New Roman"/>
          <w:i/>
          <w:szCs w:val="24"/>
          <w:lang w:eastAsia="en-AU"/>
        </w:rPr>
        <w:t xml:space="preserve"> </w:t>
      </w:r>
      <w:proofErr w:type="spellStart"/>
      <w:r w:rsidR="000E1ED8" w:rsidRPr="0007672B">
        <w:rPr>
          <w:rFonts w:ascii="Calibri" w:eastAsia="Times New Roman" w:hAnsi="Calibri" w:cs="Times New Roman"/>
          <w:i/>
          <w:szCs w:val="24"/>
          <w:lang w:eastAsia="en-AU"/>
        </w:rPr>
        <w:t>aceris</w:t>
      </w:r>
      <w:proofErr w:type="spellEnd"/>
      <w:r w:rsidR="000E1ED8">
        <w:rPr>
          <w:rFonts w:ascii="Calibri" w:eastAsia="Times New Roman" w:hAnsi="Calibri" w:cs="Times New Roman"/>
          <w:i/>
          <w:szCs w:val="24"/>
          <w:lang w:eastAsia="en-AU"/>
        </w:rPr>
        <w:t xml:space="preserve">. </w:t>
      </w:r>
    </w:p>
    <w:p w14:paraId="42733F73" w14:textId="476568A1" w:rsidR="002D1811" w:rsidRDefault="00FF1FD1" w:rsidP="002D1811">
      <w:pPr>
        <w:spacing w:after="240" w:line="360" w:lineRule="auto"/>
        <w:ind w:firstLine="720"/>
      </w:pPr>
      <w:r>
        <w:rPr>
          <w:rFonts w:ascii="Calibri" w:eastAsia="Times New Roman" w:hAnsi="Calibri" w:cs="Times New Roman"/>
          <w:szCs w:val="24"/>
          <w:lang w:eastAsia="en-AU"/>
        </w:rPr>
        <w:t xml:space="preserve">The </w:t>
      </w:r>
      <w:r w:rsidR="002A0045">
        <w:rPr>
          <w:rFonts w:ascii="Calibri" w:eastAsia="Times New Roman" w:hAnsi="Calibri" w:cs="Times New Roman"/>
          <w:szCs w:val="24"/>
          <w:lang w:eastAsia="en-AU"/>
        </w:rPr>
        <w:t xml:space="preserve">New Zealand </w:t>
      </w:r>
      <w:r w:rsidR="0060585D" w:rsidRPr="00777274">
        <w:rPr>
          <w:rFonts w:ascii="Calibri" w:eastAsia="Times New Roman" w:hAnsi="Calibri" w:cs="Times New Roman"/>
          <w:i/>
          <w:szCs w:val="24"/>
          <w:lang w:eastAsia="en-AU"/>
        </w:rPr>
        <w:t>Psylla</w:t>
      </w:r>
      <w:r w:rsidRPr="00FF1FD1">
        <w:t xml:space="preserve"> </w:t>
      </w:r>
      <w:r w:rsidRPr="00FF1FD1">
        <w:rPr>
          <w:rFonts w:ascii="Calibri" w:eastAsia="Times New Roman" w:hAnsi="Calibri" w:cs="Times New Roman"/>
          <w:szCs w:val="24"/>
          <w:lang w:eastAsia="en-AU"/>
        </w:rPr>
        <w:t>form</w:t>
      </w:r>
      <w:r w:rsidR="00D202F3">
        <w:rPr>
          <w:rFonts w:ascii="Calibri" w:eastAsia="Times New Roman" w:hAnsi="Calibri" w:cs="Times New Roman"/>
          <w:szCs w:val="24"/>
          <w:lang w:eastAsia="en-AU"/>
        </w:rPr>
        <w:t>ed</w:t>
      </w:r>
      <w:r w:rsidRPr="00FF1FD1">
        <w:rPr>
          <w:rFonts w:ascii="Calibri" w:eastAsia="Times New Roman" w:hAnsi="Calibri" w:cs="Times New Roman"/>
          <w:szCs w:val="24"/>
          <w:lang w:eastAsia="en-AU"/>
        </w:rPr>
        <w:t xml:space="preserve"> a monophyletic group</w:t>
      </w:r>
      <w:r>
        <w:rPr>
          <w:rFonts w:ascii="Calibri" w:eastAsia="Times New Roman" w:hAnsi="Calibri" w:cs="Times New Roman"/>
          <w:szCs w:val="24"/>
          <w:lang w:eastAsia="en-AU"/>
        </w:rPr>
        <w:t>. T</w:t>
      </w:r>
      <w:r w:rsidR="002D1811">
        <w:t>h</w:t>
      </w:r>
      <w:r w:rsidR="0060585D">
        <w:t>is includes two described species and five undescribed taxa</w:t>
      </w:r>
      <w:r w:rsidR="002D1811">
        <w:t xml:space="preserve"> </w:t>
      </w:r>
      <w:r w:rsidR="0060585D">
        <w:t xml:space="preserve">diverging more than 3.2% (3.23%) from the closest </w:t>
      </w:r>
      <w:r w:rsidR="002D1811" w:rsidRPr="00AC107E">
        <w:rPr>
          <w:i/>
        </w:rPr>
        <w:t>Psylla</w:t>
      </w:r>
      <w:r w:rsidR="002D1811">
        <w:rPr>
          <w:i/>
        </w:rPr>
        <w:t xml:space="preserve"> </w:t>
      </w:r>
      <w:r w:rsidR="0060585D">
        <w:t xml:space="preserve">species from Europe. </w:t>
      </w:r>
      <w:r w:rsidR="004002BB">
        <w:t xml:space="preserve">The subfamily </w:t>
      </w:r>
      <w:proofErr w:type="spellStart"/>
      <w:r w:rsidR="004002BB">
        <w:t>Psyllinae</w:t>
      </w:r>
      <w:proofErr w:type="spellEnd"/>
      <w:r w:rsidR="004002BB">
        <w:t xml:space="preserve"> </w:t>
      </w:r>
      <w:r>
        <w:t xml:space="preserve">forms a monophyletic group </w:t>
      </w:r>
      <w:r w:rsidR="004002BB">
        <w:t xml:space="preserve">including the New Zealand </w:t>
      </w:r>
      <w:r w:rsidR="004002BB">
        <w:rPr>
          <w:i/>
        </w:rPr>
        <w:t xml:space="preserve">Psylla </w:t>
      </w:r>
      <w:r w:rsidR="004002BB">
        <w:t xml:space="preserve">and </w:t>
      </w:r>
      <w:r>
        <w:lastRenderedPageBreak/>
        <w:t>other non-New Zealand species</w:t>
      </w:r>
      <w:r w:rsidR="005730D8">
        <w:t>,</w:t>
      </w:r>
      <w:r w:rsidRPr="00FF1FD1">
        <w:t xml:space="preserve"> </w:t>
      </w:r>
      <w:r>
        <w:t>comprising</w:t>
      </w:r>
      <w:r w:rsidR="002D1811">
        <w:t xml:space="preserve"> the adventive genera</w:t>
      </w:r>
      <w:r w:rsidR="002D1811">
        <w:rPr>
          <w:i/>
        </w:rPr>
        <w:t xml:space="preserve"> </w:t>
      </w:r>
      <w:proofErr w:type="spellStart"/>
      <w:r w:rsidR="002D1811">
        <w:rPr>
          <w:i/>
        </w:rPr>
        <w:t>Baeopelma</w:t>
      </w:r>
      <w:proofErr w:type="spellEnd"/>
      <w:r w:rsidR="002D1811">
        <w:rPr>
          <w:i/>
        </w:rPr>
        <w:t xml:space="preserve"> </w:t>
      </w:r>
      <w:r w:rsidR="002D1811">
        <w:t xml:space="preserve">and </w:t>
      </w:r>
      <w:proofErr w:type="spellStart"/>
      <w:r w:rsidR="002D1811">
        <w:rPr>
          <w:i/>
        </w:rPr>
        <w:t>Arytainilla</w:t>
      </w:r>
      <w:proofErr w:type="spellEnd"/>
      <w:r w:rsidR="005730D8">
        <w:t xml:space="preserve">, and European </w:t>
      </w:r>
      <w:r w:rsidR="005730D8">
        <w:rPr>
          <w:i/>
        </w:rPr>
        <w:t xml:space="preserve">Psylla </w:t>
      </w:r>
      <w:proofErr w:type="spellStart"/>
      <w:r w:rsidR="005730D8">
        <w:rPr>
          <w:i/>
        </w:rPr>
        <w:t>buxi</w:t>
      </w:r>
      <w:proofErr w:type="spellEnd"/>
      <w:r w:rsidR="005730D8">
        <w:rPr>
          <w:i/>
        </w:rPr>
        <w:t xml:space="preserve"> </w:t>
      </w:r>
      <w:r w:rsidR="005730D8" w:rsidRPr="000E680A">
        <w:t>and</w:t>
      </w:r>
      <w:r w:rsidR="005730D8">
        <w:t xml:space="preserve"> </w:t>
      </w:r>
      <w:r w:rsidR="005730D8">
        <w:rPr>
          <w:i/>
        </w:rPr>
        <w:t xml:space="preserve">P. </w:t>
      </w:r>
      <w:proofErr w:type="spellStart"/>
      <w:r w:rsidR="005730D8">
        <w:rPr>
          <w:i/>
        </w:rPr>
        <w:t>alni</w:t>
      </w:r>
      <w:proofErr w:type="spellEnd"/>
      <w:r w:rsidR="005730D8">
        <w:t>, but also</w:t>
      </w:r>
      <w:r>
        <w:t xml:space="preserve"> </w:t>
      </w:r>
      <w:r w:rsidR="002D1811">
        <w:t xml:space="preserve">the North American </w:t>
      </w:r>
      <w:proofErr w:type="spellStart"/>
      <w:r w:rsidR="002D1811">
        <w:rPr>
          <w:i/>
        </w:rPr>
        <w:t>Heteropsylla</w:t>
      </w:r>
      <w:proofErr w:type="spellEnd"/>
      <w:r w:rsidR="002D1811">
        <w:rPr>
          <w:i/>
        </w:rPr>
        <w:t xml:space="preserve"> </w:t>
      </w:r>
      <w:proofErr w:type="spellStart"/>
      <w:r w:rsidR="002D1811">
        <w:rPr>
          <w:i/>
        </w:rPr>
        <w:t>texana</w:t>
      </w:r>
      <w:proofErr w:type="spellEnd"/>
      <w:r w:rsidR="002D1811">
        <w:rPr>
          <w:i/>
        </w:rPr>
        <w:t xml:space="preserve"> </w:t>
      </w:r>
      <w:r w:rsidR="002D1811">
        <w:t>(</w:t>
      </w:r>
      <w:proofErr w:type="spellStart"/>
      <w:r w:rsidR="002D1811">
        <w:t>Ciriacreminae</w:t>
      </w:r>
      <w:proofErr w:type="spellEnd"/>
      <w:r w:rsidR="002D1811">
        <w:t xml:space="preserve">). </w:t>
      </w:r>
      <w:r w:rsidR="004002BB">
        <w:t xml:space="preserve">The </w:t>
      </w:r>
      <w:proofErr w:type="spellStart"/>
      <w:r w:rsidR="004002BB">
        <w:t>Psyllinae</w:t>
      </w:r>
      <w:proofErr w:type="spellEnd"/>
      <w:r w:rsidR="004002BB">
        <w:t xml:space="preserve"> are well separated by a 1.9% divergence from the other monophyletic Psyllidae subfamily, the </w:t>
      </w:r>
      <w:proofErr w:type="spellStart"/>
      <w:r w:rsidR="004002BB">
        <w:t>Acizzinae</w:t>
      </w:r>
      <w:proofErr w:type="spellEnd"/>
      <w:r w:rsidR="004002BB">
        <w:t xml:space="preserve">, represented in New Zealand by the Australian genus </w:t>
      </w:r>
      <w:proofErr w:type="spellStart"/>
      <w:r w:rsidR="004002BB">
        <w:rPr>
          <w:i/>
        </w:rPr>
        <w:t>Acizzia</w:t>
      </w:r>
      <w:proofErr w:type="spellEnd"/>
      <w:r w:rsidR="004002BB">
        <w:rPr>
          <w:i/>
        </w:rPr>
        <w:t>.</w:t>
      </w:r>
    </w:p>
    <w:p w14:paraId="72DCF0D6" w14:textId="1DD53E4C" w:rsidR="0075738C" w:rsidRDefault="00281869" w:rsidP="00B77D32">
      <w:pPr>
        <w:spacing w:after="240" w:line="360" w:lineRule="auto"/>
        <w:ind w:firstLine="360"/>
      </w:pPr>
      <w:r>
        <w:rPr>
          <w:rFonts w:ascii="Calibri" w:eastAsia="Times New Roman" w:hAnsi="Calibri" w:cs="Times New Roman"/>
          <w:szCs w:val="24"/>
          <w:lang w:eastAsia="en-AU"/>
        </w:rPr>
        <w:t>Within</w:t>
      </w:r>
      <w:r w:rsidR="005730D8">
        <w:rPr>
          <w:rFonts w:ascii="Calibri" w:eastAsia="Times New Roman" w:hAnsi="Calibri" w:cs="Times New Roman"/>
          <w:szCs w:val="24"/>
          <w:lang w:eastAsia="en-AU"/>
        </w:rPr>
        <w:t xml:space="preserve"> the </w:t>
      </w:r>
      <w:proofErr w:type="spellStart"/>
      <w:r w:rsidR="005730D8">
        <w:rPr>
          <w:rFonts w:ascii="Calibri" w:eastAsia="Times New Roman" w:hAnsi="Calibri" w:cs="Times New Roman"/>
          <w:szCs w:val="24"/>
          <w:lang w:eastAsia="en-AU"/>
        </w:rPr>
        <w:t>Triozidae</w:t>
      </w:r>
      <w:proofErr w:type="spellEnd"/>
      <w:r w:rsidR="005730D8">
        <w:rPr>
          <w:rFonts w:ascii="Calibri" w:eastAsia="Times New Roman" w:hAnsi="Calibri" w:cs="Times New Roman"/>
          <w:szCs w:val="24"/>
          <w:lang w:eastAsia="en-AU"/>
        </w:rPr>
        <w:t>, a</w:t>
      </w:r>
      <w:r w:rsidR="002D1811">
        <w:rPr>
          <w:rFonts w:ascii="Calibri" w:eastAsia="Times New Roman" w:hAnsi="Calibri" w:cs="Times New Roman"/>
          <w:szCs w:val="24"/>
          <w:lang w:eastAsia="en-AU"/>
        </w:rPr>
        <w:t xml:space="preserve">ll but one of the 31 </w:t>
      </w:r>
      <w:r w:rsidR="00521BED">
        <w:rPr>
          <w:rFonts w:ascii="Calibri" w:eastAsia="Times New Roman" w:hAnsi="Calibri" w:cs="Times New Roman"/>
          <w:szCs w:val="24"/>
          <w:lang w:eastAsia="en-AU"/>
        </w:rPr>
        <w:t xml:space="preserve">native New Zealand </w:t>
      </w:r>
      <w:proofErr w:type="spellStart"/>
      <w:r w:rsidR="002D1811" w:rsidRPr="00777274">
        <w:rPr>
          <w:rFonts w:ascii="Calibri" w:eastAsia="Times New Roman" w:hAnsi="Calibri" w:cs="Times New Roman"/>
          <w:i/>
          <w:szCs w:val="24"/>
          <w:lang w:eastAsia="en-AU"/>
        </w:rPr>
        <w:t>Trioza</w:t>
      </w:r>
      <w:proofErr w:type="spellEnd"/>
      <w:r w:rsidR="002D1811" w:rsidRPr="00777274">
        <w:rPr>
          <w:rFonts w:ascii="Calibri" w:eastAsia="Times New Roman" w:hAnsi="Calibri" w:cs="Times New Roman"/>
          <w:szCs w:val="24"/>
          <w:lang w:eastAsia="en-AU"/>
        </w:rPr>
        <w:t xml:space="preserve"> species</w:t>
      </w:r>
      <w:r w:rsidR="002D1811">
        <w:rPr>
          <w:rFonts w:ascii="Calibri" w:eastAsia="Times New Roman" w:hAnsi="Calibri" w:cs="Times New Roman"/>
          <w:szCs w:val="24"/>
          <w:lang w:eastAsia="en-AU"/>
        </w:rPr>
        <w:t xml:space="preserve"> cluster into a single monophyletic clade (</w:t>
      </w:r>
      <w:r w:rsidR="00CA3CA6">
        <w:rPr>
          <w:rFonts w:ascii="Calibri" w:eastAsia="Times New Roman" w:hAnsi="Calibri" w:cs="Times New Roman"/>
          <w:szCs w:val="24"/>
          <w:lang w:eastAsia="en-AU"/>
        </w:rPr>
        <w:t>Figure 2</w:t>
      </w:r>
      <w:r w:rsidR="002D1811">
        <w:rPr>
          <w:rFonts w:ascii="Calibri" w:eastAsia="Times New Roman" w:hAnsi="Calibri" w:cs="Times New Roman"/>
          <w:szCs w:val="24"/>
          <w:lang w:eastAsia="en-AU"/>
        </w:rPr>
        <w:t xml:space="preserve">). </w:t>
      </w:r>
      <w:r w:rsidR="0031084D">
        <w:rPr>
          <w:rFonts w:ascii="Calibri" w:eastAsia="Times New Roman" w:hAnsi="Calibri" w:cs="Times New Roman"/>
          <w:szCs w:val="24"/>
          <w:lang w:eastAsia="en-AU"/>
        </w:rPr>
        <w:t xml:space="preserve">The closest non-New Zealand relative was the European </w:t>
      </w:r>
      <w:r w:rsidR="0031084D">
        <w:rPr>
          <w:rFonts w:ascii="Calibri" w:eastAsia="Times New Roman" w:hAnsi="Calibri" w:cs="Times New Roman"/>
          <w:i/>
          <w:szCs w:val="24"/>
          <w:lang w:eastAsia="en-AU"/>
        </w:rPr>
        <w:t xml:space="preserve">T. </w:t>
      </w:r>
      <w:proofErr w:type="spellStart"/>
      <w:r w:rsidR="0031084D">
        <w:rPr>
          <w:rFonts w:ascii="Calibri" w:eastAsia="Times New Roman" w:hAnsi="Calibri" w:cs="Times New Roman"/>
          <w:i/>
          <w:szCs w:val="24"/>
          <w:lang w:eastAsia="en-AU"/>
        </w:rPr>
        <w:t>urticae</w:t>
      </w:r>
      <w:proofErr w:type="spellEnd"/>
      <w:r w:rsidR="0031084D">
        <w:rPr>
          <w:rFonts w:ascii="Calibri" w:eastAsia="Times New Roman" w:hAnsi="Calibri" w:cs="Times New Roman"/>
          <w:szCs w:val="24"/>
          <w:lang w:eastAsia="en-AU"/>
        </w:rPr>
        <w:t xml:space="preserve">, although the bootstrap support for this relationship was low. </w:t>
      </w:r>
      <w:r w:rsidR="00521BED">
        <w:rPr>
          <w:rFonts w:ascii="Calibri" w:eastAsia="Times New Roman" w:hAnsi="Calibri" w:cs="Times New Roman"/>
          <w:szCs w:val="24"/>
          <w:lang w:eastAsia="en-AU"/>
        </w:rPr>
        <w:t>T</w:t>
      </w:r>
      <w:r w:rsidR="0031084D">
        <w:rPr>
          <w:rFonts w:ascii="Calibri" w:eastAsia="Times New Roman" w:hAnsi="Calibri" w:cs="Times New Roman"/>
          <w:szCs w:val="24"/>
          <w:lang w:eastAsia="en-AU"/>
        </w:rPr>
        <w:t xml:space="preserve">he native </w:t>
      </w:r>
      <w:r w:rsidR="0031084D">
        <w:rPr>
          <w:rFonts w:ascii="Calibri" w:eastAsia="Times New Roman" w:hAnsi="Calibri" w:cs="Times New Roman"/>
          <w:i/>
          <w:szCs w:val="24"/>
          <w:lang w:eastAsia="en-AU"/>
        </w:rPr>
        <w:t xml:space="preserve">T. </w:t>
      </w:r>
      <w:proofErr w:type="spellStart"/>
      <w:r w:rsidR="0031084D">
        <w:rPr>
          <w:rFonts w:ascii="Calibri" w:eastAsia="Times New Roman" w:hAnsi="Calibri" w:cs="Times New Roman"/>
          <w:i/>
          <w:szCs w:val="24"/>
          <w:lang w:eastAsia="en-AU"/>
        </w:rPr>
        <w:t>curta</w:t>
      </w:r>
      <w:proofErr w:type="spellEnd"/>
      <w:r w:rsidR="0031084D">
        <w:rPr>
          <w:rFonts w:ascii="Calibri" w:eastAsia="Times New Roman" w:hAnsi="Calibri" w:cs="Times New Roman"/>
          <w:szCs w:val="24"/>
          <w:lang w:eastAsia="en-AU"/>
        </w:rPr>
        <w:t xml:space="preserve"> diverged from th</w:t>
      </w:r>
      <w:r w:rsidR="00521BED">
        <w:rPr>
          <w:rFonts w:ascii="Calibri" w:eastAsia="Times New Roman" w:hAnsi="Calibri" w:cs="Times New Roman"/>
          <w:szCs w:val="24"/>
          <w:lang w:eastAsia="en-AU"/>
        </w:rPr>
        <w:t xml:space="preserve">e other New Zealand </w:t>
      </w:r>
      <w:proofErr w:type="spellStart"/>
      <w:r w:rsidR="00521BED" w:rsidRPr="00777274">
        <w:rPr>
          <w:rFonts w:ascii="Calibri" w:eastAsia="Times New Roman" w:hAnsi="Calibri" w:cs="Times New Roman"/>
          <w:i/>
          <w:szCs w:val="24"/>
          <w:lang w:eastAsia="en-AU"/>
        </w:rPr>
        <w:t>Trioza</w:t>
      </w:r>
      <w:proofErr w:type="spellEnd"/>
      <w:r w:rsidR="0031084D">
        <w:rPr>
          <w:rFonts w:ascii="Calibri" w:eastAsia="Times New Roman" w:hAnsi="Calibri" w:cs="Times New Roman"/>
          <w:szCs w:val="24"/>
          <w:lang w:eastAsia="en-AU"/>
        </w:rPr>
        <w:t xml:space="preserve"> by </w:t>
      </w:r>
      <w:r w:rsidR="004002BB" w:rsidRPr="00AC107E">
        <w:rPr>
          <w:rFonts w:ascii="Calibri" w:eastAsia="Times New Roman" w:hAnsi="Calibri" w:cs="Times New Roman"/>
          <w:szCs w:val="24"/>
          <w:lang w:eastAsia="en-AU"/>
        </w:rPr>
        <w:t>4%</w:t>
      </w:r>
      <w:r w:rsidR="0031084D" w:rsidRPr="00D32629">
        <w:rPr>
          <w:rFonts w:ascii="Calibri" w:eastAsia="Times New Roman" w:hAnsi="Calibri" w:cs="Times New Roman"/>
          <w:szCs w:val="24"/>
          <w:lang w:eastAsia="en-AU"/>
        </w:rPr>
        <w:t>,</w:t>
      </w:r>
      <w:r w:rsidR="0031084D">
        <w:rPr>
          <w:rFonts w:ascii="Calibri" w:eastAsia="Times New Roman" w:hAnsi="Calibri" w:cs="Times New Roman"/>
          <w:szCs w:val="24"/>
          <w:lang w:eastAsia="en-AU"/>
        </w:rPr>
        <w:t xml:space="preserve"> </w:t>
      </w:r>
      <w:r w:rsidR="00521BED">
        <w:rPr>
          <w:rFonts w:ascii="Calibri" w:eastAsia="Times New Roman" w:hAnsi="Calibri" w:cs="Times New Roman"/>
          <w:szCs w:val="24"/>
          <w:lang w:eastAsia="en-AU"/>
        </w:rPr>
        <w:t xml:space="preserve">demonstrating </w:t>
      </w:r>
      <w:r w:rsidR="0031084D">
        <w:rPr>
          <w:rFonts w:ascii="Calibri" w:eastAsia="Times New Roman" w:hAnsi="Calibri" w:cs="Times New Roman"/>
          <w:szCs w:val="24"/>
          <w:lang w:eastAsia="en-AU"/>
        </w:rPr>
        <w:t xml:space="preserve">a separate ancestral introduction. </w:t>
      </w:r>
      <w:proofErr w:type="spellStart"/>
      <w:r w:rsidR="00521BED" w:rsidRPr="00777274">
        <w:rPr>
          <w:rFonts w:ascii="Calibri" w:eastAsia="Times New Roman" w:hAnsi="Calibri" w:cs="Times New Roman"/>
          <w:i/>
          <w:szCs w:val="24"/>
          <w:lang w:eastAsia="en-AU"/>
        </w:rPr>
        <w:t>Trioza</w:t>
      </w:r>
      <w:proofErr w:type="spellEnd"/>
      <w:r w:rsidR="00521BED" w:rsidRPr="00777274">
        <w:rPr>
          <w:rFonts w:ascii="Calibri" w:eastAsia="Times New Roman" w:hAnsi="Calibri" w:cs="Times New Roman"/>
          <w:i/>
          <w:szCs w:val="24"/>
          <w:lang w:eastAsia="en-AU"/>
        </w:rPr>
        <w:t xml:space="preserve"> </w:t>
      </w:r>
      <w:proofErr w:type="spellStart"/>
      <w:r w:rsidR="00521BED" w:rsidRPr="00777274">
        <w:rPr>
          <w:rFonts w:ascii="Calibri" w:eastAsia="Times New Roman" w:hAnsi="Calibri" w:cs="Times New Roman"/>
          <w:i/>
          <w:szCs w:val="24"/>
          <w:lang w:eastAsia="en-AU"/>
        </w:rPr>
        <w:t>curta</w:t>
      </w:r>
      <w:proofErr w:type="spellEnd"/>
      <w:r w:rsidR="002D1811">
        <w:rPr>
          <w:rFonts w:ascii="Calibri" w:eastAsia="Times New Roman" w:hAnsi="Calibri" w:cs="Times New Roman"/>
          <w:szCs w:val="24"/>
          <w:lang w:eastAsia="en-AU"/>
        </w:rPr>
        <w:t xml:space="preserve"> formed a monophyletic association with </w:t>
      </w:r>
      <w:r w:rsidR="002D1811">
        <w:rPr>
          <w:rFonts w:ascii="Calibri" w:eastAsia="Times New Roman" w:hAnsi="Calibri" w:cs="Times New Roman"/>
          <w:i/>
          <w:szCs w:val="24"/>
          <w:lang w:eastAsia="en-AU"/>
        </w:rPr>
        <w:t xml:space="preserve">T. </w:t>
      </w:r>
      <w:proofErr w:type="spellStart"/>
      <w:r w:rsidR="002D1811">
        <w:rPr>
          <w:rFonts w:ascii="Calibri" w:eastAsia="Times New Roman" w:hAnsi="Calibri" w:cs="Times New Roman"/>
          <w:i/>
          <w:szCs w:val="24"/>
          <w:lang w:eastAsia="en-AU"/>
        </w:rPr>
        <w:t>adventicia</w:t>
      </w:r>
      <w:proofErr w:type="spellEnd"/>
      <w:r w:rsidR="002D1811">
        <w:rPr>
          <w:rFonts w:ascii="Calibri" w:eastAsia="Times New Roman" w:hAnsi="Calibri" w:cs="Times New Roman"/>
          <w:i/>
          <w:szCs w:val="24"/>
          <w:lang w:eastAsia="en-AU"/>
        </w:rPr>
        <w:t xml:space="preserve">, </w:t>
      </w:r>
      <w:r w:rsidR="002D1811">
        <w:rPr>
          <w:rFonts w:ascii="Calibri" w:eastAsia="Times New Roman" w:hAnsi="Calibri" w:cs="Times New Roman"/>
          <w:szCs w:val="24"/>
          <w:lang w:eastAsia="en-AU"/>
        </w:rPr>
        <w:t xml:space="preserve">an adventive species </w:t>
      </w:r>
      <w:r w:rsidR="00521BED">
        <w:rPr>
          <w:rFonts w:ascii="Calibri" w:eastAsia="Times New Roman" w:hAnsi="Calibri" w:cs="Times New Roman"/>
          <w:szCs w:val="24"/>
          <w:lang w:eastAsia="en-AU"/>
        </w:rPr>
        <w:t xml:space="preserve">from </w:t>
      </w:r>
      <w:r w:rsidR="00521BED" w:rsidRPr="007828EC">
        <w:rPr>
          <w:rFonts w:ascii="Calibri" w:eastAsia="Times New Roman" w:hAnsi="Calibri" w:cs="Times New Roman"/>
          <w:szCs w:val="24"/>
          <w:lang w:eastAsia="en-AU"/>
        </w:rPr>
        <w:t>Australia</w:t>
      </w:r>
      <w:r w:rsidR="00521BED">
        <w:rPr>
          <w:rFonts w:ascii="Calibri" w:eastAsia="Times New Roman" w:hAnsi="Calibri" w:cs="Times New Roman"/>
          <w:szCs w:val="24"/>
          <w:lang w:eastAsia="en-AU"/>
        </w:rPr>
        <w:t xml:space="preserve"> that is hosted by</w:t>
      </w:r>
      <w:r w:rsidR="00FA04F7">
        <w:rPr>
          <w:rFonts w:ascii="Calibri" w:eastAsia="Times New Roman" w:hAnsi="Calibri" w:cs="Times New Roman"/>
          <w:szCs w:val="24"/>
          <w:lang w:eastAsia="en-AU"/>
        </w:rPr>
        <w:t xml:space="preserve"> another </w:t>
      </w:r>
      <w:proofErr w:type="spellStart"/>
      <w:r w:rsidR="00FA04F7">
        <w:rPr>
          <w:rFonts w:ascii="Calibri" w:eastAsia="Times New Roman" w:hAnsi="Calibri" w:cs="Times New Roman"/>
          <w:szCs w:val="24"/>
          <w:lang w:eastAsia="en-AU"/>
        </w:rPr>
        <w:t>Myrtaceae</w:t>
      </w:r>
      <w:proofErr w:type="spellEnd"/>
      <w:r w:rsidR="00FA04F7">
        <w:rPr>
          <w:rFonts w:ascii="Calibri" w:eastAsia="Times New Roman" w:hAnsi="Calibri" w:cs="Times New Roman"/>
          <w:szCs w:val="24"/>
          <w:lang w:eastAsia="en-AU"/>
        </w:rPr>
        <w:t xml:space="preserve"> species,</w:t>
      </w:r>
      <w:r w:rsidR="00521BED">
        <w:rPr>
          <w:rFonts w:ascii="Calibri" w:eastAsia="Times New Roman" w:hAnsi="Calibri" w:cs="Times New Roman"/>
          <w:szCs w:val="24"/>
          <w:lang w:eastAsia="en-AU"/>
        </w:rPr>
        <w:t xml:space="preserve"> </w:t>
      </w:r>
      <w:proofErr w:type="spellStart"/>
      <w:r w:rsidR="00521BED" w:rsidRPr="00777274">
        <w:rPr>
          <w:rFonts w:ascii="Calibri" w:eastAsia="Times New Roman" w:hAnsi="Calibri" w:cs="Times New Roman"/>
          <w:i/>
          <w:szCs w:val="24"/>
          <w:lang w:eastAsia="en-AU"/>
        </w:rPr>
        <w:t>Syz</w:t>
      </w:r>
      <w:r w:rsidR="00FA04F7">
        <w:rPr>
          <w:rFonts w:ascii="Calibri" w:eastAsia="Times New Roman" w:hAnsi="Calibri" w:cs="Times New Roman"/>
          <w:i/>
          <w:szCs w:val="24"/>
          <w:lang w:eastAsia="en-AU"/>
        </w:rPr>
        <w:t>y</w:t>
      </w:r>
      <w:r w:rsidR="00521BED" w:rsidRPr="00777274">
        <w:rPr>
          <w:rFonts w:ascii="Calibri" w:eastAsia="Times New Roman" w:hAnsi="Calibri" w:cs="Times New Roman"/>
          <w:i/>
          <w:szCs w:val="24"/>
          <w:lang w:eastAsia="en-AU"/>
        </w:rPr>
        <w:t>gium</w:t>
      </w:r>
      <w:proofErr w:type="spellEnd"/>
      <w:r w:rsidR="00521BED">
        <w:rPr>
          <w:rFonts w:ascii="Calibri" w:eastAsia="Times New Roman" w:hAnsi="Calibri" w:cs="Times New Roman"/>
          <w:szCs w:val="24"/>
          <w:lang w:eastAsia="en-AU"/>
        </w:rPr>
        <w:t xml:space="preserve"> </w:t>
      </w:r>
      <w:proofErr w:type="spellStart"/>
      <w:r w:rsidR="00FA04F7" w:rsidRPr="00777274">
        <w:rPr>
          <w:rFonts w:ascii="Calibri" w:eastAsia="Times New Roman" w:hAnsi="Calibri" w:cs="Times New Roman"/>
          <w:i/>
          <w:szCs w:val="24"/>
          <w:lang w:eastAsia="en-AU"/>
        </w:rPr>
        <w:t>smithii</w:t>
      </w:r>
      <w:proofErr w:type="spellEnd"/>
      <w:r w:rsidR="00FA04F7">
        <w:rPr>
          <w:rFonts w:ascii="Calibri" w:eastAsia="Times New Roman" w:hAnsi="Calibri" w:cs="Times New Roman"/>
          <w:szCs w:val="24"/>
          <w:lang w:eastAsia="en-AU"/>
        </w:rPr>
        <w:t xml:space="preserve"> </w:t>
      </w:r>
      <w:r w:rsidR="002D1811" w:rsidRPr="007828EC">
        <w:rPr>
          <w:rFonts w:ascii="Calibri" w:eastAsia="Times New Roman" w:hAnsi="Calibri" w:cs="Times New Roman"/>
          <w:szCs w:val="24"/>
          <w:lang w:eastAsia="en-AU"/>
        </w:rPr>
        <w:t>(Percy 2017</w:t>
      </w:r>
      <w:r w:rsidR="00522631">
        <w:rPr>
          <w:rFonts w:ascii="Calibri" w:eastAsia="Times New Roman" w:hAnsi="Calibri" w:cs="Times New Roman"/>
          <w:szCs w:val="24"/>
          <w:lang w:eastAsia="en-AU"/>
        </w:rPr>
        <w:t xml:space="preserve">; </w:t>
      </w:r>
      <w:proofErr w:type="spellStart"/>
      <w:r w:rsidR="00522631">
        <w:rPr>
          <w:rFonts w:ascii="Calibri" w:eastAsia="Times New Roman" w:hAnsi="Calibri" w:cs="Times New Roman"/>
          <w:szCs w:val="24"/>
          <w:lang w:eastAsia="en-AU"/>
        </w:rPr>
        <w:t>Martoni</w:t>
      </w:r>
      <w:proofErr w:type="spellEnd"/>
      <w:r w:rsidR="00522631">
        <w:rPr>
          <w:rFonts w:ascii="Calibri" w:eastAsia="Times New Roman" w:hAnsi="Calibri" w:cs="Times New Roman"/>
          <w:szCs w:val="24"/>
          <w:lang w:eastAsia="en-AU"/>
        </w:rPr>
        <w:t xml:space="preserve"> 2017</w:t>
      </w:r>
      <w:r w:rsidR="002D1811" w:rsidRPr="007828EC">
        <w:rPr>
          <w:rFonts w:ascii="Calibri" w:eastAsia="Times New Roman" w:hAnsi="Calibri" w:cs="Times New Roman"/>
          <w:szCs w:val="24"/>
          <w:lang w:eastAsia="en-AU"/>
        </w:rPr>
        <w:t xml:space="preserve">). </w:t>
      </w:r>
      <w:r w:rsidR="002D1811" w:rsidRPr="00154049">
        <w:rPr>
          <w:rFonts w:ascii="Calibri" w:eastAsia="Times New Roman" w:hAnsi="Calibri" w:cs="Calibri"/>
          <w:bCs/>
          <w:iCs/>
          <w:noProof/>
          <w:lang w:eastAsia="en-AU"/>
        </w:rPr>
        <w:t xml:space="preserve">The Australian triozids formed a monophyletic clade (including </w:t>
      </w:r>
      <w:r w:rsidR="0031084D">
        <w:rPr>
          <w:rFonts w:ascii="Calibri" w:eastAsia="Times New Roman" w:hAnsi="Calibri" w:cs="Calibri"/>
          <w:bCs/>
          <w:iCs/>
          <w:noProof/>
          <w:lang w:eastAsia="en-AU"/>
        </w:rPr>
        <w:t xml:space="preserve">New Zealand’s </w:t>
      </w:r>
      <w:r w:rsidR="002D1811" w:rsidRPr="00154049">
        <w:rPr>
          <w:rFonts w:ascii="Calibri" w:eastAsia="Times New Roman" w:hAnsi="Calibri" w:cs="Calibri"/>
          <w:bCs/>
          <w:i/>
          <w:iCs/>
          <w:noProof/>
          <w:lang w:eastAsia="en-AU"/>
        </w:rPr>
        <w:t>T. curta</w:t>
      </w:r>
      <w:r w:rsidR="002D1811" w:rsidRPr="00154049">
        <w:rPr>
          <w:rFonts w:ascii="Calibri" w:eastAsia="Times New Roman" w:hAnsi="Calibri" w:cs="Calibri"/>
          <w:bCs/>
          <w:iCs/>
          <w:noProof/>
          <w:lang w:eastAsia="en-AU"/>
        </w:rPr>
        <w:t xml:space="preserve">) but with very weak affinities </w:t>
      </w:r>
      <w:r w:rsidR="00521BED">
        <w:rPr>
          <w:rFonts w:ascii="Calibri" w:eastAsia="Times New Roman" w:hAnsi="Calibri" w:cs="Calibri"/>
          <w:bCs/>
          <w:iCs/>
          <w:noProof/>
          <w:lang w:eastAsia="en-AU"/>
        </w:rPr>
        <w:t>to</w:t>
      </w:r>
      <w:r w:rsidR="002D1811" w:rsidRPr="00154049">
        <w:rPr>
          <w:rFonts w:ascii="Calibri" w:eastAsia="Times New Roman" w:hAnsi="Calibri" w:cs="Calibri"/>
          <w:bCs/>
          <w:iCs/>
          <w:noProof/>
          <w:lang w:eastAsia="en-AU"/>
        </w:rPr>
        <w:t xml:space="preserve"> one another. </w:t>
      </w:r>
      <w:r w:rsidR="00154049">
        <w:rPr>
          <w:rFonts w:ascii="Calibri" w:eastAsia="Times New Roman" w:hAnsi="Calibri" w:cs="Calibri"/>
          <w:bCs/>
          <w:iCs/>
          <w:noProof/>
          <w:lang w:eastAsia="en-AU"/>
        </w:rPr>
        <w:t xml:space="preserve">Beside the </w:t>
      </w:r>
      <w:r w:rsidR="00FA04F7">
        <w:rPr>
          <w:rFonts w:ascii="Calibri" w:eastAsia="Times New Roman" w:hAnsi="Calibri" w:cs="Calibri"/>
          <w:bCs/>
          <w:iCs/>
          <w:noProof/>
          <w:lang w:eastAsia="en-AU"/>
        </w:rPr>
        <w:t xml:space="preserve">New Zealand species of the </w:t>
      </w:r>
      <w:r w:rsidR="00154049">
        <w:rPr>
          <w:rFonts w:ascii="Calibri" w:eastAsia="Times New Roman" w:hAnsi="Calibri" w:cs="Calibri"/>
          <w:bCs/>
          <w:iCs/>
          <w:noProof/>
          <w:lang w:eastAsia="en-AU"/>
        </w:rPr>
        <w:t xml:space="preserve">genus </w:t>
      </w:r>
      <w:r w:rsidR="00154049">
        <w:rPr>
          <w:rFonts w:ascii="Calibri" w:eastAsia="Times New Roman" w:hAnsi="Calibri" w:cs="Calibri"/>
          <w:bCs/>
          <w:i/>
          <w:iCs/>
          <w:noProof/>
          <w:lang w:eastAsia="en-AU"/>
        </w:rPr>
        <w:t xml:space="preserve">Trioza, </w:t>
      </w:r>
      <w:r w:rsidR="00154049">
        <w:t>t</w:t>
      </w:r>
      <w:r w:rsidR="002D1811" w:rsidRPr="00CF13A4">
        <w:t xml:space="preserve">he family </w:t>
      </w:r>
      <w:proofErr w:type="spellStart"/>
      <w:r w:rsidR="002D1811" w:rsidRPr="00CF13A4">
        <w:t>Triozidae</w:t>
      </w:r>
      <w:proofErr w:type="spellEnd"/>
      <w:r w:rsidR="002D1811" w:rsidRPr="00CF13A4">
        <w:t xml:space="preserve"> </w:t>
      </w:r>
      <w:r w:rsidR="002D1811">
        <w:t xml:space="preserve">included the adventive species of the genera </w:t>
      </w:r>
      <w:proofErr w:type="spellStart"/>
      <w:r w:rsidR="00FA04F7">
        <w:rPr>
          <w:rFonts w:ascii="Calibri" w:eastAsia="Times New Roman" w:hAnsi="Calibri" w:cs="Times New Roman"/>
          <w:i/>
          <w:iCs/>
          <w:color w:val="000000"/>
          <w:lang w:eastAsia="en-NZ"/>
        </w:rPr>
        <w:t>Acanthocasuarina</w:t>
      </w:r>
      <w:proofErr w:type="spellEnd"/>
      <w:r w:rsidR="00FA04F7">
        <w:rPr>
          <w:rFonts w:ascii="Calibri" w:eastAsia="Times New Roman" w:hAnsi="Calibri" w:cs="Times New Roman"/>
          <w:i/>
          <w:iCs/>
          <w:color w:val="000000"/>
          <w:lang w:eastAsia="en-NZ"/>
        </w:rPr>
        <w:t>,</w:t>
      </w:r>
      <w:r w:rsidR="00FA04F7">
        <w:rPr>
          <w:i/>
        </w:rPr>
        <w:t xml:space="preserve"> </w:t>
      </w:r>
      <w:proofErr w:type="spellStart"/>
      <w:r w:rsidR="002D1811">
        <w:rPr>
          <w:i/>
        </w:rPr>
        <w:t>Bactericera</w:t>
      </w:r>
      <w:proofErr w:type="spellEnd"/>
      <w:r w:rsidR="002D1811">
        <w:rPr>
          <w:i/>
        </w:rPr>
        <w:t xml:space="preserve">, </w:t>
      </w:r>
      <w:proofErr w:type="spellStart"/>
      <w:r w:rsidR="002D1811">
        <w:rPr>
          <w:i/>
        </w:rPr>
        <w:t>Trioza</w:t>
      </w:r>
      <w:proofErr w:type="spellEnd"/>
      <w:r w:rsidR="00154049">
        <w:rPr>
          <w:i/>
        </w:rPr>
        <w:t xml:space="preserve"> </w:t>
      </w:r>
      <w:r w:rsidR="00154049">
        <w:t>(from Australia and Europe)</w:t>
      </w:r>
      <w:r w:rsidR="002D1811">
        <w:rPr>
          <w:i/>
        </w:rPr>
        <w:t xml:space="preserve">, </w:t>
      </w:r>
      <w:proofErr w:type="spellStart"/>
      <w:r w:rsidR="002D1811">
        <w:rPr>
          <w:i/>
        </w:rPr>
        <w:t>Casuarinicola</w:t>
      </w:r>
      <w:proofErr w:type="spellEnd"/>
      <w:r w:rsidR="002D1811">
        <w:rPr>
          <w:i/>
        </w:rPr>
        <w:t xml:space="preserve"> </w:t>
      </w:r>
      <w:r w:rsidR="002D1811">
        <w:t xml:space="preserve">and an Australian triozid species collected from the host plant </w:t>
      </w:r>
      <w:r w:rsidR="002D1811">
        <w:rPr>
          <w:i/>
        </w:rPr>
        <w:t>Casuarina</w:t>
      </w:r>
      <w:r w:rsidR="002D1811">
        <w:t xml:space="preserve">. </w:t>
      </w:r>
      <w:proofErr w:type="spellStart"/>
      <w:r w:rsidR="002D1811">
        <w:rPr>
          <w:i/>
        </w:rPr>
        <w:t>Trioza</w:t>
      </w:r>
      <w:proofErr w:type="spellEnd"/>
      <w:r w:rsidR="002D1811">
        <w:rPr>
          <w:i/>
        </w:rPr>
        <w:t xml:space="preserve"> </w:t>
      </w:r>
      <w:r w:rsidR="002D1811">
        <w:t>species not native to New Zealand included two</w:t>
      </w:r>
      <w:r w:rsidR="001A486C">
        <w:t xml:space="preserve"> spp.</w:t>
      </w:r>
      <w:r w:rsidR="002D1811">
        <w:t xml:space="preserve"> from Europe (</w:t>
      </w:r>
      <w:r w:rsidR="002D1811">
        <w:rPr>
          <w:i/>
        </w:rPr>
        <w:t xml:space="preserve">T. </w:t>
      </w:r>
      <w:proofErr w:type="spellStart"/>
      <w:r w:rsidR="002D1811">
        <w:rPr>
          <w:i/>
        </w:rPr>
        <w:t>urticae</w:t>
      </w:r>
      <w:proofErr w:type="spellEnd"/>
      <w:r w:rsidR="002D1811">
        <w:rPr>
          <w:i/>
        </w:rPr>
        <w:t xml:space="preserve"> </w:t>
      </w:r>
      <w:r w:rsidR="002D1811">
        <w:t xml:space="preserve">and </w:t>
      </w:r>
      <w:r w:rsidR="002D1811">
        <w:rPr>
          <w:i/>
        </w:rPr>
        <w:t xml:space="preserve">T. </w:t>
      </w:r>
      <w:proofErr w:type="spellStart"/>
      <w:r w:rsidR="002D1811">
        <w:rPr>
          <w:i/>
        </w:rPr>
        <w:t>remota</w:t>
      </w:r>
      <w:proofErr w:type="spellEnd"/>
      <w:r w:rsidR="002D1811">
        <w:t xml:space="preserve">) and </w:t>
      </w:r>
      <w:r w:rsidR="00FA04F7">
        <w:t xml:space="preserve">one </w:t>
      </w:r>
      <w:r w:rsidR="002D1811">
        <w:t>from Australia (</w:t>
      </w:r>
      <w:r w:rsidR="002D1811">
        <w:rPr>
          <w:i/>
        </w:rPr>
        <w:t xml:space="preserve">T. </w:t>
      </w:r>
      <w:proofErr w:type="spellStart"/>
      <w:r w:rsidR="002D1811">
        <w:rPr>
          <w:i/>
        </w:rPr>
        <w:t>tricornuta</w:t>
      </w:r>
      <w:proofErr w:type="spellEnd"/>
      <w:r w:rsidR="002D1811">
        <w:t>)</w:t>
      </w:r>
      <w:r w:rsidR="002D1811">
        <w:rPr>
          <w:i/>
        </w:rPr>
        <w:t xml:space="preserve">. </w:t>
      </w:r>
      <w:r w:rsidR="002D1811" w:rsidRPr="007828EC">
        <w:t xml:space="preserve">With the European </w:t>
      </w:r>
      <w:r w:rsidR="002D1811" w:rsidRPr="007828EC">
        <w:rPr>
          <w:i/>
        </w:rPr>
        <w:t xml:space="preserve">T. </w:t>
      </w:r>
      <w:proofErr w:type="spellStart"/>
      <w:r w:rsidR="002D1811" w:rsidRPr="007828EC">
        <w:rPr>
          <w:i/>
        </w:rPr>
        <w:t>urticae</w:t>
      </w:r>
      <w:proofErr w:type="spellEnd"/>
      <w:r w:rsidR="002D1811" w:rsidRPr="007828EC">
        <w:rPr>
          <w:i/>
        </w:rPr>
        <w:t xml:space="preserve"> </w:t>
      </w:r>
      <w:r w:rsidR="002D1811" w:rsidRPr="007828EC">
        <w:t xml:space="preserve">branching at the base of the major New Zealand group (including all but two species) while the New Zealand taxa </w:t>
      </w:r>
      <w:r w:rsidR="002D1811" w:rsidRPr="007828EC">
        <w:rPr>
          <w:i/>
        </w:rPr>
        <w:t xml:space="preserve">T. </w:t>
      </w:r>
      <w:proofErr w:type="spellStart"/>
      <w:r w:rsidR="002D1811" w:rsidRPr="007828EC">
        <w:rPr>
          <w:i/>
        </w:rPr>
        <w:t>curta</w:t>
      </w:r>
      <w:proofErr w:type="spellEnd"/>
      <w:r w:rsidR="002D1811" w:rsidRPr="007828EC">
        <w:rPr>
          <w:i/>
        </w:rPr>
        <w:t xml:space="preserve"> </w:t>
      </w:r>
      <w:r w:rsidR="002D1811" w:rsidRPr="007828EC">
        <w:t xml:space="preserve">clustered with </w:t>
      </w:r>
      <w:r w:rsidR="002D1811" w:rsidRPr="007828EC">
        <w:rPr>
          <w:i/>
        </w:rPr>
        <w:t xml:space="preserve">T. </w:t>
      </w:r>
      <w:proofErr w:type="spellStart"/>
      <w:r w:rsidR="002D1811" w:rsidRPr="007828EC">
        <w:rPr>
          <w:i/>
        </w:rPr>
        <w:t>adventicia</w:t>
      </w:r>
      <w:proofErr w:type="spellEnd"/>
      <w:r w:rsidR="002D1811" w:rsidRPr="007828EC">
        <w:rPr>
          <w:i/>
        </w:rPr>
        <w:t xml:space="preserve"> </w:t>
      </w:r>
      <w:r w:rsidR="002D1811" w:rsidRPr="007828EC">
        <w:t xml:space="preserve">and the rest of the </w:t>
      </w:r>
      <w:proofErr w:type="spellStart"/>
      <w:r w:rsidR="002D1811" w:rsidRPr="007828EC">
        <w:t>Triozidae</w:t>
      </w:r>
      <w:proofErr w:type="spellEnd"/>
      <w:r w:rsidR="002D1811" w:rsidRPr="007828EC">
        <w:t xml:space="preserve">. </w:t>
      </w:r>
    </w:p>
    <w:p w14:paraId="24E93462" w14:textId="77777777" w:rsidR="00BD7CDD" w:rsidRDefault="00BD7CDD" w:rsidP="00897700">
      <w:pPr>
        <w:rPr>
          <w:b/>
          <w:noProof/>
          <w:lang w:eastAsia="en-AU"/>
        </w:rPr>
      </w:pPr>
    </w:p>
    <w:p w14:paraId="7E3A44A9" w14:textId="77777777" w:rsidR="00BD7CDD" w:rsidRDefault="00BD7CDD" w:rsidP="00897700">
      <w:pPr>
        <w:rPr>
          <w:b/>
          <w:noProof/>
          <w:lang w:eastAsia="en-AU"/>
        </w:rPr>
      </w:pPr>
    </w:p>
    <w:p w14:paraId="1F5F1671" w14:textId="02E6DB85" w:rsidR="009F6D59" w:rsidRDefault="00897700" w:rsidP="00897700">
      <w:pPr>
        <w:rPr>
          <w:noProof/>
          <w:lang w:eastAsia="en-AU"/>
        </w:rPr>
      </w:pPr>
      <w:r w:rsidRPr="0007189B">
        <w:rPr>
          <w:b/>
          <w:noProof/>
          <w:lang w:eastAsia="en-AU"/>
        </w:rPr>
        <w:t xml:space="preserve">Table 1: </w:t>
      </w:r>
      <w:r>
        <w:rPr>
          <w:b/>
          <w:noProof/>
          <w:lang w:eastAsia="en-AU"/>
        </w:rPr>
        <w:t xml:space="preserve">Psyllid </w:t>
      </w:r>
      <w:r w:rsidR="00A03BF1">
        <w:rPr>
          <w:b/>
          <w:noProof/>
          <w:lang w:eastAsia="en-AU"/>
        </w:rPr>
        <w:t>taxa</w:t>
      </w:r>
      <w:r w:rsidR="00A03BF1" w:rsidRPr="00204F48">
        <w:rPr>
          <w:b/>
          <w:noProof/>
          <w:lang w:eastAsia="en-AU"/>
        </w:rPr>
        <w:t xml:space="preserve"> </w:t>
      </w:r>
      <w:r w:rsidRPr="00204F48">
        <w:rPr>
          <w:b/>
          <w:noProof/>
          <w:lang w:eastAsia="en-AU"/>
        </w:rPr>
        <w:t>analysed</w:t>
      </w:r>
      <w:r w:rsidR="00A03BF1">
        <w:rPr>
          <w:b/>
          <w:noProof/>
          <w:lang w:eastAsia="en-AU"/>
        </w:rPr>
        <w:t xml:space="preserve"> </w:t>
      </w:r>
      <w:r w:rsidR="00D32629">
        <w:rPr>
          <w:noProof/>
          <w:lang w:eastAsia="en-AU"/>
        </w:rPr>
        <w:t>divided</w:t>
      </w:r>
      <w:r w:rsidR="00D32629" w:rsidRPr="00154049">
        <w:rPr>
          <w:noProof/>
          <w:lang w:eastAsia="en-AU"/>
        </w:rPr>
        <w:t xml:space="preserve"> </w:t>
      </w:r>
      <w:r w:rsidR="00A03BF1" w:rsidRPr="00154049">
        <w:rPr>
          <w:noProof/>
          <w:lang w:eastAsia="en-AU"/>
        </w:rPr>
        <w:t>by</w:t>
      </w:r>
      <w:r w:rsidRPr="000F15D2">
        <w:rPr>
          <w:noProof/>
          <w:lang w:eastAsia="en-AU"/>
        </w:rPr>
        <w:t xml:space="preserve"> </w:t>
      </w:r>
      <w:r w:rsidR="00D32629">
        <w:rPr>
          <w:noProof/>
          <w:lang w:eastAsia="en-AU"/>
        </w:rPr>
        <w:t xml:space="preserve">families, subfamilies and genera, with number of </w:t>
      </w:r>
      <w:r>
        <w:rPr>
          <w:noProof/>
          <w:lang w:eastAsia="en-AU"/>
        </w:rPr>
        <w:t>species and indi</w:t>
      </w:r>
      <w:r w:rsidR="005E7CE6">
        <w:rPr>
          <w:noProof/>
          <w:lang w:eastAsia="en-AU"/>
        </w:rPr>
        <w:t xml:space="preserve">viduals </w:t>
      </w:r>
      <w:r w:rsidR="00A03BF1">
        <w:rPr>
          <w:noProof/>
          <w:lang w:eastAsia="en-AU"/>
        </w:rPr>
        <w:t>s</w:t>
      </w:r>
      <w:r w:rsidR="005E7CE6">
        <w:rPr>
          <w:noProof/>
          <w:lang w:eastAsia="en-AU"/>
        </w:rPr>
        <w:t>amples</w:t>
      </w:r>
      <w:r w:rsidR="00A03BF1">
        <w:rPr>
          <w:noProof/>
          <w:lang w:eastAsia="en-AU"/>
        </w:rPr>
        <w:t>.</w:t>
      </w:r>
      <w:r w:rsidR="005E7CE6">
        <w:rPr>
          <w:noProof/>
          <w:lang w:eastAsia="en-AU"/>
        </w:rPr>
        <w:t xml:space="preserve"> </w:t>
      </w:r>
      <w:r w:rsidRPr="00CA2777">
        <w:rPr>
          <w:noProof/>
          <w:lang w:eastAsia="en-AU"/>
        </w:rPr>
        <w:t xml:space="preserve">The subfamily Atmetocraniinae </w:t>
      </w:r>
      <w:r w:rsidR="00A03BF1">
        <w:rPr>
          <w:noProof/>
          <w:lang w:eastAsia="en-AU"/>
        </w:rPr>
        <w:t>(</w:t>
      </w:r>
      <w:r w:rsidRPr="00CA2777">
        <w:rPr>
          <w:noProof/>
          <w:lang w:eastAsia="en-AU"/>
        </w:rPr>
        <w:t>in red</w:t>
      </w:r>
      <w:r w:rsidR="00A03BF1">
        <w:rPr>
          <w:noProof/>
          <w:lang w:eastAsia="en-AU"/>
        </w:rPr>
        <w:t xml:space="preserve">) is only </w:t>
      </w:r>
      <w:r w:rsidR="006F2B07">
        <w:rPr>
          <w:noProof/>
          <w:lang w:eastAsia="en-AU"/>
        </w:rPr>
        <w:t>tenta</w:t>
      </w:r>
      <w:r w:rsidR="00A03BF1">
        <w:rPr>
          <w:noProof/>
          <w:lang w:eastAsia="en-AU"/>
        </w:rPr>
        <w:t xml:space="preserve">tively assigned here to </w:t>
      </w:r>
      <w:r w:rsidR="006F2B07">
        <w:rPr>
          <w:noProof/>
          <w:lang w:eastAsia="en-AU"/>
        </w:rPr>
        <w:t>none of the current families</w:t>
      </w:r>
      <w:r w:rsidRPr="00CA2777">
        <w:rPr>
          <w:noProof/>
          <w:lang w:eastAsia="en-AU"/>
        </w:rPr>
        <w:t>.</w:t>
      </w:r>
      <w:r w:rsidR="005E7CE6">
        <w:rPr>
          <w:noProof/>
          <w:lang w:eastAsia="en-AU"/>
        </w:rPr>
        <w:t xml:space="preserve"> </w:t>
      </w:r>
      <w:r w:rsidR="00C270E0">
        <w:rPr>
          <w:noProof/>
          <w:lang w:eastAsia="en-AU"/>
        </w:rPr>
        <w:t>For each psyllid genus,  the genes used in the analysis are marked with  a tick (</w:t>
      </w:r>
      <w:r w:rsidR="00C270E0" w:rsidRPr="00467F3D">
        <w:rPr>
          <w:rFonts w:ascii="Wingdings" w:eastAsia="Times New Roman" w:hAnsi="Wingdings" w:cs="Times New Roman"/>
          <w:b/>
          <w:bCs/>
          <w:color w:val="000000"/>
          <w:lang w:eastAsia="en-NZ"/>
        </w:rPr>
        <w:t></w:t>
      </w:r>
      <w:r w:rsidR="00C270E0">
        <w:rPr>
          <w:rFonts w:eastAsia="Times New Roman" w:cstheme="minorHAnsi"/>
          <w:b/>
          <w:bCs/>
          <w:color w:val="000000"/>
          <w:lang w:eastAsia="en-NZ"/>
        </w:rPr>
        <w:t xml:space="preserve">). </w:t>
      </w:r>
      <w:r w:rsidR="005E7CE6">
        <w:rPr>
          <w:noProof/>
          <w:lang w:eastAsia="en-AU"/>
        </w:rPr>
        <w:t>Details on the psyllid species and their host plants are reported in Table SM1.</w:t>
      </w:r>
    </w:p>
    <w:tbl>
      <w:tblPr>
        <w:tblW w:w="9498" w:type="dxa"/>
        <w:jc w:val="center"/>
        <w:tblLayout w:type="fixed"/>
        <w:tblLook w:val="04A0" w:firstRow="1" w:lastRow="0" w:firstColumn="1" w:lastColumn="0" w:noHBand="0" w:noVBand="1"/>
      </w:tblPr>
      <w:tblGrid>
        <w:gridCol w:w="1560"/>
        <w:gridCol w:w="2126"/>
        <w:gridCol w:w="1843"/>
        <w:gridCol w:w="992"/>
        <w:gridCol w:w="992"/>
        <w:gridCol w:w="567"/>
        <w:gridCol w:w="567"/>
        <w:gridCol w:w="851"/>
      </w:tblGrid>
      <w:tr w:rsidR="00FE71B7" w:rsidRPr="00467F3D" w14:paraId="40D46D29" w14:textId="0800E8AA" w:rsidTr="00FE71B7">
        <w:trPr>
          <w:trHeight w:val="300"/>
          <w:jc w:val="center"/>
        </w:trPr>
        <w:tc>
          <w:tcPr>
            <w:tcW w:w="1560" w:type="dxa"/>
            <w:tcBorders>
              <w:top w:val="nil"/>
              <w:bottom w:val="triple" w:sz="4" w:space="0" w:color="auto"/>
              <w:right w:val="single" w:sz="4" w:space="0" w:color="auto"/>
            </w:tcBorders>
          </w:tcPr>
          <w:p w14:paraId="46EE601F"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Family</w:t>
            </w:r>
          </w:p>
        </w:tc>
        <w:tc>
          <w:tcPr>
            <w:tcW w:w="2126" w:type="dxa"/>
            <w:tcBorders>
              <w:top w:val="nil"/>
              <w:left w:val="single" w:sz="4" w:space="0" w:color="auto"/>
              <w:bottom w:val="triple" w:sz="4" w:space="0" w:color="auto"/>
              <w:right w:val="single" w:sz="4" w:space="0" w:color="auto"/>
            </w:tcBorders>
          </w:tcPr>
          <w:p w14:paraId="41EA6266"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Subfamily</w:t>
            </w:r>
          </w:p>
        </w:tc>
        <w:tc>
          <w:tcPr>
            <w:tcW w:w="1843" w:type="dxa"/>
            <w:tcBorders>
              <w:top w:val="nil"/>
              <w:left w:val="single" w:sz="4" w:space="0" w:color="auto"/>
              <w:bottom w:val="triple" w:sz="4" w:space="0" w:color="auto"/>
              <w:right w:val="single" w:sz="4" w:space="0" w:color="auto"/>
            </w:tcBorders>
            <w:shd w:val="clear" w:color="auto" w:fill="auto"/>
            <w:noWrap/>
            <w:vAlign w:val="bottom"/>
            <w:hideMark/>
          </w:tcPr>
          <w:p w14:paraId="57CDB46D" w14:textId="4C259E9B"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Genus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098F9D7B" w14:textId="3EDAA325"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Species</w:t>
            </w:r>
          </w:p>
        </w:tc>
        <w:tc>
          <w:tcPr>
            <w:tcW w:w="992" w:type="dxa"/>
            <w:tcBorders>
              <w:top w:val="nil"/>
              <w:left w:val="single" w:sz="4" w:space="0" w:color="auto"/>
              <w:bottom w:val="triple" w:sz="4" w:space="0" w:color="auto"/>
              <w:right w:val="single" w:sz="4" w:space="0" w:color="auto"/>
            </w:tcBorders>
            <w:shd w:val="clear" w:color="auto" w:fill="auto"/>
            <w:noWrap/>
            <w:vAlign w:val="bottom"/>
            <w:hideMark/>
          </w:tcPr>
          <w:p w14:paraId="65993007" w14:textId="77777777"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Samples</w:t>
            </w:r>
          </w:p>
        </w:tc>
        <w:tc>
          <w:tcPr>
            <w:tcW w:w="567" w:type="dxa"/>
            <w:tcBorders>
              <w:top w:val="nil"/>
              <w:left w:val="single" w:sz="4" w:space="0" w:color="auto"/>
              <w:bottom w:val="triple" w:sz="4" w:space="0" w:color="auto"/>
              <w:right w:val="single" w:sz="4" w:space="0" w:color="auto"/>
            </w:tcBorders>
          </w:tcPr>
          <w:p w14:paraId="43141229" w14:textId="682E973C"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COI</w:t>
            </w:r>
          </w:p>
        </w:tc>
        <w:tc>
          <w:tcPr>
            <w:tcW w:w="567" w:type="dxa"/>
            <w:tcBorders>
              <w:top w:val="nil"/>
              <w:left w:val="single" w:sz="4" w:space="0" w:color="auto"/>
              <w:bottom w:val="triple" w:sz="4" w:space="0" w:color="auto"/>
              <w:right w:val="single" w:sz="4" w:space="0" w:color="auto"/>
            </w:tcBorders>
          </w:tcPr>
          <w:p w14:paraId="738B1663" w14:textId="6D169719"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18S</w:t>
            </w:r>
          </w:p>
        </w:tc>
        <w:tc>
          <w:tcPr>
            <w:tcW w:w="851" w:type="dxa"/>
            <w:tcBorders>
              <w:top w:val="nil"/>
              <w:left w:val="single" w:sz="4" w:space="0" w:color="auto"/>
              <w:bottom w:val="triple" w:sz="4" w:space="0" w:color="auto"/>
              <w:right w:val="single" w:sz="4" w:space="0" w:color="auto"/>
            </w:tcBorders>
          </w:tcPr>
          <w:p w14:paraId="00D2138F" w14:textId="21E4A680" w:rsidR="00FE71B7" w:rsidRPr="00FE71B7" w:rsidRDefault="00FE71B7" w:rsidP="00FE71B7">
            <w:pPr>
              <w:spacing w:after="0" w:line="240" w:lineRule="auto"/>
              <w:jc w:val="center"/>
              <w:rPr>
                <w:rFonts w:ascii="Calibri" w:eastAsia="Times New Roman" w:hAnsi="Calibri" w:cs="Times New Roman"/>
                <w:b/>
                <w:bCs/>
                <w:color w:val="000000"/>
                <w:lang w:eastAsia="en-NZ"/>
              </w:rPr>
            </w:pPr>
            <w:r w:rsidRPr="00FE71B7">
              <w:rPr>
                <w:rFonts w:ascii="Calibri" w:eastAsia="Times New Roman" w:hAnsi="Calibri" w:cs="Times New Roman"/>
                <w:b/>
                <w:bCs/>
                <w:color w:val="000000"/>
                <w:lang w:eastAsia="en-NZ"/>
              </w:rPr>
              <w:t>EF-1</w:t>
            </w:r>
            <w:r w:rsidRPr="00FE71B7">
              <w:rPr>
                <w:rFonts w:ascii="Calibri" w:eastAsia="Times New Roman" w:hAnsi="Calibri" w:cs="Calibri"/>
                <w:b/>
                <w:bCs/>
                <w:color w:val="000000"/>
                <w:lang w:eastAsia="en-NZ"/>
              </w:rPr>
              <w:t>α</w:t>
            </w:r>
          </w:p>
        </w:tc>
      </w:tr>
      <w:tr w:rsidR="00FE71B7" w:rsidRPr="00467F3D" w14:paraId="37A0DA12" w14:textId="2C222D2E" w:rsidTr="00FE71B7">
        <w:trPr>
          <w:trHeight w:val="300"/>
          <w:jc w:val="center"/>
        </w:trPr>
        <w:tc>
          <w:tcPr>
            <w:tcW w:w="1560" w:type="dxa"/>
            <w:tcBorders>
              <w:top w:val="triple" w:sz="4" w:space="0" w:color="auto"/>
              <w:right w:val="single" w:sz="4" w:space="0" w:color="auto"/>
            </w:tcBorders>
          </w:tcPr>
          <w:p w14:paraId="510E7894" w14:textId="77777777" w:rsidR="00FE71B7" w:rsidRPr="00A94C72" w:rsidRDefault="00FE71B7" w:rsidP="00FE71B7">
            <w:pPr>
              <w:spacing w:after="0" w:line="240" w:lineRule="auto"/>
              <w:jc w:val="center"/>
              <w:rPr>
                <w:rFonts w:ascii="Calibri" w:eastAsia="Times New Roman" w:hAnsi="Calibri" w:cs="Times New Roman"/>
                <w:szCs w:val="24"/>
                <w:lang w:eastAsia="en-AU"/>
              </w:rPr>
            </w:pPr>
            <w:proofErr w:type="spellStart"/>
            <w:r>
              <w:rPr>
                <w:rFonts w:ascii="Calibri" w:eastAsia="Times New Roman" w:hAnsi="Calibri" w:cs="Times New Roman"/>
                <w:szCs w:val="24"/>
                <w:lang w:eastAsia="en-AU"/>
              </w:rPr>
              <w:t>Aphalaridae</w:t>
            </w:r>
            <w:proofErr w:type="spellEnd"/>
          </w:p>
        </w:tc>
        <w:tc>
          <w:tcPr>
            <w:tcW w:w="2126" w:type="dxa"/>
            <w:tcBorders>
              <w:top w:val="triple" w:sz="4" w:space="0" w:color="auto"/>
              <w:left w:val="single" w:sz="4" w:space="0" w:color="auto"/>
              <w:right w:val="single" w:sz="4" w:space="0" w:color="auto"/>
            </w:tcBorders>
          </w:tcPr>
          <w:p w14:paraId="3334B928"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proofErr w:type="spellStart"/>
            <w:r w:rsidRPr="00A94C72">
              <w:rPr>
                <w:rFonts w:ascii="Calibri" w:eastAsia="Times New Roman" w:hAnsi="Calibri" w:cs="Times New Roman"/>
                <w:szCs w:val="24"/>
                <w:lang w:eastAsia="en-AU"/>
              </w:rPr>
              <w:t>Rhinocolinae</w:t>
            </w:r>
            <w:proofErr w:type="spellEnd"/>
          </w:p>
        </w:tc>
        <w:tc>
          <w:tcPr>
            <w:tcW w:w="1843" w:type="dxa"/>
            <w:tcBorders>
              <w:top w:val="triple" w:sz="4" w:space="0" w:color="auto"/>
              <w:left w:val="single" w:sz="4" w:space="0" w:color="auto"/>
              <w:right w:val="single" w:sz="4" w:space="0" w:color="auto"/>
            </w:tcBorders>
            <w:shd w:val="clear" w:color="auto" w:fill="auto"/>
            <w:noWrap/>
            <w:vAlign w:val="bottom"/>
            <w:hideMark/>
          </w:tcPr>
          <w:p w14:paraId="08B002E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Anomalopsylla</w:t>
            </w:r>
            <w:proofErr w:type="spellEnd"/>
          </w:p>
        </w:tc>
        <w:tc>
          <w:tcPr>
            <w:tcW w:w="992" w:type="dxa"/>
            <w:tcBorders>
              <w:top w:val="triple" w:sz="4" w:space="0" w:color="auto"/>
              <w:left w:val="single" w:sz="4" w:space="0" w:color="auto"/>
              <w:right w:val="single" w:sz="4" w:space="0" w:color="auto"/>
            </w:tcBorders>
            <w:shd w:val="clear" w:color="auto" w:fill="auto"/>
            <w:noWrap/>
            <w:vAlign w:val="bottom"/>
            <w:hideMark/>
          </w:tcPr>
          <w:p w14:paraId="636B594A"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triple" w:sz="4" w:space="0" w:color="auto"/>
              <w:left w:val="single" w:sz="4" w:space="0" w:color="auto"/>
              <w:right w:val="single" w:sz="4" w:space="0" w:color="auto"/>
            </w:tcBorders>
            <w:shd w:val="clear" w:color="auto" w:fill="auto"/>
            <w:noWrap/>
            <w:vAlign w:val="bottom"/>
            <w:hideMark/>
          </w:tcPr>
          <w:p w14:paraId="284D46C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triple" w:sz="4" w:space="0" w:color="auto"/>
              <w:left w:val="single" w:sz="4" w:space="0" w:color="auto"/>
              <w:right w:val="single" w:sz="4" w:space="0" w:color="auto"/>
            </w:tcBorders>
          </w:tcPr>
          <w:p w14:paraId="2E4DB4C5" w14:textId="0959749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triple" w:sz="4" w:space="0" w:color="auto"/>
              <w:left w:val="single" w:sz="4" w:space="0" w:color="auto"/>
              <w:right w:val="single" w:sz="4" w:space="0" w:color="auto"/>
            </w:tcBorders>
          </w:tcPr>
          <w:p w14:paraId="662FD555" w14:textId="50BC7D2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triple" w:sz="4" w:space="0" w:color="auto"/>
              <w:left w:val="single" w:sz="4" w:space="0" w:color="auto"/>
              <w:right w:val="single" w:sz="4" w:space="0" w:color="auto"/>
            </w:tcBorders>
          </w:tcPr>
          <w:p w14:paraId="6ECBED03" w14:textId="79ABEC0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72DD46F0" w14:textId="539ED8C2" w:rsidTr="00FE71B7">
        <w:trPr>
          <w:trHeight w:val="300"/>
          <w:jc w:val="center"/>
        </w:trPr>
        <w:tc>
          <w:tcPr>
            <w:tcW w:w="1560" w:type="dxa"/>
            <w:tcBorders>
              <w:right w:val="single" w:sz="4" w:space="0" w:color="auto"/>
            </w:tcBorders>
          </w:tcPr>
          <w:p w14:paraId="4FCF830D"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left w:val="single" w:sz="4" w:space="0" w:color="auto"/>
              <w:bottom w:val="dashSmallGap" w:sz="4" w:space="0" w:color="auto"/>
              <w:right w:val="single" w:sz="4" w:space="0" w:color="auto"/>
            </w:tcBorders>
          </w:tcPr>
          <w:p w14:paraId="66E370E6"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1843" w:type="dxa"/>
            <w:tcBorders>
              <w:left w:val="single" w:sz="4" w:space="0" w:color="auto"/>
              <w:bottom w:val="dashSmallGap" w:sz="4" w:space="0" w:color="auto"/>
              <w:right w:val="single" w:sz="4" w:space="0" w:color="auto"/>
            </w:tcBorders>
            <w:shd w:val="clear" w:color="auto" w:fill="auto"/>
            <w:noWrap/>
            <w:vAlign w:val="bottom"/>
          </w:tcPr>
          <w:p w14:paraId="3E6F05F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Rhinocola</w:t>
            </w:r>
            <w:proofErr w:type="spellEnd"/>
          </w:p>
        </w:tc>
        <w:tc>
          <w:tcPr>
            <w:tcW w:w="992" w:type="dxa"/>
            <w:tcBorders>
              <w:left w:val="single" w:sz="4" w:space="0" w:color="auto"/>
              <w:bottom w:val="dashSmallGap" w:sz="4" w:space="0" w:color="auto"/>
              <w:right w:val="single" w:sz="4" w:space="0" w:color="auto"/>
            </w:tcBorders>
            <w:shd w:val="clear" w:color="auto" w:fill="auto"/>
            <w:noWrap/>
            <w:vAlign w:val="bottom"/>
          </w:tcPr>
          <w:p w14:paraId="4444A97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left w:val="single" w:sz="4" w:space="0" w:color="auto"/>
              <w:bottom w:val="dashSmallGap" w:sz="4" w:space="0" w:color="auto"/>
              <w:right w:val="single" w:sz="4" w:space="0" w:color="auto"/>
            </w:tcBorders>
            <w:shd w:val="clear" w:color="auto" w:fill="auto"/>
            <w:noWrap/>
            <w:vAlign w:val="bottom"/>
          </w:tcPr>
          <w:p w14:paraId="1926718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left w:val="single" w:sz="4" w:space="0" w:color="auto"/>
              <w:bottom w:val="dashSmallGap" w:sz="4" w:space="0" w:color="auto"/>
              <w:right w:val="single" w:sz="4" w:space="0" w:color="auto"/>
            </w:tcBorders>
          </w:tcPr>
          <w:p w14:paraId="46CC521C" w14:textId="336D1DA5"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bottom w:val="dashSmallGap" w:sz="4" w:space="0" w:color="auto"/>
              <w:right w:val="single" w:sz="4" w:space="0" w:color="auto"/>
            </w:tcBorders>
          </w:tcPr>
          <w:p w14:paraId="3AF68C6F" w14:textId="073F328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bottom w:val="dashSmallGap" w:sz="4" w:space="0" w:color="auto"/>
              <w:right w:val="single" w:sz="4" w:space="0" w:color="auto"/>
            </w:tcBorders>
          </w:tcPr>
          <w:p w14:paraId="4D1BBB5A" w14:textId="39C2A970"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22FB3B67" w14:textId="479C8852" w:rsidTr="00FE71B7">
        <w:trPr>
          <w:trHeight w:val="300"/>
          <w:jc w:val="center"/>
        </w:trPr>
        <w:tc>
          <w:tcPr>
            <w:tcW w:w="1560" w:type="dxa"/>
            <w:tcBorders>
              <w:bottom w:val="nil"/>
              <w:right w:val="single" w:sz="4" w:space="0" w:color="auto"/>
            </w:tcBorders>
          </w:tcPr>
          <w:p w14:paraId="072A5CCE" w14:textId="77777777" w:rsidR="00FE71B7" w:rsidRPr="00A94C72" w:rsidRDefault="00FE71B7" w:rsidP="00FE71B7">
            <w:pPr>
              <w:spacing w:after="0" w:line="240" w:lineRule="auto"/>
              <w:jc w:val="center"/>
              <w:rPr>
                <w:rFonts w:ascii="Calibri" w:eastAsia="Times New Roman" w:hAnsi="Calibri" w:cs="Times New Roman"/>
                <w:szCs w:val="24"/>
                <w:lang w:eastAsia="en-AU"/>
              </w:rPr>
            </w:pPr>
          </w:p>
        </w:tc>
        <w:tc>
          <w:tcPr>
            <w:tcW w:w="2126" w:type="dxa"/>
            <w:tcBorders>
              <w:top w:val="dashSmallGap" w:sz="4" w:space="0" w:color="auto"/>
              <w:left w:val="single" w:sz="4" w:space="0" w:color="auto"/>
              <w:bottom w:val="nil"/>
              <w:right w:val="single" w:sz="4" w:space="0" w:color="auto"/>
            </w:tcBorders>
          </w:tcPr>
          <w:p w14:paraId="7F3704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A94C72">
              <w:rPr>
                <w:rFonts w:ascii="Calibri" w:eastAsia="Times New Roman" w:hAnsi="Calibri" w:cs="Times New Roman"/>
                <w:szCs w:val="24"/>
                <w:lang w:eastAsia="en-AU"/>
              </w:rPr>
              <w:t>Spondyliaspidinae</w:t>
            </w:r>
            <w:proofErr w:type="spellEnd"/>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7CB5A9F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Anoeconeossa</w:t>
            </w:r>
            <w:proofErr w:type="spellEnd"/>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60479EA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369F93F0"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w:t>
            </w:r>
          </w:p>
        </w:tc>
        <w:tc>
          <w:tcPr>
            <w:tcW w:w="567" w:type="dxa"/>
            <w:tcBorders>
              <w:top w:val="dashSmallGap" w:sz="4" w:space="0" w:color="auto"/>
              <w:left w:val="single" w:sz="4" w:space="0" w:color="auto"/>
              <w:bottom w:val="nil"/>
              <w:right w:val="single" w:sz="4" w:space="0" w:color="auto"/>
            </w:tcBorders>
          </w:tcPr>
          <w:p w14:paraId="16D46D8E" w14:textId="3B267A3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1794924A" w14:textId="6042F448"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68566764" w14:textId="78521E13"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3175486" w14:textId="72C15A65" w:rsidTr="00FE71B7">
        <w:trPr>
          <w:trHeight w:val="300"/>
          <w:jc w:val="center"/>
        </w:trPr>
        <w:tc>
          <w:tcPr>
            <w:tcW w:w="1560" w:type="dxa"/>
            <w:tcBorders>
              <w:top w:val="nil"/>
              <w:bottom w:val="nil"/>
              <w:right w:val="single" w:sz="4" w:space="0" w:color="auto"/>
            </w:tcBorders>
          </w:tcPr>
          <w:p w14:paraId="180A527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F09E4D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99DB9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Blastopsylla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2CFB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629F7E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6</w:t>
            </w:r>
          </w:p>
        </w:tc>
        <w:tc>
          <w:tcPr>
            <w:tcW w:w="567" w:type="dxa"/>
            <w:tcBorders>
              <w:top w:val="nil"/>
              <w:left w:val="single" w:sz="4" w:space="0" w:color="auto"/>
              <w:bottom w:val="nil"/>
              <w:right w:val="single" w:sz="4" w:space="0" w:color="auto"/>
            </w:tcBorders>
          </w:tcPr>
          <w:p w14:paraId="180E22EA" w14:textId="219154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E50A665" w14:textId="5072EF6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9E0863A" w14:textId="5E80739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694AA6C" w14:textId="212DE182" w:rsidTr="00FE71B7">
        <w:trPr>
          <w:trHeight w:val="300"/>
          <w:jc w:val="center"/>
        </w:trPr>
        <w:tc>
          <w:tcPr>
            <w:tcW w:w="1560" w:type="dxa"/>
            <w:tcBorders>
              <w:top w:val="nil"/>
              <w:bottom w:val="nil"/>
              <w:right w:val="single" w:sz="4" w:space="0" w:color="auto"/>
            </w:tcBorders>
          </w:tcPr>
          <w:p w14:paraId="363CC97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50A8FF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142981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Cardiaspina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42D20A5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0EE29C5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46172670" w14:textId="6FBF10AD"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A891820" w14:textId="5C693B7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14EC47B" w14:textId="2AF68A3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56F4C26" w14:textId="0B9ABE5B" w:rsidTr="00FE71B7">
        <w:trPr>
          <w:trHeight w:val="300"/>
          <w:jc w:val="center"/>
        </w:trPr>
        <w:tc>
          <w:tcPr>
            <w:tcW w:w="1560" w:type="dxa"/>
            <w:tcBorders>
              <w:top w:val="nil"/>
              <w:bottom w:val="nil"/>
              <w:right w:val="single" w:sz="4" w:space="0" w:color="auto"/>
            </w:tcBorders>
          </w:tcPr>
          <w:p w14:paraId="2173400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5D6BE1D2"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0EC3259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Creiis</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6F868FD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849E1F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554B2FC8" w14:textId="2AB4F9B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3F4094F" w14:textId="55FB736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461E36CE" w14:textId="637C0E5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82EE09D" w14:textId="77645AA6" w:rsidTr="00FE71B7">
        <w:trPr>
          <w:trHeight w:val="300"/>
          <w:jc w:val="center"/>
        </w:trPr>
        <w:tc>
          <w:tcPr>
            <w:tcW w:w="1560" w:type="dxa"/>
            <w:tcBorders>
              <w:top w:val="nil"/>
              <w:bottom w:val="nil"/>
              <w:right w:val="single" w:sz="4" w:space="0" w:color="auto"/>
            </w:tcBorders>
          </w:tcPr>
          <w:p w14:paraId="3698046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0ECD11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181DF649"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Cryptoneossa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07E18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0780A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10</w:t>
            </w:r>
          </w:p>
        </w:tc>
        <w:tc>
          <w:tcPr>
            <w:tcW w:w="567" w:type="dxa"/>
            <w:tcBorders>
              <w:top w:val="nil"/>
              <w:left w:val="single" w:sz="4" w:space="0" w:color="auto"/>
              <w:bottom w:val="nil"/>
              <w:right w:val="single" w:sz="4" w:space="0" w:color="auto"/>
            </w:tcBorders>
          </w:tcPr>
          <w:p w14:paraId="60FF45FA" w14:textId="3C9EC6D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6A80144" w14:textId="4EC234C4"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D8D1569" w14:textId="581FAD28"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05DFF92" w14:textId="0F1AB11A" w:rsidTr="00FE71B7">
        <w:trPr>
          <w:trHeight w:val="300"/>
          <w:jc w:val="center"/>
        </w:trPr>
        <w:tc>
          <w:tcPr>
            <w:tcW w:w="1560" w:type="dxa"/>
            <w:tcBorders>
              <w:top w:val="nil"/>
              <w:bottom w:val="nil"/>
              <w:right w:val="single" w:sz="4" w:space="0" w:color="auto"/>
            </w:tcBorders>
          </w:tcPr>
          <w:p w14:paraId="6BBB1F05"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4A1EF3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363CAB4"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Ctenarytaina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36644989"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20</w:t>
            </w:r>
          </w:p>
        </w:tc>
        <w:tc>
          <w:tcPr>
            <w:tcW w:w="992" w:type="dxa"/>
            <w:tcBorders>
              <w:top w:val="nil"/>
              <w:left w:val="single" w:sz="4" w:space="0" w:color="auto"/>
              <w:bottom w:val="nil"/>
              <w:right w:val="single" w:sz="4" w:space="0" w:color="auto"/>
            </w:tcBorders>
            <w:shd w:val="clear" w:color="auto" w:fill="auto"/>
            <w:noWrap/>
            <w:vAlign w:val="bottom"/>
            <w:hideMark/>
          </w:tcPr>
          <w:p w14:paraId="4065E70F"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132</w:t>
            </w:r>
          </w:p>
        </w:tc>
        <w:tc>
          <w:tcPr>
            <w:tcW w:w="567" w:type="dxa"/>
            <w:tcBorders>
              <w:top w:val="nil"/>
              <w:left w:val="single" w:sz="4" w:space="0" w:color="auto"/>
              <w:bottom w:val="nil"/>
              <w:right w:val="single" w:sz="4" w:space="0" w:color="auto"/>
            </w:tcBorders>
          </w:tcPr>
          <w:p w14:paraId="0F12B1E7" w14:textId="583E8E6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1F5A3467" w14:textId="4BD67E1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AF5022" w14:textId="30DE1B0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0B1DCF53" w14:textId="05A8C913" w:rsidTr="00FE71B7">
        <w:trPr>
          <w:trHeight w:val="300"/>
          <w:jc w:val="center"/>
        </w:trPr>
        <w:tc>
          <w:tcPr>
            <w:tcW w:w="1560" w:type="dxa"/>
            <w:tcBorders>
              <w:top w:val="nil"/>
              <w:right w:val="single" w:sz="4" w:space="0" w:color="auto"/>
            </w:tcBorders>
          </w:tcPr>
          <w:p w14:paraId="2AB27DD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1C93644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D7A94D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Eucalyptolyma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42ADCE6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20D449B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35E5553F" w14:textId="796779C6"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78A043F" w14:textId="367499F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13D69F06" w14:textId="329639D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5F85144D" w14:textId="44851BA0" w:rsidTr="00FE71B7">
        <w:trPr>
          <w:trHeight w:val="300"/>
          <w:jc w:val="center"/>
        </w:trPr>
        <w:tc>
          <w:tcPr>
            <w:tcW w:w="1560" w:type="dxa"/>
            <w:tcBorders>
              <w:top w:val="nil"/>
              <w:bottom w:val="single" w:sz="4" w:space="0" w:color="auto"/>
              <w:right w:val="single" w:sz="4" w:space="0" w:color="auto"/>
            </w:tcBorders>
          </w:tcPr>
          <w:p w14:paraId="5C290ADB"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single" w:sz="4" w:space="0" w:color="auto"/>
              <w:right w:val="single" w:sz="4" w:space="0" w:color="auto"/>
            </w:tcBorders>
          </w:tcPr>
          <w:p w14:paraId="2D9263C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40B8D0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Glycaspis</w:t>
            </w:r>
            <w:proofErr w:type="spellEnd"/>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2F4D45"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3B41B3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single" w:sz="4" w:space="0" w:color="auto"/>
              <w:right w:val="single" w:sz="4" w:space="0" w:color="auto"/>
            </w:tcBorders>
          </w:tcPr>
          <w:p w14:paraId="4DF725C4" w14:textId="46DA678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single" w:sz="4" w:space="0" w:color="auto"/>
              <w:right w:val="single" w:sz="4" w:space="0" w:color="auto"/>
            </w:tcBorders>
          </w:tcPr>
          <w:p w14:paraId="2D245C07" w14:textId="261F770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single" w:sz="4" w:space="0" w:color="auto"/>
              <w:right w:val="single" w:sz="4" w:space="0" w:color="auto"/>
            </w:tcBorders>
          </w:tcPr>
          <w:p w14:paraId="1AF1D35F" w14:textId="0434529B"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2E666F44" w14:textId="24169DC2" w:rsidTr="00FE71B7">
        <w:trPr>
          <w:trHeight w:val="300"/>
          <w:jc w:val="center"/>
        </w:trPr>
        <w:tc>
          <w:tcPr>
            <w:tcW w:w="1560" w:type="dxa"/>
            <w:tcBorders>
              <w:top w:val="single" w:sz="4" w:space="0" w:color="auto"/>
              <w:bottom w:val="single" w:sz="4" w:space="0" w:color="auto"/>
              <w:right w:val="single" w:sz="4" w:space="0" w:color="auto"/>
            </w:tcBorders>
          </w:tcPr>
          <w:p w14:paraId="3D3FA522" w14:textId="77777777" w:rsidR="00FE71B7" w:rsidRPr="00F942B7" w:rsidRDefault="00FE71B7" w:rsidP="00FE71B7">
            <w:pPr>
              <w:spacing w:after="0" w:line="240" w:lineRule="auto"/>
              <w:jc w:val="center"/>
              <w:rPr>
                <w:rFonts w:ascii="Calibri" w:eastAsia="Times New Roman" w:hAnsi="Calibri" w:cs="Times New Roman"/>
                <w:iCs/>
                <w:color w:val="FF0000"/>
                <w:lang w:eastAsia="en-NZ"/>
              </w:rPr>
            </w:pPr>
          </w:p>
        </w:tc>
        <w:tc>
          <w:tcPr>
            <w:tcW w:w="2126" w:type="dxa"/>
            <w:tcBorders>
              <w:top w:val="single" w:sz="4" w:space="0" w:color="auto"/>
              <w:left w:val="single" w:sz="4" w:space="0" w:color="auto"/>
              <w:bottom w:val="single" w:sz="4" w:space="0" w:color="auto"/>
              <w:right w:val="single" w:sz="4" w:space="0" w:color="auto"/>
            </w:tcBorders>
          </w:tcPr>
          <w:p w14:paraId="4DAECC90" w14:textId="77777777" w:rsidR="00FE71B7" w:rsidRPr="00F942B7" w:rsidRDefault="00FE71B7" w:rsidP="00FE71B7">
            <w:pPr>
              <w:spacing w:after="0" w:line="240" w:lineRule="auto"/>
              <w:jc w:val="center"/>
              <w:rPr>
                <w:rFonts w:ascii="Calibri" w:eastAsia="Times New Roman" w:hAnsi="Calibri" w:cs="Times New Roman"/>
                <w:iCs/>
                <w:color w:val="000000"/>
                <w:lang w:eastAsia="en-NZ"/>
              </w:rPr>
            </w:pPr>
            <w:proofErr w:type="spellStart"/>
            <w:r w:rsidRPr="00F942B7">
              <w:rPr>
                <w:rFonts w:ascii="Calibri" w:eastAsia="Times New Roman" w:hAnsi="Calibri" w:cs="Times New Roman"/>
                <w:iCs/>
                <w:color w:val="FF0000"/>
                <w:lang w:eastAsia="en-NZ"/>
              </w:rPr>
              <w:t>Atmetocraniinae</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A8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F942B7">
              <w:rPr>
                <w:rFonts w:ascii="Calibri" w:eastAsia="Times New Roman" w:hAnsi="Calibri" w:cs="Times New Roman"/>
                <w:i/>
                <w:iCs/>
                <w:color w:val="FF0000"/>
                <w:lang w:eastAsia="en-NZ"/>
              </w:rPr>
              <w:t>Atmetocranium</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E305E"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2565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F942B7">
              <w:rPr>
                <w:rFonts w:ascii="Calibri" w:eastAsia="Times New Roman" w:hAnsi="Calibri" w:cs="Times New Roman"/>
                <w:color w:val="FF0000"/>
                <w:lang w:eastAsia="en-NZ"/>
              </w:rPr>
              <w:t>2</w:t>
            </w:r>
          </w:p>
        </w:tc>
        <w:tc>
          <w:tcPr>
            <w:tcW w:w="567" w:type="dxa"/>
            <w:tcBorders>
              <w:top w:val="single" w:sz="4" w:space="0" w:color="auto"/>
              <w:left w:val="single" w:sz="4" w:space="0" w:color="auto"/>
              <w:bottom w:val="single" w:sz="4" w:space="0" w:color="auto"/>
              <w:right w:val="single" w:sz="4" w:space="0" w:color="auto"/>
            </w:tcBorders>
          </w:tcPr>
          <w:p w14:paraId="07DEC6A9" w14:textId="0A184D18" w:rsidR="00FE71B7" w:rsidRPr="00421490" w:rsidRDefault="00FE71B7" w:rsidP="00FE71B7">
            <w:pPr>
              <w:spacing w:after="0" w:line="240" w:lineRule="auto"/>
              <w:jc w:val="center"/>
              <w:rPr>
                <w:rFonts w:ascii="Calibri" w:eastAsia="Times New Roman" w:hAnsi="Calibri" w:cs="Times New Roman"/>
                <w:color w:val="FF0000"/>
                <w:lang w:eastAsia="en-NZ"/>
              </w:rPr>
            </w:pPr>
          </w:p>
        </w:tc>
        <w:tc>
          <w:tcPr>
            <w:tcW w:w="567" w:type="dxa"/>
            <w:tcBorders>
              <w:top w:val="single" w:sz="4" w:space="0" w:color="auto"/>
              <w:left w:val="single" w:sz="4" w:space="0" w:color="auto"/>
              <w:bottom w:val="single" w:sz="4" w:space="0" w:color="auto"/>
              <w:right w:val="single" w:sz="4" w:space="0" w:color="auto"/>
            </w:tcBorders>
          </w:tcPr>
          <w:p w14:paraId="6C908D99" w14:textId="0B07D1E5"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c>
          <w:tcPr>
            <w:tcW w:w="851" w:type="dxa"/>
            <w:tcBorders>
              <w:top w:val="single" w:sz="4" w:space="0" w:color="auto"/>
              <w:left w:val="single" w:sz="4" w:space="0" w:color="auto"/>
              <w:bottom w:val="single" w:sz="4" w:space="0" w:color="auto"/>
              <w:right w:val="single" w:sz="4" w:space="0" w:color="auto"/>
            </w:tcBorders>
          </w:tcPr>
          <w:p w14:paraId="122C4D4D" w14:textId="67A9C4AD" w:rsidR="00FE71B7" w:rsidRPr="00421490" w:rsidRDefault="00FE71B7" w:rsidP="00FE71B7">
            <w:pPr>
              <w:spacing w:after="0" w:line="240" w:lineRule="auto"/>
              <w:jc w:val="center"/>
              <w:rPr>
                <w:rFonts w:ascii="Calibri" w:eastAsia="Times New Roman" w:hAnsi="Calibri" w:cs="Times New Roman"/>
                <w:color w:val="FF0000"/>
                <w:lang w:eastAsia="en-NZ"/>
              </w:rPr>
            </w:pPr>
            <w:r w:rsidRPr="00584496">
              <w:rPr>
                <w:rFonts w:ascii="Wingdings" w:eastAsia="Times New Roman" w:hAnsi="Wingdings" w:cs="Times New Roman"/>
                <w:b/>
                <w:bCs/>
                <w:color w:val="FF0000"/>
                <w:lang w:eastAsia="en-NZ"/>
              </w:rPr>
              <w:t></w:t>
            </w:r>
          </w:p>
        </w:tc>
      </w:tr>
      <w:tr w:rsidR="00FE71B7" w:rsidRPr="00467F3D" w14:paraId="371BCE9E" w14:textId="5C849BEA" w:rsidTr="00FE71B7">
        <w:trPr>
          <w:trHeight w:val="300"/>
          <w:jc w:val="center"/>
        </w:trPr>
        <w:tc>
          <w:tcPr>
            <w:tcW w:w="1560" w:type="dxa"/>
            <w:tcBorders>
              <w:top w:val="single" w:sz="4" w:space="0" w:color="auto"/>
              <w:bottom w:val="nil"/>
              <w:right w:val="single" w:sz="4" w:space="0" w:color="auto"/>
            </w:tcBorders>
          </w:tcPr>
          <w:p w14:paraId="3C795963"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lastRenderedPageBreak/>
              <w:t>Calophyidae</w:t>
            </w:r>
            <w:proofErr w:type="spellEnd"/>
          </w:p>
        </w:tc>
        <w:tc>
          <w:tcPr>
            <w:tcW w:w="2126" w:type="dxa"/>
            <w:tcBorders>
              <w:top w:val="single" w:sz="4" w:space="0" w:color="auto"/>
              <w:left w:val="single" w:sz="4" w:space="0" w:color="auto"/>
              <w:bottom w:val="nil"/>
              <w:right w:val="single" w:sz="4" w:space="0" w:color="auto"/>
            </w:tcBorders>
          </w:tcPr>
          <w:p w14:paraId="1666F0A7"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Calophyinae</w:t>
            </w:r>
            <w:proofErr w:type="spellEnd"/>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062AE74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Calophy</w:t>
            </w:r>
            <w:r w:rsidRPr="00467F3D">
              <w:rPr>
                <w:rFonts w:ascii="Calibri" w:eastAsia="Times New Roman" w:hAnsi="Calibri" w:cs="Times New Roman"/>
                <w:i/>
                <w:iCs/>
                <w:color w:val="000000"/>
                <w:lang w:eastAsia="en-NZ"/>
              </w:rPr>
              <w:t>a</w:t>
            </w:r>
            <w:proofErr w:type="spellEnd"/>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36F8240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688AFD1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single" w:sz="4" w:space="0" w:color="auto"/>
              <w:left w:val="single" w:sz="4" w:space="0" w:color="auto"/>
              <w:bottom w:val="nil"/>
              <w:right w:val="single" w:sz="4" w:space="0" w:color="auto"/>
            </w:tcBorders>
          </w:tcPr>
          <w:p w14:paraId="7E1C339E" w14:textId="62EDA56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748AC3F0" w14:textId="192DE71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775C99CD" w14:textId="06E0A776"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4A0203D2" w14:textId="4C98350F" w:rsidTr="00FE71B7">
        <w:trPr>
          <w:trHeight w:val="300"/>
          <w:jc w:val="center"/>
        </w:trPr>
        <w:tc>
          <w:tcPr>
            <w:tcW w:w="1560" w:type="dxa"/>
            <w:tcBorders>
              <w:top w:val="single" w:sz="4" w:space="0" w:color="auto"/>
              <w:right w:val="single" w:sz="4" w:space="0" w:color="auto"/>
            </w:tcBorders>
          </w:tcPr>
          <w:p w14:paraId="6201F6D0"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Liviidae</w:t>
            </w:r>
            <w:proofErr w:type="spellEnd"/>
          </w:p>
        </w:tc>
        <w:tc>
          <w:tcPr>
            <w:tcW w:w="2126" w:type="dxa"/>
            <w:tcBorders>
              <w:top w:val="single" w:sz="4" w:space="0" w:color="auto"/>
              <w:left w:val="single" w:sz="4" w:space="0" w:color="auto"/>
              <w:right w:val="single" w:sz="4" w:space="0" w:color="auto"/>
            </w:tcBorders>
          </w:tcPr>
          <w:p w14:paraId="00666FFE"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Euphyllurinae</w:t>
            </w:r>
            <w:proofErr w:type="spellEnd"/>
          </w:p>
        </w:tc>
        <w:tc>
          <w:tcPr>
            <w:tcW w:w="1843" w:type="dxa"/>
            <w:tcBorders>
              <w:top w:val="single" w:sz="4" w:space="0" w:color="auto"/>
              <w:left w:val="single" w:sz="4" w:space="0" w:color="auto"/>
              <w:right w:val="single" w:sz="4" w:space="0" w:color="auto"/>
            </w:tcBorders>
            <w:shd w:val="clear" w:color="auto" w:fill="auto"/>
            <w:noWrap/>
            <w:vAlign w:val="bottom"/>
            <w:hideMark/>
          </w:tcPr>
          <w:p w14:paraId="74E3225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Psyllopsis</w:t>
            </w:r>
            <w:proofErr w:type="spellEnd"/>
          </w:p>
        </w:tc>
        <w:tc>
          <w:tcPr>
            <w:tcW w:w="992" w:type="dxa"/>
            <w:tcBorders>
              <w:top w:val="single" w:sz="4" w:space="0" w:color="auto"/>
              <w:left w:val="single" w:sz="4" w:space="0" w:color="auto"/>
              <w:right w:val="single" w:sz="4" w:space="0" w:color="auto"/>
            </w:tcBorders>
            <w:shd w:val="clear" w:color="auto" w:fill="auto"/>
            <w:noWrap/>
            <w:vAlign w:val="bottom"/>
            <w:hideMark/>
          </w:tcPr>
          <w:p w14:paraId="48AA2161"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992" w:type="dxa"/>
            <w:tcBorders>
              <w:top w:val="single" w:sz="4" w:space="0" w:color="auto"/>
              <w:left w:val="single" w:sz="4" w:space="0" w:color="auto"/>
              <w:right w:val="single" w:sz="4" w:space="0" w:color="auto"/>
            </w:tcBorders>
            <w:shd w:val="clear" w:color="auto" w:fill="auto"/>
            <w:noWrap/>
            <w:vAlign w:val="bottom"/>
            <w:hideMark/>
          </w:tcPr>
          <w:p w14:paraId="41CF552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7</w:t>
            </w:r>
          </w:p>
        </w:tc>
        <w:tc>
          <w:tcPr>
            <w:tcW w:w="567" w:type="dxa"/>
            <w:tcBorders>
              <w:top w:val="single" w:sz="4" w:space="0" w:color="auto"/>
              <w:left w:val="single" w:sz="4" w:space="0" w:color="auto"/>
              <w:right w:val="single" w:sz="4" w:space="0" w:color="auto"/>
            </w:tcBorders>
          </w:tcPr>
          <w:p w14:paraId="4CBBE096" w14:textId="01B2E2E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2D68F2D9" w14:textId="6CC47BD3"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32805D7D" w14:textId="4C38E84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8800285" w14:textId="3990CA34" w:rsidTr="00FE71B7">
        <w:trPr>
          <w:trHeight w:val="300"/>
          <w:jc w:val="center"/>
        </w:trPr>
        <w:tc>
          <w:tcPr>
            <w:tcW w:w="1560" w:type="dxa"/>
            <w:tcBorders>
              <w:right w:val="single" w:sz="4" w:space="0" w:color="auto"/>
            </w:tcBorders>
          </w:tcPr>
          <w:p w14:paraId="613FFE6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left w:val="single" w:sz="4" w:space="0" w:color="auto"/>
              <w:right w:val="single" w:sz="4" w:space="0" w:color="auto"/>
            </w:tcBorders>
          </w:tcPr>
          <w:p w14:paraId="6F0EF726"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left w:val="single" w:sz="4" w:space="0" w:color="auto"/>
              <w:right w:val="single" w:sz="4" w:space="0" w:color="auto"/>
            </w:tcBorders>
            <w:shd w:val="clear" w:color="auto" w:fill="auto"/>
            <w:noWrap/>
            <w:vAlign w:val="bottom"/>
          </w:tcPr>
          <w:p w14:paraId="2C2C6F2E"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Diap</w:t>
            </w:r>
            <w:r>
              <w:rPr>
                <w:rFonts w:ascii="Calibri" w:eastAsia="Times New Roman" w:hAnsi="Calibri" w:cs="Times New Roman"/>
                <w:i/>
                <w:iCs/>
                <w:color w:val="000000"/>
                <w:lang w:eastAsia="en-NZ"/>
              </w:rPr>
              <w:t>h</w:t>
            </w:r>
            <w:r w:rsidRPr="00467F3D">
              <w:rPr>
                <w:rFonts w:ascii="Calibri" w:eastAsia="Times New Roman" w:hAnsi="Calibri" w:cs="Times New Roman"/>
                <w:i/>
                <w:iCs/>
                <w:color w:val="000000"/>
                <w:lang w:eastAsia="en-NZ"/>
              </w:rPr>
              <w:t>orina</w:t>
            </w:r>
            <w:proofErr w:type="spellEnd"/>
          </w:p>
        </w:tc>
        <w:tc>
          <w:tcPr>
            <w:tcW w:w="992" w:type="dxa"/>
            <w:tcBorders>
              <w:left w:val="single" w:sz="4" w:space="0" w:color="auto"/>
              <w:right w:val="single" w:sz="4" w:space="0" w:color="auto"/>
            </w:tcBorders>
            <w:shd w:val="clear" w:color="auto" w:fill="auto"/>
            <w:noWrap/>
            <w:vAlign w:val="bottom"/>
          </w:tcPr>
          <w:p w14:paraId="3FB213A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left w:val="single" w:sz="4" w:space="0" w:color="auto"/>
              <w:right w:val="single" w:sz="4" w:space="0" w:color="auto"/>
            </w:tcBorders>
            <w:shd w:val="clear" w:color="auto" w:fill="auto"/>
            <w:noWrap/>
            <w:vAlign w:val="bottom"/>
          </w:tcPr>
          <w:p w14:paraId="2DA89C46"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left w:val="single" w:sz="4" w:space="0" w:color="auto"/>
              <w:right w:val="single" w:sz="4" w:space="0" w:color="auto"/>
            </w:tcBorders>
          </w:tcPr>
          <w:p w14:paraId="47B4A4C9" w14:textId="71C6C12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left w:val="single" w:sz="4" w:space="0" w:color="auto"/>
              <w:right w:val="single" w:sz="4" w:space="0" w:color="auto"/>
            </w:tcBorders>
          </w:tcPr>
          <w:p w14:paraId="628C8F5C" w14:textId="1FE9191C"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left w:val="single" w:sz="4" w:space="0" w:color="auto"/>
              <w:right w:val="single" w:sz="4" w:space="0" w:color="auto"/>
            </w:tcBorders>
          </w:tcPr>
          <w:p w14:paraId="7530A2A2" w14:textId="20802F5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3E5612D7" w14:textId="4FBCE683" w:rsidTr="00FE71B7">
        <w:trPr>
          <w:trHeight w:val="300"/>
          <w:jc w:val="center"/>
        </w:trPr>
        <w:tc>
          <w:tcPr>
            <w:tcW w:w="1560" w:type="dxa"/>
            <w:tcBorders>
              <w:top w:val="single" w:sz="4" w:space="0" w:color="auto"/>
              <w:right w:val="single" w:sz="4" w:space="0" w:color="auto"/>
            </w:tcBorders>
          </w:tcPr>
          <w:p w14:paraId="2F7BEC25" w14:textId="77777777" w:rsidR="00FE71B7"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Homotomidae</w:t>
            </w:r>
            <w:proofErr w:type="spellEnd"/>
          </w:p>
        </w:tc>
        <w:tc>
          <w:tcPr>
            <w:tcW w:w="2126" w:type="dxa"/>
            <w:tcBorders>
              <w:top w:val="single" w:sz="4" w:space="0" w:color="auto"/>
              <w:left w:val="single" w:sz="4" w:space="0" w:color="auto"/>
              <w:right w:val="single" w:sz="4" w:space="0" w:color="auto"/>
            </w:tcBorders>
          </w:tcPr>
          <w:p w14:paraId="401F11EC" w14:textId="77777777" w:rsidR="00FE71B7" w:rsidRPr="00C36889"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Macrohomotominae</w:t>
            </w:r>
            <w:proofErr w:type="spellEnd"/>
          </w:p>
        </w:tc>
        <w:tc>
          <w:tcPr>
            <w:tcW w:w="1843" w:type="dxa"/>
            <w:tcBorders>
              <w:top w:val="single" w:sz="4" w:space="0" w:color="auto"/>
              <w:left w:val="single" w:sz="4" w:space="0" w:color="auto"/>
              <w:right w:val="single" w:sz="4" w:space="0" w:color="auto"/>
            </w:tcBorders>
            <w:shd w:val="clear" w:color="auto" w:fill="auto"/>
            <w:noWrap/>
            <w:vAlign w:val="bottom"/>
            <w:hideMark/>
          </w:tcPr>
          <w:p w14:paraId="02FF5358"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Mycopsylla</w:t>
            </w:r>
            <w:proofErr w:type="spellEnd"/>
          </w:p>
        </w:tc>
        <w:tc>
          <w:tcPr>
            <w:tcW w:w="992" w:type="dxa"/>
            <w:tcBorders>
              <w:top w:val="single" w:sz="4" w:space="0" w:color="auto"/>
              <w:left w:val="single" w:sz="4" w:space="0" w:color="auto"/>
              <w:right w:val="single" w:sz="4" w:space="0" w:color="auto"/>
            </w:tcBorders>
            <w:shd w:val="clear" w:color="auto" w:fill="auto"/>
            <w:noWrap/>
            <w:vAlign w:val="bottom"/>
            <w:hideMark/>
          </w:tcPr>
          <w:p w14:paraId="182D0AD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single" w:sz="4" w:space="0" w:color="auto"/>
              <w:left w:val="single" w:sz="4" w:space="0" w:color="auto"/>
              <w:right w:val="single" w:sz="4" w:space="0" w:color="auto"/>
            </w:tcBorders>
            <w:shd w:val="clear" w:color="auto" w:fill="auto"/>
            <w:noWrap/>
            <w:vAlign w:val="bottom"/>
            <w:hideMark/>
          </w:tcPr>
          <w:p w14:paraId="1304E872"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5</w:t>
            </w:r>
          </w:p>
        </w:tc>
        <w:tc>
          <w:tcPr>
            <w:tcW w:w="567" w:type="dxa"/>
            <w:tcBorders>
              <w:top w:val="single" w:sz="4" w:space="0" w:color="auto"/>
              <w:left w:val="single" w:sz="4" w:space="0" w:color="auto"/>
              <w:right w:val="single" w:sz="4" w:space="0" w:color="auto"/>
            </w:tcBorders>
          </w:tcPr>
          <w:p w14:paraId="6148FCAB" w14:textId="3BCD9F89"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right w:val="single" w:sz="4" w:space="0" w:color="auto"/>
            </w:tcBorders>
          </w:tcPr>
          <w:p w14:paraId="4007ACF3" w14:textId="786EC8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right w:val="single" w:sz="4" w:space="0" w:color="auto"/>
            </w:tcBorders>
          </w:tcPr>
          <w:p w14:paraId="47ADE1A7" w14:textId="2A9676E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1BCD7C1D" w14:textId="71CC5AD5" w:rsidTr="00FE71B7">
        <w:trPr>
          <w:trHeight w:val="300"/>
          <w:jc w:val="center"/>
        </w:trPr>
        <w:tc>
          <w:tcPr>
            <w:tcW w:w="1560" w:type="dxa"/>
            <w:tcBorders>
              <w:top w:val="single" w:sz="4" w:space="0" w:color="auto"/>
              <w:right w:val="single" w:sz="4" w:space="0" w:color="auto"/>
            </w:tcBorders>
          </w:tcPr>
          <w:p w14:paraId="1322E50D" w14:textId="77777777" w:rsidR="00FE71B7" w:rsidRDefault="00FE71B7" w:rsidP="00FE71B7">
            <w:pPr>
              <w:spacing w:after="0" w:line="240" w:lineRule="auto"/>
              <w:jc w:val="center"/>
            </w:pPr>
            <w:r>
              <w:t>Psyllidae</w:t>
            </w:r>
          </w:p>
        </w:tc>
        <w:tc>
          <w:tcPr>
            <w:tcW w:w="2126" w:type="dxa"/>
            <w:tcBorders>
              <w:top w:val="single" w:sz="4" w:space="0" w:color="auto"/>
              <w:left w:val="single" w:sz="4" w:space="0" w:color="auto"/>
              <w:bottom w:val="dashSmallGap" w:sz="4" w:space="0" w:color="auto"/>
              <w:right w:val="single" w:sz="4" w:space="0" w:color="auto"/>
            </w:tcBorders>
          </w:tcPr>
          <w:p w14:paraId="3CB9D55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t>Acizzinae</w:t>
            </w:r>
            <w:proofErr w:type="spellEnd"/>
          </w:p>
        </w:tc>
        <w:tc>
          <w:tcPr>
            <w:tcW w:w="1843"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4039B46F"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Acizzia</w:t>
            </w:r>
            <w:proofErr w:type="spellEnd"/>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00CBD3A8"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12</w:t>
            </w:r>
          </w:p>
        </w:tc>
        <w:tc>
          <w:tcPr>
            <w:tcW w:w="992" w:type="dxa"/>
            <w:tcBorders>
              <w:top w:val="single" w:sz="4" w:space="0" w:color="auto"/>
              <w:left w:val="single" w:sz="4" w:space="0" w:color="auto"/>
              <w:bottom w:val="dashSmallGap" w:sz="4" w:space="0" w:color="auto"/>
              <w:right w:val="single" w:sz="4" w:space="0" w:color="auto"/>
            </w:tcBorders>
            <w:shd w:val="clear" w:color="auto" w:fill="auto"/>
            <w:noWrap/>
            <w:vAlign w:val="bottom"/>
            <w:hideMark/>
          </w:tcPr>
          <w:p w14:paraId="26837287"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84</w:t>
            </w:r>
          </w:p>
        </w:tc>
        <w:tc>
          <w:tcPr>
            <w:tcW w:w="567" w:type="dxa"/>
            <w:tcBorders>
              <w:top w:val="single" w:sz="4" w:space="0" w:color="auto"/>
              <w:left w:val="single" w:sz="4" w:space="0" w:color="auto"/>
              <w:bottom w:val="dashSmallGap" w:sz="4" w:space="0" w:color="auto"/>
              <w:right w:val="single" w:sz="4" w:space="0" w:color="auto"/>
            </w:tcBorders>
          </w:tcPr>
          <w:p w14:paraId="79CE59C1" w14:textId="3F185A4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dashSmallGap" w:sz="4" w:space="0" w:color="auto"/>
              <w:right w:val="single" w:sz="4" w:space="0" w:color="auto"/>
            </w:tcBorders>
          </w:tcPr>
          <w:p w14:paraId="10DD2764" w14:textId="262039A2"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dashSmallGap" w:sz="4" w:space="0" w:color="auto"/>
              <w:right w:val="single" w:sz="4" w:space="0" w:color="auto"/>
            </w:tcBorders>
          </w:tcPr>
          <w:p w14:paraId="1C1BBD88" w14:textId="02E63DA1"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467F3D" w14:paraId="6B7D588D" w14:textId="0374AC4B" w:rsidTr="00FE71B7">
        <w:trPr>
          <w:trHeight w:val="300"/>
          <w:jc w:val="center"/>
        </w:trPr>
        <w:tc>
          <w:tcPr>
            <w:tcW w:w="1560" w:type="dxa"/>
            <w:tcBorders>
              <w:bottom w:val="nil"/>
              <w:right w:val="single" w:sz="4" w:space="0" w:color="auto"/>
            </w:tcBorders>
          </w:tcPr>
          <w:p w14:paraId="0703F484" w14:textId="77777777" w:rsidR="00FE71B7"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nil"/>
              <w:right w:val="single" w:sz="4" w:space="0" w:color="auto"/>
            </w:tcBorders>
          </w:tcPr>
          <w:p w14:paraId="3DC82CBB" w14:textId="77777777" w:rsidR="00FE71B7" w:rsidRPr="00E53E58" w:rsidRDefault="00FE71B7" w:rsidP="00FE71B7">
            <w:pPr>
              <w:spacing w:after="0" w:line="240" w:lineRule="auto"/>
              <w:jc w:val="center"/>
              <w:rPr>
                <w:rFonts w:ascii="Calibri" w:eastAsia="Times New Roman" w:hAnsi="Calibri" w:cs="Times New Roman"/>
                <w:iCs/>
                <w:color w:val="000000"/>
                <w:lang w:eastAsia="en-NZ"/>
              </w:rPr>
            </w:pPr>
            <w:proofErr w:type="spellStart"/>
            <w:r>
              <w:rPr>
                <w:rFonts w:ascii="Calibri" w:eastAsia="Times New Roman" w:hAnsi="Calibri" w:cs="Times New Roman"/>
                <w:iCs/>
                <w:color w:val="000000"/>
                <w:lang w:eastAsia="en-NZ"/>
              </w:rPr>
              <w:t>Psyllinae</w:t>
            </w:r>
            <w:proofErr w:type="spellEnd"/>
          </w:p>
        </w:tc>
        <w:tc>
          <w:tcPr>
            <w:tcW w:w="1843" w:type="dxa"/>
            <w:tcBorders>
              <w:top w:val="dashSmallGap" w:sz="4" w:space="0" w:color="auto"/>
              <w:left w:val="single" w:sz="4" w:space="0" w:color="auto"/>
              <w:bottom w:val="nil"/>
              <w:right w:val="single" w:sz="4" w:space="0" w:color="auto"/>
            </w:tcBorders>
            <w:shd w:val="clear" w:color="auto" w:fill="auto"/>
            <w:noWrap/>
            <w:vAlign w:val="bottom"/>
            <w:hideMark/>
          </w:tcPr>
          <w:p w14:paraId="4368C9A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Arytainilla</w:t>
            </w:r>
            <w:proofErr w:type="spellEnd"/>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260DDBCC"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nil"/>
              <w:right w:val="single" w:sz="4" w:space="0" w:color="auto"/>
            </w:tcBorders>
            <w:shd w:val="clear" w:color="auto" w:fill="auto"/>
            <w:noWrap/>
            <w:vAlign w:val="bottom"/>
            <w:hideMark/>
          </w:tcPr>
          <w:p w14:paraId="7CB5F4CD"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4</w:t>
            </w:r>
          </w:p>
        </w:tc>
        <w:tc>
          <w:tcPr>
            <w:tcW w:w="567" w:type="dxa"/>
            <w:tcBorders>
              <w:top w:val="dashSmallGap" w:sz="4" w:space="0" w:color="auto"/>
              <w:left w:val="single" w:sz="4" w:space="0" w:color="auto"/>
              <w:bottom w:val="nil"/>
              <w:right w:val="single" w:sz="4" w:space="0" w:color="auto"/>
            </w:tcBorders>
          </w:tcPr>
          <w:p w14:paraId="152E4580" w14:textId="2053E6E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nil"/>
              <w:right w:val="single" w:sz="4" w:space="0" w:color="auto"/>
            </w:tcBorders>
          </w:tcPr>
          <w:p w14:paraId="2EB6B616" w14:textId="742C868E"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nil"/>
              <w:right w:val="single" w:sz="4" w:space="0" w:color="auto"/>
            </w:tcBorders>
          </w:tcPr>
          <w:p w14:paraId="705E430B" w14:textId="123B2A18" w:rsidR="00FE71B7" w:rsidRPr="00467F3D" w:rsidRDefault="00FE71B7" w:rsidP="00FE71B7">
            <w:pPr>
              <w:spacing w:after="0" w:line="240" w:lineRule="auto"/>
              <w:jc w:val="center"/>
              <w:rPr>
                <w:rFonts w:ascii="Calibri" w:eastAsia="Times New Roman" w:hAnsi="Calibri" w:cs="Times New Roman"/>
                <w:color w:val="000000"/>
                <w:lang w:eastAsia="en-NZ"/>
              </w:rPr>
            </w:pPr>
          </w:p>
        </w:tc>
      </w:tr>
      <w:tr w:rsidR="00FE71B7" w:rsidRPr="00467F3D" w14:paraId="0E5A46BD" w14:textId="2E316575" w:rsidTr="00FE71B7">
        <w:trPr>
          <w:trHeight w:val="300"/>
          <w:jc w:val="center"/>
        </w:trPr>
        <w:tc>
          <w:tcPr>
            <w:tcW w:w="1560" w:type="dxa"/>
            <w:tcBorders>
              <w:top w:val="nil"/>
              <w:right w:val="single" w:sz="4" w:space="0" w:color="auto"/>
            </w:tcBorders>
          </w:tcPr>
          <w:p w14:paraId="1DA049CC"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293BD7B3"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7CEB787"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roofErr w:type="spellStart"/>
            <w:r w:rsidRPr="00467F3D">
              <w:rPr>
                <w:rFonts w:ascii="Calibri" w:eastAsia="Times New Roman" w:hAnsi="Calibri" w:cs="Times New Roman"/>
                <w:i/>
                <w:iCs/>
                <w:color w:val="000000"/>
                <w:lang w:eastAsia="en-NZ"/>
              </w:rPr>
              <w:t>Baeopelma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5063BD83"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1D6A3404" w14:textId="777777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Calibri" w:eastAsia="Times New Roman" w:hAnsi="Calibri" w:cs="Times New Roman"/>
                <w:color w:val="000000"/>
                <w:lang w:eastAsia="en-NZ"/>
              </w:rPr>
              <w:t>2</w:t>
            </w:r>
          </w:p>
        </w:tc>
        <w:tc>
          <w:tcPr>
            <w:tcW w:w="567" w:type="dxa"/>
            <w:tcBorders>
              <w:top w:val="nil"/>
              <w:left w:val="single" w:sz="4" w:space="0" w:color="auto"/>
              <w:bottom w:val="nil"/>
              <w:right w:val="single" w:sz="4" w:space="0" w:color="auto"/>
            </w:tcBorders>
          </w:tcPr>
          <w:p w14:paraId="7A26C7D0" w14:textId="303576FF"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2E76E55B" w14:textId="063F74D5"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6A33E2E5" w14:textId="6E062177" w:rsidR="00FE71B7" w:rsidRPr="00467F3D"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4441338D" w14:textId="0DEC5572" w:rsidTr="00FE71B7">
        <w:trPr>
          <w:trHeight w:val="300"/>
          <w:jc w:val="center"/>
        </w:trPr>
        <w:tc>
          <w:tcPr>
            <w:tcW w:w="1560" w:type="dxa"/>
            <w:tcBorders>
              <w:top w:val="nil"/>
              <w:right w:val="single" w:sz="4" w:space="0" w:color="auto"/>
            </w:tcBorders>
          </w:tcPr>
          <w:p w14:paraId="32610BED"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dashSmallGap" w:sz="4" w:space="0" w:color="auto"/>
              <w:right w:val="single" w:sz="4" w:space="0" w:color="auto"/>
            </w:tcBorders>
          </w:tcPr>
          <w:p w14:paraId="50134B41" w14:textId="77777777" w:rsidR="00FE71B7" w:rsidRPr="00467F3D"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dashSmallGap" w:sz="4" w:space="0" w:color="auto"/>
              <w:right w:val="single" w:sz="4" w:space="0" w:color="auto"/>
            </w:tcBorders>
            <w:shd w:val="clear" w:color="auto" w:fill="auto"/>
            <w:noWrap/>
            <w:vAlign w:val="bottom"/>
            <w:hideMark/>
          </w:tcPr>
          <w:p w14:paraId="0F3AD36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r w:rsidRPr="003D012C">
              <w:rPr>
                <w:rFonts w:ascii="Calibri" w:eastAsia="Times New Roman" w:hAnsi="Calibri" w:cs="Times New Roman"/>
                <w:i/>
                <w:iCs/>
                <w:color w:val="000000"/>
                <w:lang w:eastAsia="en-NZ"/>
              </w:rPr>
              <w:t>Psylla</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ECC171D"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9</w:t>
            </w:r>
          </w:p>
        </w:tc>
        <w:tc>
          <w:tcPr>
            <w:tcW w:w="992" w:type="dxa"/>
            <w:tcBorders>
              <w:top w:val="nil"/>
              <w:left w:val="single" w:sz="4" w:space="0" w:color="auto"/>
              <w:bottom w:val="dashSmallGap" w:sz="4" w:space="0" w:color="auto"/>
              <w:right w:val="single" w:sz="4" w:space="0" w:color="auto"/>
            </w:tcBorders>
            <w:shd w:val="clear" w:color="auto" w:fill="auto"/>
            <w:noWrap/>
            <w:vAlign w:val="bottom"/>
            <w:hideMark/>
          </w:tcPr>
          <w:p w14:paraId="569F9C6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39</w:t>
            </w:r>
          </w:p>
        </w:tc>
        <w:tc>
          <w:tcPr>
            <w:tcW w:w="567" w:type="dxa"/>
            <w:tcBorders>
              <w:top w:val="nil"/>
              <w:left w:val="single" w:sz="4" w:space="0" w:color="auto"/>
              <w:bottom w:val="dashSmallGap" w:sz="4" w:space="0" w:color="auto"/>
              <w:right w:val="single" w:sz="4" w:space="0" w:color="auto"/>
            </w:tcBorders>
          </w:tcPr>
          <w:p w14:paraId="084EAD79" w14:textId="090BAC29"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dashSmallGap" w:sz="4" w:space="0" w:color="auto"/>
              <w:right w:val="single" w:sz="4" w:space="0" w:color="auto"/>
            </w:tcBorders>
          </w:tcPr>
          <w:p w14:paraId="7ABD4A8B" w14:textId="21A1A16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dashSmallGap" w:sz="4" w:space="0" w:color="auto"/>
              <w:right w:val="single" w:sz="4" w:space="0" w:color="auto"/>
            </w:tcBorders>
          </w:tcPr>
          <w:p w14:paraId="4B3189AE" w14:textId="153B4E28"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6EFC1B29" w14:textId="3895583F" w:rsidTr="00FE71B7">
        <w:trPr>
          <w:trHeight w:val="300"/>
          <w:jc w:val="center"/>
        </w:trPr>
        <w:tc>
          <w:tcPr>
            <w:tcW w:w="1560" w:type="dxa"/>
            <w:tcBorders>
              <w:bottom w:val="single" w:sz="4" w:space="0" w:color="auto"/>
              <w:right w:val="single" w:sz="4" w:space="0" w:color="auto"/>
            </w:tcBorders>
          </w:tcPr>
          <w:p w14:paraId="4AC8F73B"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
        </w:tc>
        <w:tc>
          <w:tcPr>
            <w:tcW w:w="2126" w:type="dxa"/>
            <w:tcBorders>
              <w:top w:val="dashSmallGap" w:sz="4" w:space="0" w:color="auto"/>
              <w:left w:val="single" w:sz="4" w:space="0" w:color="auto"/>
              <w:bottom w:val="single" w:sz="4" w:space="0" w:color="auto"/>
              <w:right w:val="single" w:sz="4" w:space="0" w:color="auto"/>
            </w:tcBorders>
          </w:tcPr>
          <w:p w14:paraId="1AC1733E" w14:textId="77777777" w:rsidR="00FE71B7" w:rsidRPr="003D012C" w:rsidRDefault="00FE71B7" w:rsidP="00FE71B7">
            <w:pPr>
              <w:spacing w:after="0" w:line="240" w:lineRule="auto"/>
              <w:jc w:val="center"/>
              <w:rPr>
                <w:rFonts w:ascii="Calibri" w:eastAsia="Times New Roman" w:hAnsi="Calibri" w:cs="Times New Roman"/>
                <w:iCs/>
                <w:color w:val="000000"/>
                <w:lang w:eastAsia="en-NZ"/>
              </w:rPr>
            </w:pPr>
            <w:proofErr w:type="spellStart"/>
            <w:r w:rsidRPr="003D012C">
              <w:rPr>
                <w:rFonts w:ascii="Calibri" w:eastAsia="Times New Roman" w:hAnsi="Calibri" w:cs="Times New Roman"/>
                <w:iCs/>
                <w:color w:val="000000"/>
                <w:lang w:eastAsia="en-NZ"/>
              </w:rPr>
              <w:t>Ciriacreminae</w:t>
            </w:r>
            <w:proofErr w:type="spellEnd"/>
          </w:p>
        </w:tc>
        <w:tc>
          <w:tcPr>
            <w:tcW w:w="1843"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0A6EDF14"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Heteropsylla</w:t>
            </w:r>
            <w:proofErr w:type="spellEnd"/>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5A70B5A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dashSmallGap" w:sz="4" w:space="0" w:color="auto"/>
              <w:left w:val="single" w:sz="4" w:space="0" w:color="auto"/>
              <w:bottom w:val="single" w:sz="4" w:space="0" w:color="auto"/>
              <w:right w:val="single" w:sz="4" w:space="0" w:color="auto"/>
            </w:tcBorders>
            <w:shd w:val="clear" w:color="auto" w:fill="auto"/>
            <w:noWrap/>
            <w:vAlign w:val="bottom"/>
          </w:tcPr>
          <w:p w14:paraId="30F62BD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567" w:type="dxa"/>
            <w:tcBorders>
              <w:top w:val="dashSmallGap" w:sz="4" w:space="0" w:color="auto"/>
              <w:left w:val="single" w:sz="4" w:space="0" w:color="auto"/>
              <w:bottom w:val="single" w:sz="4" w:space="0" w:color="auto"/>
              <w:right w:val="single" w:sz="4" w:space="0" w:color="auto"/>
            </w:tcBorders>
          </w:tcPr>
          <w:p w14:paraId="3A6D2777" w14:textId="6CB2A1A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dashSmallGap" w:sz="4" w:space="0" w:color="auto"/>
              <w:left w:val="single" w:sz="4" w:space="0" w:color="auto"/>
              <w:bottom w:val="single" w:sz="4" w:space="0" w:color="auto"/>
              <w:right w:val="single" w:sz="4" w:space="0" w:color="auto"/>
            </w:tcBorders>
          </w:tcPr>
          <w:p w14:paraId="51B8E0D3" w14:textId="7C3199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dashSmallGap" w:sz="4" w:space="0" w:color="auto"/>
              <w:left w:val="single" w:sz="4" w:space="0" w:color="auto"/>
              <w:bottom w:val="single" w:sz="4" w:space="0" w:color="auto"/>
              <w:right w:val="single" w:sz="4" w:space="0" w:color="auto"/>
            </w:tcBorders>
          </w:tcPr>
          <w:p w14:paraId="1305A76A" w14:textId="6EE461E5"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534458E1" w14:textId="16DC9DBD" w:rsidTr="00FE71B7">
        <w:trPr>
          <w:trHeight w:val="300"/>
          <w:jc w:val="center"/>
        </w:trPr>
        <w:tc>
          <w:tcPr>
            <w:tcW w:w="1560" w:type="dxa"/>
            <w:tcBorders>
              <w:top w:val="single" w:sz="4" w:space="0" w:color="auto"/>
              <w:bottom w:val="nil"/>
              <w:right w:val="single" w:sz="4" w:space="0" w:color="auto"/>
            </w:tcBorders>
          </w:tcPr>
          <w:p w14:paraId="2F97498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Triozidae</w:t>
            </w:r>
            <w:proofErr w:type="spellEnd"/>
          </w:p>
        </w:tc>
        <w:tc>
          <w:tcPr>
            <w:tcW w:w="2126" w:type="dxa"/>
            <w:tcBorders>
              <w:top w:val="single" w:sz="4" w:space="0" w:color="auto"/>
              <w:left w:val="single" w:sz="4" w:space="0" w:color="auto"/>
              <w:bottom w:val="nil"/>
              <w:right w:val="single" w:sz="4" w:space="0" w:color="auto"/>
            </w:tcBorders>
          </w:tcPr>
          <w:p w14:paraId="59EC5AD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single" w:sz="4" w:space="0" w:color="auto"/>
              <w:left w:val="single" w:sz="4" w:space="0" w:color="auto"/>
              <w:bottom w:val="nil"/>
              <w:right w:val="single" w:sz="4" w:space="0" w:color="auto"/>
            </w:tcBorders>
            <w:shd w:val="clear" w:color="auto" w:fill="auto"/>
            <w:noWrap/>
            <w:vAlign w:val="bottom"/>
            <w:hideMark/>
          </w:tcPr>
          <w:p w14:paraId="5B66D189"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Bactericera</w:t>
            </w:r>
            <w:proofErr w:type="spellEnd"/>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12815B46"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2</w:t>
            </w:r>
          </w:p>
        </w:tc>
        <w:tc>
          <w:tcPr>
            <w:tcW w:w="992" w:type="dxa"/>
            <w:tcBorders>
              <w:top w:val="single" w:sz="4" w:space="0" w:color="auto"/>
              <w:left w:val="single" w:sz="4" w:space="0" w:color="auto"/>
              <w:bottom w:val="nil"/>
              <w:right w:val="single" w:sz="4" w:space="0" w:color="auto"/>
            </w:tcBorders>
            <w:shd w:val="clear" w:color="auto" w:fill="auto"/>
            <w:noWrap/>
            <w:vAlign w:val="bottom"/>
            <w:hideMark/>
          </w:tcPr>
          <w:p w14:paraId="0797527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7</w:t>
            </w:r>
          </w:p>
        </w:tc>
        <w:tc>
          <w:tcPr>
            <w:tcW w:w="567" w:type="dxa"/>
            <w:tcBorders>
              <w:top w:val="single" w:sz="4" w:space="0" w:color="auto"/>
              <w:left w:val="single" w:sz="4" w:space="0" w:color="auto"/>
              <w:bottom w:val="nil"/>
              <w:right w:val="single" w:sz="4" w:space="0" w:color="auto"/>
            </w:tcBorders>
          </w:tcPr>
          <w:p w14:paraId="137101E9" w14:textId="03D254E0"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single" w:sz="4" w:space="0" w:color="auto"/>
              <w:left w:val="single" w:sz="4" w:space="0" w:color="auto"/>
              <w:bottom w:val="nil"/>
              <w:right w:val="single" w:sz="4" w:space="0" w:color="auto"/>
            </w:tcBorders>
          </w:tcPr>
          <w:p w14:paraId="5CC73E20" w14:textId="3D8B0E3A"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single" w:sz="4" w:space="0" w:color="auto"/>
              <w:left w:val="single" w:sz="4" w:space="0" w:color="auto"/>
              <w:bottom w:val="nil"/>
              <w:right w:val="single" w:sz="4" w:space="0" w:color="auto"/>
            </w:tcBorders>
          </w:tcPr>
          <w:p w14:paraId="6881C8CD" w14:textId="5F97610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140037F8" w14:textId="08000C3E" w:rsidTr="00FE71B7">
        <w:trPr>
          <w:trHeight w:val="300"/>
          <w:jc w:val="center"/>
        </w:trPr>
        <w:tc>
          <w:tcPr>
            <w:tcW w:w="1560" w:type="dxa"/>
            <w:tcBorders>
              <w:top w:val="nil"/>
              <w:bottom w:val="nil"/>
              <w:right w:val="single" w:sz="4" w:space="0" w:color="auto"/>
            </w:tcBorders>
          </w:tcPr>
          <w:p w14:paraId="64346D6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2126" w:type="dxa"/>
            <w:tcBorders>
              <w:top w:val="nil"/>
              <w:left w:val="single" w:sz="4" w:space="0" w:color="auto"/>
              <w:bottom w:val="nil"/>
              <w:right w:val="single" w:sz="4" w:space="0" w:color="auto"/>
            </w:tcBorders>
          </w:tcPr>
          <w:p w14:paraId="4A56769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72115D38"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Triozid sp.</w:t>
            </w:r>
          </w:p>
        </w:tc>
        <w:tc>
          <w:tcPr>
            <w:tcW w:w="992" w:type="dxa"/>
            <w:tcBorders>
              <w:top w:val="nil"/>
              <w:left w:val="single" w:sz="4" w:space="0" w:color="auto"/>
              <w:bottom w:val="nil"/>
              <w:right w:val="single" w:sz="4" w:space="0" w:color="auto"/>
            </w:tcBorders>
            <w:shd w:val="clear" w:color="auto" w:fill="auto"/>
            <w:noWrap/>
            <w:vAlign w:val="bottom"/>
            <w:hideMark/>
          </w:tcPr>
          <w:p w14:paraId="1F3214AC"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FD08A"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7DFDBDC8" w14:textId="179D6C41"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1CB2AF2" w14:textId="738D8D8C"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0C0973FE" w14:textId="59ED0542" w:rsidR="00FE71B7" w:rsidRPr="003D012C"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15FD6A00" w14:textId="7941F393" w:rsidTr="00FE71B7">
        <w:trPr>
          <w:trHeight w:val="300"/>
          <w:jc w:val="center"/>
        </w:trPr>
        <w:tc>
          <w:tcPr>
            <w:tcW w:w="1560" w:type="dxa"/>
            <w:tcBorders>
              <w:top w:val="nil"/>
              <w:bottom w:val="nil"/>
              <w:right w:val="single" w:sz="4" w:space="0" w:color="auto"/>
            </w:tcBorders>
          </w:tcPr>
          <w:p w14:paraId="4AD3D3B1"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3B6D020C"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5FF44A8B"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Casuarinicola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39DC9B9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hideMark/>
          </w:tcPr>
          <w:p w14:paraId="5F493183"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sidRPr="003D012C">
              <w:rPr>
                <w:rFonts w:ascii="Calibri" w:eastAsia="Times New Roman" w:hAnsi="Calibri" w:cs="Times New Roman"/>
                <w:color w:val="000000"/>
                <w:lang w:eastAsia="en-NZ"/>
              </w:rPr>
              <w:t>3</w:t>
            </w:r>
          </w:p>
        </w:tc>
        <w:tc>
          <w:tcPr>
            <w:tcW w:w="567" w:type="dxa"/>
            <w:tcBorders>
              <w:top w:val="nil"/>
              <w:left w:val="single" w:sz="4" w:space="0" w:color="auto"/>
              <w:bottom w:val="nil"/>
              <w:right w:val="single" w:sz="4" w:space="0" w:color="auto"/>
            </w:tcBorders>
          </w:tcPr>
          <w:p w14:paraId="1FA3F7EE" w14:textId="4BCA04FD"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43DAD504" w14:textId="187C2108"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ED64552" w14:textId="202D066E" w:rsidR="00FE71B7" w:rsidRPr="003D012C"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r>
      <w:tr w:rsidR="00FE71B7" w:rsidRPr="003D012C" w14:paraId="017FADFC" w14:textId="5D3E74CF" w:rsidTr="00FE71B7">
        <w:trPr>
          <w:trHeight w:val="300"/>
          <w:jc w:val="center"/>
        </w:trPr>
        <w:tc>
          <w:tcPr>
            <w:tcW w:w="1560" w:type="dxa"/>
            <w:tcBorders>
              <w:top w:val="nil"/>
              <w:bottom w:val="nil"/>
              <w:right w:val="single" w:sz="4" w:space="0" w:color="auto"/>
            </w:tcBorders>
          </w:tcPr>
          <w:p w14:paraId="4376F042"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44EBF097"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hideMark/>
          </w:tcPr>
          <w:p w14:paraId="2A7997D0"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sidRPr="003D012C">
              <w:rPr>
                <w:rFonts w:ascii="Calibri" w:eastAsia="Times New Roman" w:hAnsi="Calibri" w:cs="Times New Roman"/>
                <w:i/>
                <w:iCs/>
                <w:color w:val="000000"/>
                <w:lang w:eastAsia="en-NZ"/>
              </w:rPr>
              <w:t>Trioza</w:t>
            </w:r>
            <w:proofErr w:type="spellEnd"/>
          </w:p>
        </w:tc>
        <w:tc>
          <w:tcPr>
            <w:tcW w:w="992" w:type="dxa"/>
            <w:tcBorders>
              <w:top w:val="nil"/>
              <w:left w:val="single" w:sz="4" w:space="0" w:color="auto"/>
              <w:bottom w:val="nil"/>
              <w:right w:val="single" w:sz="4" w:space="0" w:color="auto"/>
            </w:tcBorders>
            <w:shd w:val="clear" w:color="auto" w:fill="auto"/>
            <w:noWrap/>
            <w:vAlign w:val="bottom"/>
            <w:hideMark/>
          </w:tcPr>
          <w:p w14:paraId="15C1E0EE"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35</w:t>
            </w:r>
          </w:p>
        </w:tc>
        <w:tc>
          <w:tcPr>
            <w:tcW w:w="992" w:type="dxa"/>
            <w:tcBorders>
              <w:top w:val="nil"/>
              <w:left w:val="single" w:sz="4" w:space="0" w:color="auto"/>
              <w:bottom w:val="nil"/>
              <w:right w:val="single" w:sz="4" w:space="0" w:color="auto"/>
            </w:tcBorders>
            <w:shd w:val="clear" w:color="auto" w:fill="auto"/>
            <w:noWrap/>
            <w:vAlign w:val="bottom"/>
            <w:hideMark/>
          </w:tcPr>
          <w:p w14:paraId="49DEC02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130</w:t>
            </w:r>
          </w:p>
        </w:tc>
        <w:tc>
          <w:tcPr>
            <w:tcW w:w="567" w:type="dxa"/>
            <w:tcBorders>
              <w:top w:val="nil"/>
              <w:left w:val="single" w:sz="4" w:space="0" w:color="auto"/>
              <w:bottom w:val="nil"/>
              <w:right w:val="single" w:sz="4" w:space="0" w:color="auto"/>
            </w:tcBorders>
          </w:tcPr>
          <w:p w14:paraId="573865E7" w14:textId="626C53CE"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305864D3" w14:textId="2B05964D"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2FE81EB2" w14:textId="4A66D231" w:rsidR="00FE71B7" w:rsidRDefault="00FE71B7" w:rsidP="00FE71B7">
            <w:pPr>
              <w:spacing w:after="0" w:line="240" w:lineRule="auto"/>
              <w:jc w:val="center"/>
              <w:rPr>
                <w:rFonts w:ascii="Calibri" w:eastAsia="Times New Roman" w:hAnsi="Calibri" w:cs="Times New Roman"/>
                <w:color w:val="000000"/>
                <w:lang w:eastAsia="en-NZ"/>
              </w:rPr>
            </w:pPr>
          </w:p>
        </w:tc>
      </w:tr>
      <w:tr w:rsidR="00FE71B7" w:rsidRPr="003D012C" w14:paraId="051941BF" w14:textId="5C6ED52A" w:rsidTr="00FE71B7">
        <w:trPr>
          <w:trHeight w:val="300"/>
          <w:jc w:val="center"/>
        </w:trPr>
        <w:tc>
          <w:tcPr>
            <w:tcW w:w="1560" w:type="dxa"/>
            <w:tcBorders>
              <w:top w:val="nil"/>
              <w:bottom w:val="nil"/>
              <w:right w:val="single" w:sz="4" w:space="0" w:color="auto"/>
            </w:tcBorders>
          </w:tcPr>
          <w:p w14:paraId="7BABD75E"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2126" w:type="dxa"/>
            <w:tcBorders>
              <w:top w:val="nil"/>
              <w:left w:val="single" w:sz="4" w:space="0" w:color="auto"/>
              <w:bottom w:val="nil"/>
              <w:right w:val="single" w:sz="4" w:space="0" w:color="auto"/>
            </w:tcBorders>
          </w:tcPr>
          <w:p w14:paraId="0A723836"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
        </w:tc>
        <w:tc>
          <w:tcPr>
            <w:tcW w:w="1843" w:type="dxa"/>
            <w:tcBorders>
              <w:top w:val="nil"/>
              <w:left w:val="single" w:sz="4" w:space="0" w:color="auto"/>
              <w:bottom w:val="nil"/>
              <w:right w:val="single" w:sz="4" w:space="0" w:color="auto"/>
            </w:tcBorders>
            <w:shd w:val="clear" w:color="auto" w:fill="auto"/>
            <w:noWrap/>
            <w:vAlign w:val="bottom"/>
          </w:tcPr>
          <w:p w14:paraId="5AE31FA5" w14:textId="77777777" w:rsidR="00FE71B7" w:rsidRPr="003D012C" w:rsidRDefault="00FE71B7" w:rsidP="00FE71B7">
            <w:pPr>
              <w:spacing w:after="0" w:line="240" w:lineRule="auto"/>
              <w:jc w:val="center"/>
              <w:rPr>
                <w:rFonts w:ascii="Calibri" w:eastAsia="Times New Roman" w:hAnsi="Calibri" w:cs="Times New Roman"/>
                <w:i/>
                <w:iCs/>
                <w:color w:val="000000"/>
                <w:lang w:eastAsia="en-NZ"/>
              </w:rPr>
            </w:pPr>
            <w:proofErr w:type="spellStart"/>
            <w:r>
              <w:rPr>
                <w:rFonts w:ascii="Calibri" w:eastAsia="Times New Roman" w:hAnsi="Calibri" w:cs="Times New Roman"/>
                <w:i/>
                <w:iCs/>
                <w:color w:val="000000"/>
                <w:lang w:eastAsia="en-NZ"/>
              </w:rPr>
              <w:t>Acanthocasuarina</w:t>
            </w:r>
            <w:proofErr w:type="spellEnd"/>
          </w:p>
        </w:tc>
        <w:tc>
          <w:tcPr>
            <w:tcW w:w="992" w:type="dxa"/>
            <w:tcBorders>
              <w:top w:val="nil"/>
              <w:left w:val="single" w:sz="4" w:space="0" w:color="auto"/>
              <w:bottom w:val="nil"/>
              <w:right w:val="single" w:sz="4" w:space="0" w:color="auto"/>
            </w:tcBorders>
            <w:shd w:val="clear" w:color="auto" w:fill="auto"/>
            <w:noWrap/>
            <w:vAlign w:val="bottom"/>
          </w:tcPr>
          <w:p w14:paraId="5641E757"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992" w:type="dxa"/>
            <w:tcBorders>
              <w:top w:val="nil"/>
              <w:left w:val="single" w:sz="4" w:space="0" w:color="auto"/>
              <w:bottom w:val="nil"/>
              <w:right w:val="single" w:sz="4" w:space="0" w:color="auto"/>
            </w:tcBorders>
            <w:shd w:val="clear" w:color="auto" w:fill="auto"/>
            <w:noWrap/>
            <w:vAlign w:val="bottom"/>
          </w:tcPr>
          <w:p w14:paraId="3954CBBF" w14:textId="77777777" w:rsidR="00FE71B7" w:rsidRPr="003D012C" w:rsidRDefault="00FE71B7" w:rsidP="00FE71B7">
            <w:pPr>
              <w:spacing w:after="0" w:line="240" w:lineRule="auto"/>
              <w:jc w:val="center"/>
              <w:rPr>
                <w:rFonts w:ascii="Calibri" w:eastAsia="Times New Roman" w:hAnsi="Calibri" w:cs="Times New Roman"/>
                <w:color w:val="000000"/>
                <w:lang w:eastAsia="en-NZ"/>
              </w:rPr>
            </w:pPr>
            <w:r>
              <w:rPr>
                <w:rFonts w:ascii="Calibri" w:eastAsia="Times New Roman" w:hAnsi="Calibri" w:cs="Times New Roman"/>
                <w:color w:val="000000"/>
                <w:lang w:eastAsia="en-NZ"/>
              </w:rPr>
              <w:t>1</w:t>
            </w:r>
          </w:p>
        </w:tc>
        <w:tc>
          <w:tcPr>
            <w:tcW w:w="567" w:type="dxa"/>
            <w:tcBorders>
              <w:top w:val="nil"/>
              <w:left w:val="single" w:sz="4" w:space="0" w:color="auto"/>
              <w:bottom w:val="nil"/>
              <w:right w:val="single" w:sz="4" w:space="0" w:color="auto"/>
            </w:tcBorders>
          </w:tcPr>
          <w:p w14:paraId="00F2E041" w14:textId="7C089DA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567" w:type="dxa"/>
            <w:tcBorders>
              <w:top w:val="nil"/>
              <w:left w:val="single" w:sz="4" w:space="0" w:color="auto"/>
              <w:bottom w:val="nil"/>
              <w:right w:val="single" w:sz="4" w:space="0" w:color="auto"/>
            </w:tcBorders>
          </w:tcPr>
          <w:p w14:paraId="632D1F2A" w14:textId="5EA7235F" w:rsidR="00FE71B7" w:rsidRDefault="00FE71B7" w:rsidP="00FE71B7">
            <w:pPr>
              <w:spacing w:after="0" w:line="240" w:lineRule="auto"/>
              <w:jc w:val="center"/>
              <w:rPr>
                <w:rFonts w:ascii="Calibri" w:eastAsia="Times New Roman" w:hAnsi="Calibri" w:cs="Times New Roman"/>
                <w:color w:val="000000"/>
                <w:lang w:eastAsia="en-NZ"/>
              </w:rPr>
            </w:pPr>
            <w:r w:rsidRPr="00467F3D">
              <w:rPr>
                <w:rFonts w:ascii="Wingdings" w:eastAsia="Times New Roman" w:hAnsi="Wingdings" w:cs="Times New Roman"/>
                <w:b/>
                <w:bCs/>
                <w:color w:val="000000"/>
                <w:lang w:eastAsia="en-NZ"/>
              </w:rPr>
              <w:t></w:t>
            </w:r>
          </w:p>
        </w:tc>
        <w:tc>
          <w:tcPr>
            <w:tcW w:w="851" w:type="dxa"/>
            <w:tcBorders>
              <w:top w:val="nil"/>
              <w:left w:val="single" w:sz="4" w:space="0" w:color="auto"/>
              <w:bottom w:val="nil"/>
              <w:right w:val="single" w:sz="4" w:space="0" w:color="auto"/>
            </w:tcBorders>
          </w:tcPr>
          <w:p w14:paraId="34385D5D" w14:textId="172E258F" w:rsidR="00FE71B7" w:rsidRDefault="00FE71B7" w:rsidP="00FE71B7">
            <w:pPr>
              <w:spacing w:after="0" w:line="240" w:lineRule="auto"/>
              <w:jc w:val="center"/>
              <w:rPr>
                <w:rFonts w:ascii="Calibri" w:eastAsia="Times New Roman" w:hAnsi="Calibri" w:cs="Times New Roman"/>
                <w:color w:val="000000"/>
                <w:lang w:eastAsia="en-NZ"/>
              </w:rPr>
            </w:pPr>
          </w:p>
        </w:tc>
      </w:tr>
    </w:tbl>
    <w:p w14:paraId="0BA4EC6F" w14:textId="52BFC5CD" w:rsidR="00CA3CA6" w:rsidRDefault="00CA3CA6" w:rsidP="00C35846">
      <w:pPr>
        <w:spacing w:after="240" w:line="360" w:lineRule="auto"/>
        <w:rPr>
          <w:rFonts w:ascii="Calibri" w:eastAsia="Times New Roman" w:hAnsi="Calibri" w:cs="Times New Roman"/>
          <w:szCs w:val="24"/>
          <w:lang w:eastAsia="en-AU"/>
        </w:rPr>
      </w:pPr>
    </w:p>
    <w:p w14:paraId="731B7AA6" w14:textId="4756B2EE" w:rsidR="00D32629" w:rsidRDefault="00DE3897">
      <w:pPr>
        <w:spacing w:after="240" w:line="360" w:lineRule="auto"/>
        <w:ind w:firstLine="709"/>
        <w:rPr>
          <w:rFonts w:ascii="Calibri" w:eastAsia="Times New Roman" w:hAnsi="Calibri" w:cs="Times New Roman"/>
          <w:szCs w:val="24"/>
          <w:lang w:eastAsia="en-AU"/>
        </w:rPr>
      </w:pPr>
      <w:r>
        <w:rPr>
          <w:noProof/>
          <w:lang w:eastAsia="en-NZ"/>
        </w:rPr>
        <w:lastRenderedPageBreak/>
        <w:drawing>
          <wp:inline distT="0" distB="0" distL="0" distR="0" wp14:anchorId="05A6CAEB" wp14:editId="309A273A">
            <wp:extent cx="5824649" cy="61870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1" r="4661"/>
                    <a:stretch/>
                  </pic:blipFill>
                  <pic:spPr bwMode="auto">
                    <a:xfrm>
                      <a:off x="0" y="0"/>
                      <a:ext cx="5829412" cy="6192104"/>
                    </a:xfrm>
                    <a:prstGeom prst="rect">
                      <a:avLst/>
                    </a:prstGeom>
                    <a:noFill/>
                    <a:ln>
                      <a:noFill/>
                    </a:ln>
                    <a:extLst>
                      <a:ext uri="{53640926-AAD7-44D8-BBD7-CCE9431645EC}">
                        <a14:shadowObscured xmlns:a14="http://schemas.microsoft.com/office/drawing/2010/main"/>
                      </a:ext>
                    </a:extLst>
                  </pic:spPr>
                </pic:pic>
              </a:graphicData>
            </a:graphic>
          </wp:inline>
        </w:drawing>
      </w:r>
      <w:r w:rsidDel="00DE3897">
        <w:rPr>
          <w:noProof/>
        </w:rPr>
        <w:t xml:space="preserve"> </w:t>
      </w:r>
    </w:p>
    <w:p w14:paraId="05097732" w14:textId="1D361538" w:rsidR="00EF6D93" w:rsidRPr="007A5043" w:rsidRDefault="00CA3CA6" w:rsidP="006F2B07">
      <w:pPr>
        <w:spacing w:before="240" w:after="240" w:line="240" w:lineRule="auto"/>
        <w:ind w:left="851" w:hanging="851"/>
        <w:rPr>
          <w:rFonts w:ascii="Calibri" w:eastAsia="Times New Roman" w:hAnsi="Calibri" w:cs="Times New Roman"/>
          <w:bCs/>
          <w:lang w:eastAsia="en-AU"/>
        </w:rPr>
      </w:pPr>
      <w:bookmarkStart w:id="146" w:name="_Toc513023713"/>
      <w:r w:rsidRPr="007A5043">
        <w:rPr>
          <w:rFonts w:eastAsia="Times New Roman" w:cs="Times New Roman"/>
          <w:b/>
          <w:lang w:eastAsia="en-AU"/>
        </w:rPr>
        <w:t>Figur</w:t>
      </w:r>
      <w:r w:rsidRPr="00E94828">
        <w:rPr>
          <w:rFonts w:eastAsia="Times New Roman" w:cs="Times New Roman"/>
          <w:b/>
          <w:lang w:eastAsia="en-AU"/>
        </w:rPr>
        <w:t xml:space="preserve">e </w:t>
      </w:r>
      <w:r w:rsidR="00610DCC" w:rsidRPr="00E94828">
        <w:rPr>
          <w:rFonts w:eastAsia="Times New Roman" w:cs="Times New Roman"/>
          <w:b/>
          <w:lang w:eastAsia="en-AU"/>
        </w:rPr>
        <w:t>1</w:t>
      </w:r>
      <w:r w:rsidR="00987BD4" w:rsidRPr="00E94828">
        <w:rPr>
          <w:rFonts w:eastAsia="Times New Roman" w:cs="Times New Roman"/>
          <w:b/>
          <w:lang w:eastAsia="en-AU"/>
        </w:rPr>
        <w:t>:</w:t>
      </w:r>
      <w:r w:rsidR="00987BD4" w:rsidRPr="00E94828">
        <w:rPr>
          <w:rFonts w:eastAsia="Times New Roman" w:cs="Times New Roman"/>
          <w:lang w:eastAsia="en-AU"/>
        </w:rPr>
        <w:t xml:space="preserve"> </w:t>
      </w:r>
      <w:bookmarkEnd w:id="146"/>
      <w:r w:rsidR="00E94828" w:rsidRPr="00E94828">
        <w:rPr>
          <w:rFonts w:ascii="Calibri" w:eastAsia="Times New Roman" w:hAnsi="Calibri" w:cs="Times New Roman"/>
          <w:b/>
          <w:bCs/>
          <w:lang w:eastAsia="en-AU"/>
        </w:rPr>
        <w:t>S</w:t>
      </w:r>
      <w:r w:rsidR="00FE1868" w:rsidRPr="00E94828">
        <w:rPr>
          <w:rFonts w:ascii="Calibri" w:eastAsia="Times New Roman" w:hAnsi="Calibri" w:cs="Times New Roman"/>
          <w:b/>
          <w:bCs/>
          <w:lang w:eastAsia="en-AU"/>
        </w:rPr>
        <w:t>pecies</w:t>
      </w:r>
      <w:r w:rsidR="00987BD4" w:rsidRPr="00E94828">
        <w:rPr>
          <w:rFonts w:ascii="Calibri" w:eastAsia="Times New Roman" w:hAnsi="Calibri" w:cs="Times New Roman"/>
          <w:b/>
          <w:bCs/>
          <w:lang w:eastAsia="en-AU"/>
        </w:rPr>
        <w:t xml:space="preserve"> tree </w:t>
      </w:r>
      <w:r w:rsidR="00E94828" w:rsidRPr="00E94828">
        <w:rPr>
          <w:rFonts w:ascii="Calibri" w:eastAsia="Times New Roman" w:hAnsi="Calibri" w:cs="Times New Roman"/>
          <w:b/>
          <w:bCs/>
          <w:lang w:eastAsia="en-AU"/>
        </w:rPr>
        <w:t xml:space="preserve">of the New Zealand </w:t>
      </w:r>
      <w:proofErr w:type="spellStart"/>
      <w:r w:rsidR="00E94828" w:rsidRPr="00E94828">
        <w:rPr>
          <w:rFonts w:ascii="Calibri" w:eastAsia="Times New Roman" w:hAnsi="Calibri" w:cs="Times New Roman"/>
          <w:b/>
          <w:bCs/>
          <w:lang w:eastAsia="en-AU"/>
        </w:rPr>
        <w:t>Psylloidea</w:t>
      </w:r>
      <w:proofErr w:type="spellEnd"/>
      <w:r w:rsidR="00E94828" w:rsidRPr="00E94828">
        <w:rPr>
          <w:rFonts w:ascii="Calibri" w:eastAsia="Times New Roman" w:hAnsi="Calibri" w:cs="Times New Roman"/>
          <w:b/>
          <w:bCs/>
          <w:lang w:eastAsia="en-AU"/>
        </w:rPr>
        <w:t xml:space="preserve"> included in this study.</w:t>
      </w:r>
      <w:r w:rsidR="00E94828" w:rsidRPr="00E94828">
        <w:rPr>
          <w:rFonts w:ascii="Calibri" w:eastAsia="Times New Roman" w:hAnsi="Calibri" w:cs="Times New Roman"/>
          <w:bCs/>
          <w:lang w:eastAsia="en-AU"/>
        </w:rPr>
        <w:t xml:space="preserve"> The tree </w:t>
      </w:r>
      <w:r w:rsidR="00F34BAA" w:rsidRPr="00E94828">
        <w:rPr>
          <w:rFonts w:ascii="Calibri" w:eastAsia="Times New Roman" w:hAnsi="Calibri" w:cs="Times New Roman"/>
          <w:bCs/>
          <w:lang w:eastAsia="en-AU"/>
        </w:rPr>
        <w:t xml:space="preserve">was </w:t>
      </w:r>
      <w:r w:rsidR="00987BD4" w:rsidRPr="00E94828">
        <w:rPr>
          <w:rFonts w:ascii="Calibri" w:eastAsia="Times New Roman" w:hAnsi="Calibri" w:cs="Times New Roman"/>
          <w:bCs/>
          <w:lang w:eastAsia="en-AU"/>
        </w:rPr>
        <w:t>inferred from</w:t>
      </w:r>
      <w:r w:rsidR="00FE1868" w:rsidRPr="00E94828">
        <w:rPr>
          <w:rFonts w:ascii="Calibri" w:eastAsia="Times New Roman" w:hAnsi="Calibri" w:cs="Times New Roman"/>
          <w:bCs/>
          <w:lang w:eastAsia="en-AU"/>
        </w:rPr>
        <w:t xml:space="preserve"> </w:t>
      </w:r>
      <w:r w:rsidR="00154049" w:rsidRPr="00E94828">
        <w:rPr>
          <w:rFonts w:ascii="Calibri" w:eastAsia="Times New Roman" w:hAnsi="Calibri" w:cs="Times New Roman"/>
          <w:bCs/>
          <w:lang w:eastAsia="en-AU"/>
        </w:rPr>
        <w:t>6</w:t>
      </w:r>
      <w:r w:rsidR="00421490" w:rsidRPr="00E94828">
        <w:rPr>
          <w:rFonts w:ascii="Calibri" w:eastAsia="Times New Roman" w:hAnsi="Calibri" w:cs="Times New Roman"/>
          <w:bCs/>
          <w:lang w:eastAsia="en-AU"/>
        </w:rPr>
        <w:t>68</w:t>
      </w:r>
      <w:r w:rsidR="00FE1868" w:rsidRPr="00E94828">
        <w:rPr>
          <w:rFonts w:ascii="Calibri" w:eastAsia="Times New Roman" w:hAnsi="Calibri" w:cs="Times New Roman"/>
          <w:bCs/>
          <w:lang w:eastAsia="en-AU"/>
        </w:rPr>
        <w:t xml:space="preserve"> DNA sequences </w:t>
      </w:r>
      <w:r w:rsidR="00987BD4" w:rsidRPr="00E94828">
        <w:rPr>
          <w:rFonts w:ascii="Calibri" w:eastAsia="Times New Roman" w:hAnsi="Calibri" w:cs="Times New Roman"/>
          <w:bCs/>
          <w:lang w:eastAsia="en-AU"/>
        </w:rPr>
        <w:t>of partial COI</w:t>
      </w:r>
      <w:r w:rsidR="00DB4293"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421490" w:rsidRPr="00E94828">
        <w:rPr>
          <w:rFonts w:ascii="Calibri" w:eastAsia="Times New Roman" w:hAnsi="Calibri" w:cs="Times New Roman"/>
          <w:bCs/>
          <w:lang w:eastAsia="en-AU"/>
        </w:rPr>
        <w:t>EF-1</w:t>
      </w:r>
      <w:r w:rsidR="00421490" w:rsidRPr="00E94828">
        <w:rPr>
          <w:rFonts w:ascii="Calibri" w:eastAsia="Times New Roman" w:hAnsi="Calibri" w:cs="Calibri"/>
          <w:bCs/>
          <w:lang w:eastAsia="en-AU"/>
        </w:rPr>
        <w:t>α</w:t>
      </w:r>
      <w:r w:rsidR="00421490" w:rsidRPr="00E94828">
        <w:rPr>
          <w:rFonts w:ascii="Calibri" w:eastAsia="Times New Roman" w:hAnsi="Calibri" w:cs="Times New Roman"/>
          <w:bCs/>
          <w:lang w:eastAsia="en-AU"/>
        </w:rPr>
        <w:t xml:space="preserve"> </w:t>
      </w:r>
      <w:r w:rsidR="00987BD4" w:rsidRPr="00E94828">
        <w:rPr>
          <w:rFonts w:ascii="Calibri" w:eastAsia="Times New Roman" w:hAnsi="Calibri" w:cs="Times New Roman"/>
          <w:bCs/>
          <w:lang w:eastAsia="en-AU"/>
        </w:rPr>
        <w:t xml:space="preserve">and 18S </w:t>
      </w:r>
      <w:r w:rsidR="00FE1868" w:rsidRPr="00E94828">
        <w:rPr>
          <w:rFonts w:ascii="Calibri" w:eastAsia="Times New Roman" w:hAnsi="Calibri" w:cs="Times New Roman"/>
          <w:bCs/>
          <w:lang w:eastAsia="en-AU"/>
        </w:rPr>
        <w:t>genes</w:t>
      </w:r>
      <w:r w:rsidR="00267EF3" w:rsidRPr="00E94828">
        <w:rPr>
          <w:rFonts w:ascii="Calibri" w:eastAsia="Times New Roman" w:hAnsi="Calibri" w:cs="Times New Roman"/>
          <w:bCs/>
          <w:lang w:eastAsia="en-AU"/>
        </w:rPr>
        <w:t xml:space="preserve"> using </w:t>
      </w:r>
      <w:r w:rsidR="00E94828" w:rsidRPr="00E94828">
        <w:rPr>
          <w:rFonts w:ascii="Calibri" w:eastAsia="Times New Roman" w:hAnsi="Calibri" w:cs="Times New Roman"/>
          <w:bCs/>
          <w:lang w:eastAsia="en-AU"/>
        </w:rPr>
        <w:t>BEAST v.2.5.0</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r w:rsidR="000D0357" w:rsidRPr="00E94828">
        <w:rPr>
          <w:rFonts w:ascii="Calibri" w:eastAsia="Times New Roman" w:hAnsi="Calibri" w:cs="Times New Roman"/>
          <w:bCs/>
          <w:lang w:eastAsia="en-AU"/>
        </w:rPr>
        <w:t xml:space="preserve">The families </w:t>
      </w:r>
      <w:r w:rsidR="00987BD4" w:rsidRPr="00E94828">
        <w:rPr>
          <w:rFonts w:ascii="Calibri" w:eastAsia="Times New Roman" w:hAnsi="Calibri" w:cs="Times New Roman"/>
          <w:bCs/>
          <w:lang w:eastAsia="en-AU"/>
        </w:rPr>
        <w:t xml:space="preserve">Psyllidae (orange), </w:t>
      </w:r>
      <w:proofErr w:type="spellStart"/>
      <w:r w:rsidR="00987BD4" w:rsidRPr="00E94828">
        <w:rPr>
          <w:rFonts w:ascii="Calibri" w:eastAsia="Times New Roman" w:hAnsi="Calibri" w:cs="Times New Roman"/>
          <w:bCs/>
          <w:lang w:eastAsia="en-AU"/>
        </w:rPr>
        <w:t>Triozidae</w:t>
      </w:r>
      <w:proofErr w:type="spellEnd"/>
      <w:r w:rsidR="00987BD4" w:rsidRPr="00E94828">
        <w:rPr>
          <w:rFonts w:ascii="Calibri" w:eastAsia="Times New Roman" w:hAnsi="Calibri" w:cs="Times New Roman"/>
          <w:bCs/>
          <w:lang w:eastAsia="en-AU"/>
        </w:rPr>
        <w:t xml:space="preserve"> (red)</w:t>
      </w:r>
      <w:r w:rsidR="00E94828" w:rsidRPr="00E94828">
        <w:rPr>
          <w:rFonts w:ascii="Calibri" w:eastAsia="Times New Roman" w:hAnsi="Calibri" w:cs="Times New Roman"/>
          <w:bCs/>
          <w:lang w:eastAsia="en-AU"/>
        </w:rPr>
        <w:t xml:space="preserve"> and</w:t>
      </w:r>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lang w:eastAsia="en-AU"/>
        </w:rPr>
        <w:t>Calophyidae</w:t>
      </w:r>
      <w:proofErr w:type="spellEnd"/>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i/>
          <w:lang w:eastAsia="en-AU"/>
        </w:rPr>
        <w:t>Calophya</w:t>
      </w:r>
      <w:proofErr w:type="spellEnd"/>
      <w:r w:rsidR="00987BD4" w:rsidRPr="00E94828">
        <w:rPr>
          <w:rFonts w:ascii="Calibri" w:eastAsia="Times New Roman" w:hAnsi="Calibri" w:cs="Times New Roman"/>
          <w:bCs/>
          <w:i/>
          <w:lang w:eastAsia="en-AU"/>
        </w:rPr>
        <w:t xml:space="preserve"> </w:t>
      </w:r>
      <w:proofErr w:type="spellStart"/>
      <w:r w:rsidR="00987BD4" w:rsidRPr="00E94828">
        <w:rPr>
          <w:rFonts w:ascii="Calibri" w:eastAsia="Times New Roman" w:hAnsi="Calibri" w:cs="Times New Roman"/>
          <w:bCs/>
          <w:i/>
          <w:lang w:eastAsia="en-AU"/>
        </w:rPr>
        <w:t>schini</w:t>
      </w:r>
      <w:proofErr w:type="spellEnd"/>
      <w:r w:rsidR="00987BD4" w:rsidRPr="00E94828">
        <w:rPr>
          <w:rFonts w:ascii="Calibri" w:eastAsia="Times New Roman" w:hAnsi="Calibri" w:cs="Times New Roman"/>
          <w:bCs/>
          <w:i/>
          <w:lang w:eastAsia="en-AU"/>
        </w:rPr>
        <w:t xml:space="preserve">; </w:t>
      </w:r>
      <w:r w:rsidR="00987BD4" w:rsidRPr="00E94828">
        <w:rPr>
          <w:rFonts w:ascii="Calibri" w:eastAsia="Times New Roman" w:hAnsi="Calibri" w:cs="Times New Roman"/>
          <w:bCs/>
          <w:lang w:eastAsia="en-AU"/>
        </w:rPr>
        <w:t>yellow)</w:t>
      </w:r>
      <w:r w:rsidR="00E94828" w:rsidRPr="00E94828">
        <w:rPr>
          <w:rFonts w:ascii="Calibri" w:eastAsia="Times New Roman" w:hAnsi="Calibri" w:cs="Times New Roman"/>
          <w:bCs/>
          <w:lang w:eastAsia="en-AU"/>
        </w:rPr>
        <w:t xml:space="preserve">, together with </w:t>
      </w:r>
      <w:proofErr w:type="spellStart"/>
      <w:r w:rsidR="000D0357" w:rsidRPr="00E94828">
        <w:rPr>
          <w:rFonts w:ascii="Calibri" w:eastAsia="Times New Roman" w:hAnsi="Calibri" w:cs="Times New Roman"/>
          <w:bCs/>
          <w:i/>
          <w:lang w:eastAsia="en-AU"/>
        </w:rPr>
        <w:t>Diaphorina</w:t>
      </w:r>
      <w:proofErr w:type="spellEnd"/>
      <w:r w:rsidR="000D0357" w:rsidRPr="00E94828">
        <w:rPr>
          <w:rFonts w:ascii="Calibri" w:eastAsia="Times New Roman" w:hAnsi="Calibri" w:cs="Times New Roman"/>
          <w:bCs/>
          <w:i/>
          <w:lang w:eastAsia="en-AU"/>
        </w:rPr>
        <w:t xml:space="preserve"> </w:t>
      </w:r>
      <w:proofErr w:type="spellStart"/>
      <w:r w:rsidR="000D0357" w:rsidRPr="00E94828">
        <w:rPr>
          <w:rFonts w:ascii="Calibri" w:eastAsia="Times New Roman" w:hAnsi="Calibri" w:cs="Times New Roman"/>
          <w:bCs/>
          <w:i/>
          <w:lang w:eastAsia="en-AU"/>
        </w:rPr>
        <w:t>citri</w:t>
      </w:r>
      <w:proofErr w:type="spellEnd"/>
      <w:r w:rsidR="000D0357" w:rsidRPr="00E94828">
        <w:rPr>
          <w:rFonts w:ascii="Calibri" w:eastAsia="Times New Roman" w:hAnsi="Calibri" w:cs="Times New Roman"/>
          <w:bCs/>
          <w:i/>
          <w:lang w:eastAsia="en-AU"/>
        </w:rPr>
        <w:t xml:space="preserve"> </w:t>
      </w:r>
      <w:r w:rsidR="000D0357" w:rsidRPr="00E94828">
        <w:rPr>
          <w:rFonts w:ascii="Calibri" w:eastAsia="Times New Roman" w:hAnsi="Calibri" w:cs="Times New Roman"/>
          <w:bCs/>
          <w:lang w:eastAsia="en-AU"/>
        </w:rPr>
        <w:t>(black) form the PTCD clade</w:t>
      </w:r>
      <w:r w:rsidR="00E94828" w:rsidRPr="00E94828">
        <w:rPr>
          <w:rFonts w:ascii="Calibri" w:eastAsia="Times New Roman" w:hAnsi="Calibri" w:cs="Times New Roman"/>
          <w:bCs/>
          <w:lang w:eastAsia="en-AU"/>
        </w:rPr>
        <w:t xml:space="preserve">, as reported in (Percy </w:t>
      </w:r>
      <w:r w:rsidR="00E94828" w:rsidRPr="00E94828">
        <w:rPr>
          <w:rFonts w:ascii="Calibri" w:eastAsia="Times New Roman" w:hAnsi="Calibri" w:cs="Times New Roman"/>
          <w:bCs/>
          <w:i/>
          <w:lang w:eastAsia="en-AU"/>
        </w:rPr>
        <w:t xml:space="preserve">et al. </w:t>
      </w:r>
      <w:r w:rsidR="00E94828" w:rsidRPr="00E94828">
        <w:rPr>
          <w:rFonts w:ascii="Calibri" w:eastAsia="Times New Roman" w:hAnsi="Calibri" w:cs="Times New Roman"/>
          <w:bCs/>
          <w:lang w:eastAsia="en-AU"/>
        </w:rPr>
        <w:t>2018)</w:t>
      </w:r>
      <w:r w:rsidR="000D0357" w:rsidRPr="00E94828">
        <w:rPr>
          <w:rFonts w:ascii="Calibri" w:eastAsia="Times New Roman" w:hAnsi="Calibri" w:cs="Times New Roman"/>
          <w:bCs/>
          <w:lang w:eastAsia="en-AU"/>
        </w:rPr>
        <w:t>.</w:t>
      </w:r>
      <w:r w:rsidR="00987BD4" w:rsidRPr="00E94828">
        <w:rPr>
          <w:rFonts w:ascii="Calibri" w:eastAsia="Times New Roman" w:hAnsi="Calibri" w:cs="Times New Roman"/>
          <w:bCs/>
          <w:lang w:eastAsia="en-AU"/>
        </w:rPr>
        <w:t xml:space="preserve"> </w:t>
      </w:r>
      <w:proofErr w:type="spellStart"/>
      <w:r w:rsidR="00987BD4" w:rsidRPr="00E94828">
        <w:rPr>
          <w:rFonts w:ascii="Calibri" w:eastAsia="Times New Roman" w:hAnsi="Calibri" w:cs="Times New Roman"/>
          <w:bCs/>
          <w:i/>
          <w:lang w:eastAsia="en-AU"/>
        </w:rPr>
        <w:t>Acyrthosiphon</w:t>
      </w:r>
      <w:proofErr w:type="spellEnd"/>
      <w:r w:rsidR="00987BD4" w:rsidRPr="00E94828">
        <w:rPr>
          <w:rFonts w:ascii="Calibri" w:eastAsia="Times New Roman" w:hAnsi="Calibri" w:cs="Times New Roman"/>
          <w:bCs/>
          <w:i/>
          <w:lang w:eastAsia="en-AU"/>
        </w:rPr>
        <w:t xml:space="preserve"> </w:t>
      </w:r>
      <w:proofErr w:type="spellStart"/>
      <w:r w:rsidR="00987BD4" w:rsidRPr="00E94828">
        <w:rPr>
          <w:rFonts w:ascii="Calibri" w:eastAsia="Times New Roman" w:hAnsi="Calibri" w:cs="Times New Roman"/>
          <w:bCs/>
          <w:i/>
          <w:lang w:eastAsia="en-AU"/>
        </w:rPr>
        <w:t>pisum</w:t>
      </w:r>
      <w:proofErr w:type="spellEnd"/>
      <w:r w:rsidR="00987BD4" w:rsidRPr="00E94828">
        <w:rPr>
          <w:rFonts w:ascii="Calibri" w:eastAsia="Times New Roman" w:hAnsi="Calibri" w:cs="Times New Roman"/>
          <w:bCs/>
          <w:lang w:eastAsia="en-AU"/>
        </w:rPr>
        <w:t xml:space="preserve"> (Hemiptera) </w:t>
      </w:r>
      <w:r w:rsidR="006F2B07" w:rsidRPr="00E94828">
        <w:rPr>
          <w:rFonts w:ascii="Calibri" w:eastAsia="Times New Roman" w:hAnsi="Calibri" w:cs="Times New Roman"/>
          <w:bCs/>
          <w:lang w:eastAsia="en-AU"/>
        </w:rPr>
        <w:t>was</w:t>
      </w:r>
      <w:r w:rsidR="00987BD4" w:rsidRPr="00E94828">
        <w:rPr>
          <w:rFonts w:ascii="Calibri" w:eastAsia="Times New Roman" w:hAnsi="Calibri" w:cs="Times New Roman"/>
          <w:bCs/>
          <w:lang w:eastAsia="en-AU"/>
        </w:rPr>
        <w:t xml:space="preserve"> used as an out group. </w:t>
      </w:r>
      <w:r w:rsidR="00267EF3" w:rsidRPr="00E94828">
        <w:rPr>
          <w:rFonts w:ascii="Calibri" w:eastAsia="Times New Roman" w:hAnsi="Calibri" w:cs="Times New Roman"/>
          <w:bCs/>
          <w:lang w:eastAsia="en-AU"/>
        </w:rPr>
        <w:t xml:space="preserve">New Zealand </w:t>
      </w:r>
      <w:r w:rsidR="00E94828" w:rsidRPr="00E94828">
        <w:rPr>
          <w:rFonts w:ascii="Calibri" w:eastAsia="Times New Roman" w:hAnsi="Calibri" w:cs="Times New Roman"/>
          <w:bCs/>
          <w:lang w:eastAsia="en-AU"/>
        </w:rPr>
        <w:t>endemic</w:t>
      </w:r>
      <w:r w:rsidR="00267EF3" w:rsidRPr="00E94828">
        <w:rPr>
          <w:rFonts w:ascii="Calibri" w:eastAsia="Times New Roman" w:hAnsi="Calibri" w:cs="Times New Roman"/>
          <w:bCs/>
          <w:lang w:eastAsia="en-AU"/>
        </w:rPr>
        <w:t xml:space="preserve"> species are indicated with </w:t>
      </w:r>
      <w:r w:rsidR="00987BD4" w:rsidRPr="00E94828">
        <w:rPr>
          <w:rFonts w:ascii="Calibri" w:eastAsia="Times New Roman" w:hAnsi="Calibri" w:cs="Times New Roman"/>
          <w:bCs/>
          <w:lang w:eastAsia="en-AU"/>
        </w:rPr>
        <w:t xml:space="preserve">black squares on </w:t>
      </w:r>
      <w:r w:rsidR="00442204" w:rsidRPr="00E94828">
        <w:rPr>
          <w:rFonts w:ascii="Calibri" w:eastAsia="Times New Roman" w:hAnsi="Calibri" w:cs="Times New Roman"/>
          <w:bCs/>
          <w:lang w:eastAsia="en-AU"/>
        </w:rPr>
        <w:t xml:space="preserve">branches </w:t>
      </w:r>
      <w:r w:rsidR="00267EF3" w:rsidRPr="00E94828">
        <w:rPr>
          <w:rFonts w:ascii="Calibri" w:eastAsia="Times New Roman" w:hAnsi="Calibri" w:cs="Times New Roman"/>
          <w:bCs/>
          <w:lang w:eastAsia="en-AU"/>
        </w:rPr>
        <w:t xml:space="preserve">showing </w:t>
      </w:r>
      <w:r w:rsidR="00987BD4" w:rsidRPr="00E94828">
        <w:rPr>
          <w:rFonts w:ascii="Calibri" w:eastAsia="Times New Roman" w:hAnsi="Calibri" w:cs="Times New Roman"/>
          <w:bCs/>
          <w:lang w:eastAsia="en-AU"/>
        </w:rPr>
        <w:t xml:space="preserve">ancestral arrivals </w:t>
      </w:r>
      <w:r w:rsidR="00267EF3" w:rsidRPr="00E94828">
        <w:rPr>
          <w:rFonts w:ascii="Calibri" w:eastAsia="Times New Roman" w:hAnsi="Calibri" w:cs="Times New Roman"/>
          <w:bCs/>
          <w:lang w:eastAsia="en-AU"/>
        </w:rPr>
        <w:t>of native species</w:t>
      </w:r>
      <w:r w:rsidR="00987BD4" w:rsidRPr="00E94828">
        <w:rPr>
          <w:rFonts w:ascii="Calibri" w:eastAsia="Times New Roman" w:hAnsi="Calibri" w:cs="Times New Roman"/>
          <w:bCs/>
          <w:lang w:eastAsia="en-AU"/>
        </w:rPr>
        <w:t>.</w:t>
      </w:r>
      <w:r w:rsidR="002F5710" w:rsidRPr="00E94828">
        <w:rPr>
          <w:rFonts w:ascii="Calibri" w:eastAsia="Times New Roman" w:hAnsi="Calibri" w:cs="Times New Roman"/>
          <w:bCs/>
          <w:lang w:eastAsia="en-AU"/>
        </w:rPr>
        <w:t xml:space="preserve"> Posterior probability values at the nodes are reported</w:t>
      </w:r>
      <w:r w:rsidR="00E94828" w:rsidRPr="00E94828">
        <w:rPr>
          <w:rFonts w:ascii="Calibri" w:eastAsia="Times New Roman" w:hAnsi="Calibri" w:cs="Times New Roman"/>
          <w:bCs/>
          <w:lang w:eastAsia="en-AU"/>
        </w:rPr>
        <w:t xml:space="preserve"> in red when ranging between 0.9 and 1; in green when between 0.7 and 0.89; and in blue when between 0.6 and 0.69</w:t>
      </w:r>
      <w:r w:rsidR="002F5710" w:rsidRPr="00E94828">
        <w:rPr>
          <w:rFonts w:ascii="Calibri" w:eastAsia="Times New Roman" w:hAnsi="Calibri" w:cs="Times New Roman"/>
          <w:bCs/>
          <w:lang w:eastAsia="en-AU"/>
        </w:rPr>
        <w:t>.</w:t>
      </w:r>
      <w:r w:rsidR="00E94828" w:rsidRPr="00E94828">
        <w:rPr>
          <w:rFonts w:ascii="Calibri" w:eastAsia="Times New Roman" w:hAnsi="Calibri" w:cs="Times New Roman"/>
          <w:bCs/>
          <w:lang w:eastAsia="en-AU"/>
        </w:rPr>
        <w:t xml:space="preserve"> Posterior probability values lower than 0.6 are not reported.</w:t>
      </w:r>
    </w:p>
    <w:p w14:paraId="50B34C25" w14:textId="77777777" w:rsidR="00EF6D93" w:rsidRPr="007A5043" w:rsidRDefault="00EF6D93" w:rsidP="007A5043">
      <w:pPr>
        <w:pStyle w:val="ListParagraph"/>
        <w:numPr>
          <w:ilvl w:val="1"/>
          <w:numId w:val="15"/>
        </w:numPr>
        <w:rPr>
          <w:rFonts w:ascii="Calibri" w:eastAsia="Times New Roman" w:hAnsi="Calibri" w:cs="Times New Roman"/>
          <w:b/>
          <w:bCs/>
          <w:i/>
          <w:sz w:val="24"/>
          <w:szCs w:val="24"/>
          <w:lang w:eastAsia="en-AU"/>
        </w:rPr>
      </w:pPr>
      <w:r w:rsidRPr="007A5043">
        <w:rPr>
          <w:rFonts w:ascii="Calibri" w:eastAsia="Times New Roman" w:hAnsi="Calibri" w:cs="Times New Roman"/>
          <w:bCs/>
          <w:sz w:val="18"/>
          <w:szCs w:val="18"/>
          <w:lang w:eastAsia="en-AU"/>
        </w:rPr>
        <w:br w:type="page"/>
      </w:r>
      <w:r w:rsidRPr="007A5043">
        <w:rPr>
          <w:rFonts w:ascii="Calibri" w:eastAsia="Times New Roman" w:hAnsi="Calibri" w:cs="Times New Roman"/>
          <w:b/>
          <w:bCs/>
          <w:i/>
          <w:sz w:val="24"/>
          <w:szCs w:val="24"/>
          <w:lang w:eastAsia="en-AU"/>
        </w:rPr>
        <w:lastRenderedPageBreak/>
        <w:t>Microbiome results</w:t>
      </w:r>
    </w:p>
    <w:p w14:paraId="0A86A350" w14:textId="77777777" w:rsidR="00C46C42" w:rsidRDefault="00C46C42">
      <w:pPr>
        <w:rPr>
          <w:rFonts w:eastAsia="Times New Roman" w:cstheme="minorHAnsi"/>
          <w:b/>
          <w:bCs/>
          <w:lang w:eastAsia="en-AU"/>
        </w:rPr>
      </w:pPr>
    </w:p>
    <w:p w14:paraId="7A65DF57" w14:textId="77777777" w:rsidR="007342FE" w:rsidRPr="006A5797" w:rsidRDefault="007342FE" w:rsidP="007342FE">
      <w:pPr>
        <w:rPr>
          <w:rFonts w:eastAsia="Times New Roman" w:cstheme="minorHAnsi"/>
          <w:b/>
          <w:bCs/>
          <w:lang w:eastAsia="en-AU"/>
        </w:rPr>
      </w:pPr>
      <w:commentRangeStart w:id="147"/>
      <w:r>
        <w:rPr>
          <w:rFonts w:eastAsia="Times New Roman" w:cstheme="minorHAnsi"/>
          <w:b/>
          <w:bCs/>
          <w:lang w:eastAsia="en-AU"/>
        </w:rPr>
        <w:t xml:space="preserve">Bacterial </w:t>
      </w:r>
      <w:r w:rsidRPr="006A5797">
        <w:rPr>
          <w:rFonts w:eastAsia="Times New Roman" w:cstheme="minorHAnsi"/>
          <w:b/>
          <w:bCs/>
          <w:lang w:eastAsia="en-AU"/>
        </w:rPr>
        <w:t>diversity</w:t>
      </w:r>
      <w:commentRangeEnd w:id="147"/>
      <w:r>
        <w:rPr>
          <w:rStyle w:val="CommentReference"/>
          <w:rFonts w:eastAsia="Times New Roman" w:cs="Times New Roman"/>
          <w:lang w:eastAsia="en-AU"/>
        </w:rPr>
        <w:commentReference w:id="147"/>
      </w:r>
    </w:p>
    <w:p w14:paraId="3135FB47" w14:textId="0D7515A2" w:rsidR="007342FE" w:rsidRPr="0084119D" w:rsidRDefault="00DD39C2" w:rsidP="00026236">
      <w:pPr>
        <w:rPr>
          <w:rFonts w:eastAsia="Times New Roman" w:cstheme="minorHAnsi"/>
          <w:bCs/>
          <w:lang w:eastAsia="en-AU"/>
        </w:rPr>
      </w:pPr>
      <w:r>
        <w:rPr>
          <w:rFonts w:eastAsia="Times New Roman" w:cstheme="minorHAnsi"/>
          <w:bCs/>
          <w:lang w:eastAsia="en-AU"/>
        </w:rPr>
        <w:t xml:space="preserve">Following quality filtering a total of </w:t>
      </w:r>
      <w:r w:rsidRPr="00026236">
        <w:rPr>
          <w:rFonts w:eastAsia="Times New Roman" w:cstheme="minorHAnsi"/>
          <w:bCs/>
          <w:highlight w:val="yellow"/>
          <w:lang w:eastAsia="en-AU"/>
        </w:rPr>
        <w:t>n</w:t>
      </w:r>
      <w:r w:rsidRPr="00DD39C2">
        <w:rPr>
          <w:rFonts w:eastAsia="Times New Roman" w:cstheme="minorHAnsi"/>
          <w:bCs/>
          <w:lang w:eastAsia="en-AU"/>
        </w:rPr>
        <w:t xml:space="preserve"> sequences were </w:t>
      </w:r>
      <w:r>
        <w:rPr>
          <w:rFonts w:eastAsia="Times New Roman" w:cstheme="minorHAnsi"/>
          <w:bCs/>
          <w:lang w:eastAsia="en-AU"/>
        </w:rPr>
        <w:t xml:space="preserve">retailed from </w:t>
      </w:r>
      <w:r w:rsidRPr="00026236">
        <w:rPr>
          <w:rFonts w:eastAsia="Times New Roman" w:cstheme="minorHAnsi"/>
          <w:bCs/>
          <w:highlight w:val="yellow"/>
          <w:lang w:eastAsia="en-AU"/>
        </w:rPr>
        <w:t>n</w:t>
      </w:r>
      <w:r>
        <w:rPr>
          <w:rFonts w:eastAsia="Times New Roman" w:cstheme="minorHAnsi"/>
          <w:bCs/>
          <w:lang w:eastAsia="en-AU"/>
        </w:rPr>
        <w:t xml:space="preserve"> species</w:t>
      </w:r>
      <w:r w:rsidRPr="00DD39C2">
        <w:rPr>
          <w:rFonts w:eastAsia="Times New Roman" w:cstheme="minorHAnsi"/>
          <w:bCs/>
          <w:lang w:eastAsia="en-AU"/>
        </w:rPr>
        <w:t xml:space="preserve"> (mean = </w:t>
      </w:r>
      <w:r w:rsidRPr="00026236">
        <w:rPr>
          <w:rFonts w:eastAsia="Times New Roman" w:cstheme="minorHAnsi"/>
          <w:bCs/>
          <w:highlight w:val="yellow"/>
          <w:lang w:eastAsia="en-AU"/>
        </w:rPr>
        <w:t>n</w:t>
      </w:r>
      <w:r w:rsidRPr="00DD39C2">
        <w:rPr>
          <w:rFonts w:eastAsia="Times New Roman" w:cstheme="minorHAnsi"/>
          <w:bCs/>
          <w:lang w:eastAsia="en-AU"/>
        </w:rPr>
        <w:t>; range = </w:t>
      </w:r>
      <w:r w:rsidRPr="00026236">
        <w:rPr>
          <w:rFonts w:eastAsia="Times New Roman" w:cstheme="minorHAnsi"/>
          <w:bCs/>
          <w:highlight w:val="yellow"/>
          <w:lang w:eastAsia="en-AU"/>
        </w:rPr>
        <w:t>n-n</w:t>
      </w:r>
      <w:r w:rsidRPr="00DD39C2">
        <w:rPr>
          <w:rFonts w:eastAsia="Times New Roman" w:cstheme="minorHAnsi"/>
          <w:bCs/>
          <w:lang w:eastAsia="en-AU"/>
        </w:rPr>
        <w:t xml:space="preserve">) with a total of </w:t>
      </w:r>
      <w:r>
        <w:rPr>
          <w:rFonts w:eastAsia="Times New Roman" w:cstheme="minorHAnsi"/>
          <w:bCs/>
          <w:lang w:eastAsia="en-AU"/>
        </w:rPr>
        <w:t xml:space="preserve">n </w:t>
      </w:r>
      <w:r w:rsidRPr="00DD39C2">
        <w:rPr>
          <w:rFonts w:eastAsia="Times New Roman" w:cstheme="minorHAnsi"/>
          <w:bCs/>
          <w:lang w:eastAsia="en-AU"/>
        </w:rPr>
        <w:t>amplicon sequence variants (ASVs) (mean = 685, range = 105 to 1,483).</w:t>
      </w:r>
      <w:r>
        <w:rPr>
          <w:rFonts w:eastAsia="Times New Roman" w:cstheme="minorHAnsi"/>
          <w:bCs/>
          <w:lang w:eastAsia="en-AU"/>
        </w:rPr>
        <w:t xml:space="preserve"> The ASV’s recovered represented </w:t>
      </w:r>
      <w:r w:rsidR="007342FE">
        <w:rPr>
          <w:rFonts w:eastAsia="Times New Roman" w:cstheme="minorHAnsi"/>
          <w:bCs/>
          <w:lang w:eastAsia="en-AU"/>
        </w:rPr>
        <w:t xml:space="preserve">7 distinct phyla. </w:t>
      </w:r>
      <w:r w:rsidR="008026DE">
        <w:rPr>
          <w:rFonts w:eastAsia="Times New Roman" w:cstheme="minorHAnsi"/>
          <w:bCs/>
          <w:lang w:eastAsia="en-AU"/>
        </w:rPr>
        <w:t xml:space="preserve">The most common bacterial phylum were proteobacteria, x, and y which </w:t>
      </w:r>
      <w:commentRangeStart w:id="148"/>
      <w:r w:rsidR="008026DE">
        <w:rPr>
          <w:rFonts w:eastAsia="Times New Roman" w:cstheme="minorHAnsi"/>
          <w:bCs/>
          <w:lang w:eastAsia="en-AU"/>
        </w:rPr>
        <w:t xml:space="preserve">accounted for </w:t>
      </w:r>
      <w:r w:rsidR="008026DE" w:rsidRPr="00026236">
        <w:rPr>
          <w:rFonts w:eastAsia="Times New Roman" w:cstheme="minorHAnsi"/>
          <w:bCs/>
          <w:highlight w:val="yellow"/>
          <w:lang w:eastAsia="en-AU"/>
        </w:rPr>
        <w:t>n</w:t>
      </w:r>
      <w:r w:rsidR="008026DE">
        <w:rPr>
          <w:rFonts w:eastAsia="Times New Roman" w:cstheme="minorHAnsi"/>
          <w:bCs/>
          <w:lang w:eastAsia="en-AU"/>
        </w:rPr>
        <w:t xml:space="preserve"> ASV’s and </w:t>
      </w:r>
      <w:r w:rsidR="008026DE" w:rsidRPr="00026236">
        <w:rPr>
          <w:rFonts w:eastAsia="Times New Roman" w:cstheme="minorHAnsi"/>
          <w:bCs/>
          <w:highlight w:val="yellow"/>
          <w:lang w:eastAsia="en-AU"/>
        </w:rPr>
        <w:t>n</w:t>
      </w:r>
      <w:r w:rsidR="008026DE">
        <w:rPr>
          <w:rFonts w:eastAsia="Times New Roman" w:cstheme="minorHAnsi"/>
          <w:bCs/>
          <w:lang w:eastAsia="en-AU"/>
        </w:rPr>
        <w:t xml:space="preserve"> reads respectively. </w:t>
      </w:r>
      <w:r w:rsidR="007342FE" w:rsidRPr="0084119D">
        <w:rPr>
          <w:rFonts w:eastAsia="Times New Roman" w:cstheme="minorHAnsi"/>
          <w:bCs/>
          <w:lang w:eastAsia="en-AU"/>
        </w:rPr>
        <w:t xml:space="preserve"> </w:t>
      </w:r>
      <w:r w:rsidR="008026DE">
        <w:rPr>
          <w:rFonts w:eastAsia="Times New Roman" w:cstheme="minorHAnsi"/>
          <w:bCs/>
          <w:lang w:eastAsia="en-AU"/>
        </w:rPr>
        <w:t>Within the most abundant bacterial phylum, the largest group was.</w:t>
      </w:r>
      <w:commentRangeEnd w:id="148"/>
      <w:r w:rsidR="00065F83">
        <w:rPr>
          <w:rStyle w:val="CommentReference"/>
          <w:rFonts w:eastAsia="Times New Roman" w:cs="Times New Roman"/>
          <w:lang w:eastAsia="en-AU"/>
        </w:rPr>
        <w:commentReference w:id="148"/>
      </w:r>
    </w:p>
    <w:p w14:paraId="5CA9C331" w14:textId="4979946C" w:rsidR="00026236" w:rsidRDefault="00026236" w:rsidP="007342FE">
      <w:pPr>
        <w:rPr>
          <w:rFonts w:eastAsia="Times New Roman" w:cstheme="minorHAnsi"/>
          <w:bCs/>
          <w:lang w:eastAsia="en-AU"/>
        </w:rPr>
      </w:pPr>
      <w:commentRangeStart w:id="149"/>
      <w:commentRangeEnd w:id="149"/>
      <w:r>
        <w:rPr>
          <w:rStyle w:val="CommentReference"/>
          <w:rFonts w:eastAsia="Times New Roman" w:cs="Times New Roman"/>
          <w:lang w:eastAsia="en-AU"/>
        </w:rPr>
        <w:commentReference w:id="149"/>
      </w:r>
    </w:p>
    <w:p w14:paraId="26C7A282" w14:textId="11356F2E" w:rsidR="008D0CB4" w:rsidRDefault="008D0CB4" w:rsidP="007342FE">
      <w:pPr>
        <w:rPr>
          <w:rFonts w:eastAsia="Times New Roman" w:cstheme="minorHAnsi"/>
          <w:bCs/>
          <w:lang w:eastAsia="en-AU"/>
        </w:rPr>
      </w:pPr>
    </w:p>
    <w:p w14:paraId="49F6F8D3" w14:textId="3BF6D367" w:rsidR="008D0CB4" w:rsidRDefault="008D0CB4" w:rsidP="007342FE">
      <w:pPr>
        <w:rPr>
          <w:rFonts w:eastAsia="Times New Roman" w:cstheme="minorHAnsi"/>
          <w:bCs/>
          <w:lang w:eastAsia="en-AU"/>
        </w:rPr>
      </w:pPr>
      <w:r>
        <w:rPr>
          <w:rFonts w:eastAsia="Times New Roman" w:cstheme="minorHAnsi"/>
          <w:bCs/>
          <w:lang w:eastAsia="en-AU"/>
        </w:rPr>
        <w:t>Alpha diversity – Significance between psyllid species, hostplant species using regression</w:t>
      </w:r>
    </w:p>
    <w:p w14:paraId="0718E219" w14:textId="253B644D" w:rsidR="008D0CB4" w:rsidRDefault="008D0CB4" w:rsidP="007342FE">
      <w:pPr>
        <w:rPr>
          <w:rFonts w:eastAsia="Times New Roman" w:cstheme="minorHAnsi"/>
          <w:bCs/>
          <w:lang w:eastAsia="en-AU"/>
        </w:rPr>
      </w:pPr>
      <w:r>
        <w:rPr>
          <w:rFonts w:eastAsia="Times New Roman" w:cstheme="minorHAnsi"/>
          <w:bCs/>
          <w:lang w:eastAsia="en-AU"/>
        </w:rPr>
        <w:t>Association of these univariate traits with phylogeny</w:t>
      </w:r>
    </w:p>
    <w:p w14:paraId="2D04E34D" w14:textId="327F4C09" w:rsidR="008D0CB4" w:rsidRDefault="008D0CB4" w:rsidP="007342FE">
      <w:pPr>
        <w:rPr>
          <w:rFonts w:eastAsia="Times New Roman" w:cstheme="minorHAnsi"/>
          <w:bCs/>
          <w:lang w:eastAsia="en-AU"/>
        </w:rPr>
      </w:pPr>
      <w:r>
        <w:rPr>
          <w:rFonts w:eastAsia="Times New Roman" w:cstheme="minorHAnsi"/>
          <w:bCs/>
          <w:lang w:eastAsia="en-AU"/>
        </w:rPr>
        <w:t>Adonis tests - We found psyllid species and hostplant species both had significant explanatory components for microbiome beta diversity</w:t>
      </w:r>
    </w:p>
    <w:p w14:paraId="335F4E16" w14:textId="195FDBEF" w:rsidR="007342FE" w:rsidRDefault="007342FE" w:rsidP="007342FE">
      <w:pPr>
        <w:rPr>
          <w:rFonts w:eastAsia="Times New Roman" w:cstheme="minorHAnsi"/>
          <w:bCs/>
          <w:lang w:eastAsia="en-AU"/>
        </w:rPr>
      </w:pPr>
      <w:r w:rsidRPr="0084119D">
        <w:rPr>
          <w:rFonts w:eastAsia="Times New Roman" w:cstheme="minorHAnsi"/>
          <w:bCs/>
          <w:lang w:eastAsia="en-AU"/>
        </w:rPr>
        <w:t xml:space="preserve">Variation in the microbiome composition of different psyllid species feeding on the same individual plant was considered in order to assess if there were any microbiome-host plant specific relationships. Two analyses were performed on samples belonging to two psyllid species of the Fraxinus-feeding genus </w:t>
      </w:r>
      <w:proofErr w:type="spellStart"/>
      <w:r w:rsidRPr="0084119D">
        <w:rPr>
          <w:rFonts w:eastAsia="Times New Roman" w:cstheme="minorHAnsi"/>
          <w:bCs/>
          <w:lang w:eastAsia="en-AU"/>
        </w:rPr>
        <w:t>Psyllopsis</w:t>
      </w:r>
      <w:proofErr w:type="spellEnd"/>
      <w:r w:rsidRPr="0084119D">
        <w:rPr>
          <w:rFonts w:eastAsia="Times New Roman" w:cstheme="minorHAnsi"/>
          <w:bCs/>
          <w:lang w:eastAsia="en-AU"/>
        </w:rPr>
        <w:t xml:space="preserve">, P. </w:t>
      </w:r>
      <w:proofErr w:type="spellStart"/>
      <w:r w:rsidRPr="0084119D">
        <w:rPr>
          <w:rFonts w:eastAsia="Times New Roman" w:cstheme="minorHAnsi"/>
          <w:bCs/>
          <w:lang w:eastAsia="en-AU"/>
        </w:rPr>
        <w:t>fraxinicola</w:t>
      </w:r>
      <w:proofErr w:type="spellEnd"/>
      <w:r w:rsidRPr="0084119D">
        <w:rPr>
          <w:rFonts w:eastAsia="Times New Roman" w:cstheme="minorHAnsi"/>
          <w:bCs/>
          <w:lang w:eastAsia="en-AU"/>
        </w:rPr>
        <w:t xml:space="preserve"> and P. </w:t>
      </w:r>
      <w:proofErr w:type="spellStart"/>
      <w:r w:rsidRPr="0084119D">
        <w:rPr>
          <w:rFonts w:eastAsia="Times New Roman" w:cstheme="minorHAnsi"/>
          <w:bCs/>
          <w:lang w:eastAsia="en-AU"/>
        </w:rPr>
        <w:t>fraxini</w:t>
      </w:r>
      <w:proofErr w:type="spellEnd"/>
      <w:r w:rsidRPr="0084119D">
        <w:rPr>
          <w:rFonts w:eastAsia="Times New Roman" w:cstheme="minorHAnsi"/>
          <w:bCs/>
          <w:lang w:eastAsia="en-AU"/>
        </w:rPr>
        <w:t xml:space="preserve">, and on two species belonging to the </w:t>
      </w:r>
      <w:proofErr w:type="spellStart"/>
      <w:r w:rsidRPr="0084119D">
        <w:rPr>
          <w:rFonts w:eastAsia="Times New Roman" w:cstheme="minorHAnsi"/>
          <w:bCs/>
          <w:lang w:eastAsia="en-AU"/>
        </w:rPr>
        <w:t>Sophora</w:t>
      </w:r>
      <w:proofErr w:type="spellEnd"/>
      <w:r w:rsidRPr="0084119D">
        <w:rPr>
          <w:rFonts w:eastAsia="Times New Roman" w:cstheme="minorHAnsi"/>
          <w:bCs/>
          <w:lang w:eastAsia="en-AU"/>
        </w:rPr>
        <w:t xml:space="preserve">-feeding genus Psylla, P. </w:t>
      </w:r>
      <w:proofErr w:type="spellStart"/>
      <w:r w:rsidRPr="0084119D">
        <w:rPr>
          <w:rFonts w:eastAsia="Times New Roman" w:cstheme="minorHAnsi"/>
          <w:bCs/>
          <w:lang w:eastAsia="en-AU"/>
        </w:rPr>
        <w:t>apicalis</w:t>
      </w:r>
      <w:proofErr w:type="spellEnd"/>
      <w:r w:rsidRPr="0084119D">
        <w:rPr>
          <w:rFonts w:eastAsia="Times New Roman" w:cstheme="minorHAnsi"/>
          <w:bCs/>
          <w:lang w:eastAsia="en-AU"/>
        </w:rPr>
        <w:t xml:space="preserve"> A and P. </w:t>
      </w:r>
      <w:proofErr w:type="spellStart"/>
      <w:r w:rsidRPr="0084119D">
        <w:rPr>
          <w:rFonts w:eastAsia="Times New Roman" w:cstheme="minorHAnsi"/>
          <w:bCs/>
          <w:lang w:eastAsia="en-AU"/>
        </w:rPr>
        <w:t>apicalis</w:t>
      </w:r>
      <w:proofErr w:type="spellEnd"/>
      <w:r w:rsidRPr="0084119D">
        <w:rPr>
          <w:rFonts w:eastAsia="Times New Roman" w:cstheme="minorHAnsi"/>
          <w:bCs/>
          <w:lang w:eastAsia="en-AU"/>
        </w:rPr>
        <w:t xml:space="preserve"> B. </w:t>
      </w:r>
    </w:p>
    <w:p w14:paraId="6A43808D" w14:textId="77777777" w:rsidR="007342FE" w:rsidRPr="006A5797" w:rsidRDefault="007342FE" w:rsidP="007342FE">
      <w:pPr>
        <w:rPr>
          <w:rFonts w:eastAsia="Times New Roman" w:cstheme="minorHAnsi"/>
          <w:bCs/>
          <w:lang w:eastAsia="en-AU"/>
        </w:rPr>
      </w:pPr>
    </w:p>
    <w:p w14:paraId="7E93CB88" w14:textId="77777777" w:rsidR="007342FE" w:rsidRDefault="007342FE" w:rsidP="007342FE">
      <w:pPr>
        <w:rPr>
          <w:rFonts w:eastAsia="Times New Roman" w:cstheme="minorHAnsi"/>
          <w:bCs/>
          <w:lang w:eastAsia="en-AU"/>
        </w:rPr>
      </w:pPr>
      <w:proofErr w:type="spellStart"/>
      <w:r>
        <w:rPr>
          <w:rFonts w:eastAsia="Times New Roman" w:cstheme="minorHAnsi"/>
          <w:bCs/>
          <w:lang w:eastAsia="en-AU"/>
        </w:rPr>
        <w:t>Phylosymbiosis</w:t>
      </w:r>
      <w:proofErr w:type="spellEnd"/>
    </w:p>
    <w:p w14:paraId="06F41AD8" w14:textId="77777777" w:rsidR="007342FE" w:rsidRDefault="007342FE" w:rsidP="007342FE">
      <w:pPr>
        <w:rPr>
          <w:rFonts w:eastAsia="Times New Roman" w:cstheme="minorHAnsi"/>
          <w:bCs/>
          <w:lang w:eastAsia="en-AU"/>
        </w:rPr>
      </w:pPr>
      <w:r>
        <w:rPr>
          <w:rFonts w:eastAsia="Times New Roman" w:cstheme="minorHAnsi"/>
          <w:bCs/>
          <w:lang w:eastAsia="en-AU"/>
        </w:rPr>
        <w:t xml:space="preserve">To assess for signals of </w:t>
      </w:r>
      <w:proofErr w:type="spellStart"/>
      <w:r>
        <w:rPr>
          <w:rFonts w:eastAsia="Times New Roman" w:cstheme="minorHAnsi"/>
          <w:bCs/>
          <w:lang w:eastAsia="en-AU"/>
        </w:rPr>
        <w:t>phylosymbiosis</w:t>
      </w:r>
      <w:proofErr w:type="spellEnd"/>
      <w:r>
        <w:rPr>
          <w:rFonts w:eastAsia="Times New Roman" w:cstheme="minorHAnsi"/>
          <w:bCs/>
          <w:lang w:eastAsia="en-AU"/>
        </w:rPr>
        <w:t xml:space="preserve"> between the overall microbial communities and their psyllid hosts, matrix correlations between the beta diversities, as well as topological comparisons of hierarchical clustering and a range of statistics were conducted. Due to previous results indicating a potential disparity in phylogenetic scale for patterns of </w:t>
      </w:r>
      <w:proofErr w:type="spellStart"/>
      <w:r>
        <w:rPr>
          <w:rFonts w:eastAsia="Times New Roman" w:cstheme="minorHAnsi"/>
          <w:bCs/>
          <w:lang w:eastAsia="en-AU"/>
        </w:rPr>
        <w:t>phylosymbiosis</w:t>
      </w:r>
      <w:proofErr w:type="spellEnd"/>
      <w:r>
        <w:rPr>
          <w:rFonts w:eastAsia="Times New Roman" w:cstheme="minorHAnsi"/>
          <w:bCs/>
          <w:lang w:eastAsia="en-AU"/>
        </w:rPr>
        <w:t xml:space="preserve">, BTDD analysis was conducted. Mantel tests found psyllid evolutionary distance and microbiome beta diversity to be significantly correlated across all dissimilarity metrics and time slices. Similar results were seen with partial mantel tests where either plant distance or geographic distance were taken into account. In contrasts, the correlation between microbiome and plant genetic distance, as well as microbiome and spatial distance was only significant deeper into evolutionary time, and only for some distance metrics (Fig x). When analyses were repeated with and without the family </w:t>
      </w:r>
      <w:r w:rsidRPr="00954A82">
        <w:rPr>
          <w:rFonts w:eastAsia="Times New Roman" w:cstheme="minorHAnsi"/>
          <w:bCs/>
          <w:lang w:eastAsia="en-AU"/>
        </w:rPr>
        <w:t>Enterobacteriaceae</w:t>
      </w:r>
      <w:r>
        <w:rPr>
          <w:rFonts w:eastAsia="Times New Roman" w:cstheme="minorHAnsi"/>
          <w:bCs/>
          <w:lang w:eastAsia="en-AU"/>
        </w:rPr>
        <w:t xml:space="preserve">, the correlation between microbiome beta diversity and psyllid phylogeny remained significant, indicating these patterns were not being driven by the primary symbiont alone.  </w:t>
      </w:r>
    </w:p>
    <w:p w14:paraId="3D4C8B0A" w14:textId="77777777" w:rsidR="007342FE" w:rsidRPr="006A5797" w:rsidRDefault="007342FE" w:rsidP="007342FE">
      <w:pPr>
        <w:rPr>
          <w:rFonts w:eastAsia="Times New Roman" w:cstheme="minorHAnsi"/>
          <w:bCs/>
          <w:lang w:eastAsia="en-AU"/>
        </w:rPr>
      </w:pPr>
    </w:p>
    <w:p w14:paraId="537D0AD1" w14:textId="4E2CB3EE" w:rsidR="00C1591E" w:rsidRDefault="00C1591E" w:rsidP="00C1591E">
      <w:pPr>
        <w:rPr>
          <w:rFonts w:eastAsia="Times New Roman" w:cstheme="minorHAnsi"/>
          <w:bCs/>
          <w:lang w:eastAsia="en-AU"/>
        </w:rPr>
      </w:pPr>
      <w:commentRangeStart w:id="150"/>
      <w:commentRangeEnd w:id="150"/>
      <w:r w:rsidRPr="006A5797">
        <w:rPr>
          <w:rStyle w:val="CommentReference"/>
          <w:rFonts w:eastAsia="Times New Roman" w:cstheme="minorHAnsi"/>
          <w:sz w:val="22"/>
          <w:szCs w:val="22"/>
          <w:lang w:eastAsia="en-AU"/>
        </w:rPr>
        <w:commentReference w:id="150"/>
      </w:r>
    </w:p>
    <w:p w14:paraId="6173B2CE" w14:textId="23FF7E44" w:rsidR="00B43B9F" w:rsidRDefault="00B43B9F" w:rsidP="00C1591E">
      <w:pPr>
        <w:rPr>
          <w:rFonts w:eastAsia="Times New Roman" w:cstheme="minorHAnsi"/>
          <w:bCs/>
          <w:lang w:eastAsia="en-AU"/>
        </w:rPr>
      </w:pPr>
    </w:p>
    <w:p w14:paraId="5C634621" w14:textId="0D9C5FDC" w:rsidR="00B43B9F" w:rsidRDefault="00B43B9F" w:rsidP="00C1591E">
      <w:pPr>
        <w:rPr>
          <w:rFonts w:eastAsia="Times New Roman" w:cstheme="minorHAnsi"/>
          <w:bCs/>
          <w:lang w:eastAsia="en-AU"/>
        </w:rPr>
      </w:pPr>
    </w:p>
    <w:p w14:paraId="43162661" w14:textId="77777777" w:rsidR="00B43B9F" w:rsidRPr="006A5797" w:rsidRDefault="00B43B9F" w:rsidP="00C1591E">
      <w:pPr>
        <w:rPr>
          <w:rFonts w:eastAsia="Times New Roman" w:cstheme="minorHAnsi"/>
          <w:bCs/>
          <w:lang w:eastAsia="en-AU"/>
        </w:rPr>
      </w:pPr>
    </w:p>
    <w:p w14:paraId="0F6BADBE" w14:textId="77777777" w:rsidR="00E065AF" w:rsidRPr="006A5797" w:rsidRDefault="00E065AF">
      <w:pPr>
        <w:rPr>
          <w:rFonts w:eastAsia="Times New Roman" w:cstheme="minorHAnsi"/>
          <w:bCs/>
          <w:lang w:eastAsia="en-AU"/>
        </w:rPr>
      </w:pPr>
    </w:p>
    <w:p w14:paraId="7F6C7C20" w14:textId="77777777" w:rsidR="007342FE" w:rsidRPr="006A5797" w:rsidRDefault="007342FE" w:rsidP="007342FE">
      <w:pPr>
        <w:rPr>
          <w:rFonts w:eastAsia="Times New Roman" w:cstheme="minorHAnsi"/>
          <w:bCs/>
          <w:lang w:eastAsia="en-AU"/>
        </w:rPr>
      </w:pPr>
      <w:proofErr w:type="spellStart"/>
      <w:r>
        <w:rPr>
          <w:rFonts w:eastAsia="Times New Roman" w:cstheme="minorHAnsi"/>
          <w:bCs/>
          <w:lang w:eastAsia="en-AU"/>
        </w:rPr>
        <w:t>Cophylogeny</w:t>
      </w:r>
      <w:proofErr w:type="spellEnd"/>
    </w:p>
    <w:p w14:paraId="7FE2D4E7" w14:textId="77777777" w:rsidR="007342FE" w:rsidRDefault="007342FE" w:rsidP="007342FE">
      <w:pPr>
        <w:pStyle w:val="ListParagraph"/>
        <w:numPr>
          <w:ilvl w:val="1"/>
          <w:numId w:val="15"/>
        </w:numPr>
        <w:rPr>
          <w:rFonts w:cstheme="minorHAnsi"/>
          <w:i/>
          <w:noProof/>
          <w:lang w:eastAsia="en-AU"/>
        </w:rPr>
      </w:pPr>
      <w:r w:rsidRPr="006A5797">
        <w:rPr>
          <w:rFonts w:cstheme="minorHAnsi"/>
          <w:i/>
          <w:noProof/>
          <w:lang w:eastAsia="en-AU"/>
        </w:rPr>
        <w:t xml:space="preserve">Diversity of the primary symbiont: Candidatus Carsonella rudii. </w:t>
      </w:r>
    </w:p>
    <w:p w14:paraId="3C0E96BB" w14:textId="77777777" w:rsidR="007342FE" w:rsidRPr="00713A5A" w:rsidRDefault="007342FE" w:rsidP="007342FE">
      <w:pPr>
        <w:spacing w:after="240" w:line="360" w:lineRule="auto"/>
        <w:rPr>
          <w:rFonts w:ascii="Calibri" w:eastAsia="Times New Roman" w:hAnsi="Calibri" w:cs="Times New Roman"/>
          <w:lang w:eastAsia="en-AU"/>
        </w:rPr>
      </w:pPr>
      <w:proofErr w:type="spellStart"/>
      <w:r>
        <w:rPr>
          <w:rFonts w:ascii="Calibri" w:eastAsia="Times New Roman" w:hAnsi="Calibri" w:cs="Times New Roman"/>
          <w:i/>
          <w:lang w:eastAsia="en-AU"/>
        </w:rPr>
        <w:t>Candidatus</w:t>
      </w:r>
      <w:proofErr w:type="spellEnd"/>
      <w:r>
        <w:rPr>
          <w:rFonts w:ascii="Calibri" w:eastAsia="Times New Roman" w:hAnsi="Calibri" w:cs="Times New Roman"/>
          <w:i/>
          <w:lang w:eastAsia="en-AU"/>
        </w:rPr>
        <w:t xml:space="preserve"> </w:t>
      </w:r>
      <w:proofErr w:type="spellStart"/>
      <w:r>
        <w:rPr>
          <w:rFonts w:ascii="Calibri" w:eastAsia="Times New Roman" w:hAnsi="Calibri" w:cs="Times New Roman"/>
          <w:i/>
          <w:lang w:eastAsia="en-AU"/>
        </w:rPr>
        <w:t>Carsonella</w:t>
      </w:r>
      <w:proofErr w:type="spellEnd"/>
      <w:r w:rsidRPr="00FC0CB2">
        <w:rPr>
          <w:rFonts w:ascii="Calibri" w:eastAsia="Times New Roman" w:hAnsi="Calibri" w:cs="Times New Roman"/>
          <w:lang w:eastAsia="en-AU"/>
        </w:rPr>
        <w:t xml:space="preserve"> was</w:t>
      </w:r>
      <w:r>
        <w:rPr>
          <w:rFonts w:ascii="Calibri" w:eastAsia="Times New Roman" w:hAnsi="Calibri" w:cs="Times New Roman"/>
          <w:lang w:eastAsia="en-AU"/>
        </w:rPr>
        <w:t xml:space="preserve"> the only bacterial genus</w:t>
      </w:r>
      <w:r w:rsidRPr="00FC0CB2">
        <w:rPr>
          <w:rFonts w:ascii="Calibri" w:eastAsia="Times New Roman" w:hAnsi="Calibri" w:cs="Times New Roman"/>
          <w:lang w:eastAsia="en-AU"/>
        </w:rPr>
        <w:t xml:space="preserve"> </w:t>
      </w:r>
      <w:r>
        <w:rPr>
          <w:rFonts w:ascii="Calibri" w:eastAsia="Times New Roman" w:hAnsi="Calibri" w:cs="Times New Roman"/>
          <w:lang w:eastAsia="en-AU"/>
        </w:rPr>
        <w:t xml:space="preserve">recorded across all psyllid species analysed, albeit generally at low abundance, with </w:t>
      </w:r>
      <w:r>
        <w:rPr>
          <w:rFonts w:eastAsia="Times New Roman" w:cs="Times New Roman"/>
          <w:lang w:eastAsia="en-AU"/>
        </w:rPr>
        <w:t>a mean relative abundance of x.</w:t>
      </w:r>
      <w:r>
        <w:rPr>
          <w:rFonts w:ascii="Calibri" w:eastAsia="Times New Roman" w:hAnsi="Calibri" w:cs="Times New Roman"/>
          <w:lang w:eastAsia="en-AU"/>
        </w:rPr>
        <w:t xml:space="preserve"> Almost all psyllid species analysed contained a unique </w:t>
      </w:r>
      <w:proofErr w:type="spellStart"/>
      <w:r w:rsidRPr="00FC0CB2">
        <w:rPr>
          <w:rFonts w:ascii="Calibri" w:eastAsia="Times New Roman" w:hAnsi="Calibri" w:cs="Times New Roman"/>
          <w:i/>
          <w:lang w:eastAsia="en-AU"/>
        </w:rPr>
        <w:t>Carsonella</w:t>
      </w:r>
      <w:proofErr w:type="spellEnd"/>
      <w:r w:rsidRPr="00FC0CB2">
        <w:rPr>
          <w:rFonts w:ascii="Calibri" w:eastAsia="Times New Roman" w:hAnsi="Calibri" w:cs="Times New Roman"/>
          <w:i/>
          <w:lang w:eastAsia="en-AU"/>
        </w:rPr>
        <w:t xml:space="preserve"> </w:t>
      </w:r>
      <w:r>
        <w:rPr>
          <w:rFonts w:ascii="Calibri" w:eastAsia="Times New Roman" w:hAnsi="Calibri" w:cs="Times New Roman"/>
          <w:lang w:eastAsia="en-AU"/>
        </w:rPr>
        <w:t xml:space="preserve">haplotype, and no intraspecific diversity in the haplotypes. A few exceptions were the two populations of </w:t>
      </w:r>
      <w:r>
        <w:rPr>
          <w:rFonts w:ascii="Calibri" w:eastAsia="Times New Roman" w:hAnsi="Calibri" w:cs="Times New Roman"/>
          <w:i/>
          <w:lang w:eastAsia="en-AU"/>
        </w:rPr>
        <w:t xml:space="preserve">Psylla </w:t>
      </w:r>
      <w:proofErr w:type="spellStart"/>
      <w:r>
        <w:rPr>
          <w:rFonts w:ascii="Calibri" w:eastAsia="Times New Roman" w:hAnsi="Calibri" w:cs="Times New Roman"/>
          <w:i/>
          <w:lang w:eastAsia="en-AU"/>
        </w:rPr>
        <w:t>apicalis</w:t>
      </w:r>
      <w:proofErr w:type="spellEnd"/>
      <w:r>
        <w:rPr>
          <w:rFonts w:ascii="Calibri" w:eastAsia="Times New Roman" w:hAnsi="Calibri" w:cs="Times New Roman"/>
          <w:i/>
          <w:lang w:eastAsia="en-AU"/>
        </w:rPr>
        <w:t xml:space="preserve"> </w:t>
      </w:r>
      <w:r>
        <w:rPr>
          <w:rFonts w:ascii="Calibri" w:eastAsia="Times New Roman" w:hAnsi="Calibri" w:cs="Times New Roman"/>
          <w:lang w:eastAsia="en-AU"/>
        </w:rPr>
        <w:t xml:space="preserve">and </w:t>
      </w:r>
      <w:r>
        <w:rPr>
          <w:rFonts w:ascii="Calibri" w:eastAsia="Times New Roman" w:hAnsi="Calibri" w:cs="Times New Roman"/>
          <w:i/>
          <w:lang w:eastAsia="en-AU"/>
        </w:rPr>
        <w:t xml:space="preserve">P. </w:t>
      </w:r>
      <w:proofErr w:type="spellStart"/>
      <w:r>
        <w:rPr>
          <w:rFonts w:ascii="Calibri" w:eastAsia="Times New Roman" w:hAnsi="Calibri" w:cs="Times New Roman"/>
          <w:i/>
          <w:lang w:eastAsia="en-AU"/>
        </w:rPr>
        <w:t>frodobagginsi</w:t>
      </w:r>
      <w:proofErr w:type="spellEnd"/>
      <w:r>
        <w:rPr>
          <w:rFonts w:ascii="Calibri" w:eastAsia="Times New Roman" w:hAnsi="Calibri" w:cs="Times New Roman"/>
          <w:i/>
          <w:lang w:eastAsia="en-AU"/>
        </w:rPr>
        <w:t xml:space="preserve">, </w:t>
      </w:r>
      <w:r>
        <w:rPr>
          <w:rFonts w:ascii="Calibri" w:eastAsia="Times New Roman" w:hAnsi="Calibri" w:cs="Times New Roman"/>
          <w:lang w:eastAsia="en-AU"/>
        </w:rPr>
        <w:t xml:space="preserve">each showing a separate – although very closely related – haplotype, populations of </w:t>
      </w:r>
      <w:r>
        <w:rPr>
          <w:rFonts w:ascii="Calibri" w:eastAsia="Times New Roman" w:hAnsi="Calibri" w:cs="Times New Roman"/>
          <w:i/>
          <w:lang w:eastAsia="en-AU"/>
        </w:rPr>
        <w:t xml:space="preserve">T. falcata, T. </w:t>
      </w:r>
      <w:proofErr w:type="spellStart"/>
      <w:r>
        <w:rPr>
          <w:rFonts w:ascii="Calibri" w:eastAsia="Times New Roman" w:hAnsi="Calibri" w:cs="Times New Roman"/>
          <w:i/>
          <w:lang w:eastAsia="en-AU"/>
        </w:rPr>
        <w:t>fasciata</w:t>
      </w:r>
      <w:proofErr w:type="spellEnd"/>
      <w:r>
        <w:rPr>
          <w:rFonts w:ascii="Calibri" w:eastAsia="Times New Roman" w:hAnsi="Calibri" w:cs="Times New Roman"/>
          <w:i/>
          <w:lang w:eastAsia="en-AU"/>
        </w:rPr>
        <w:t xml:space="preserve"> </w:t>
      </w:r>
      <w:r>
        <w:rPr>
          <w:rFonts w:ascii="Calibri" w:eastAsia="Times New Roman" w:hAnsi="Calibri" w:cs="Times New Roman"/>
          <w:lang w:eastAsia="en-AU"/>
        </w:rPr>
        <w:t xml:space="preserve">and </w:t>
      </w:r>
      <w:r>
        <w:rPr>
          <w:rFonts w:ascii="Calibri" w:eastAsia="Times New Roman" w:hAnsi="Calibri" w:cs="Times New Roman"/>
          <w:i/>
          <w:lang w:eastAsia="en-AU"/>
        </w:rPr>
        <w:t xml:space="preserve">A. </w:t>
      </w:r>
      <w:proofErr w:type="spellStart"/>
      <w:r>
        <w:rPr>
          <w:rFonts w:ascii="Calibri" w:eastAsia="Times New Roman" w:hAnsi="Calibri" w:cs="Times New Roman"/>
          <w:i/>
          <w:lang w:eastAsia="en-AU"/>
        </w:rPr>
        <w:t>uncatoides</w:t>
      </w:r>
      <w:proofErr w:type="spellEnd"/>
      <w:r>
        <w:rPr>
          <w:rFonts w:ascii="Calibri" w:eastAsia="Times New Roman" w:hAnsi="Calibri" w:cs="Times New Roman"/>
          <w:i/>
          <w:lang w:eastAsia="en-AU"/>
        </w:rPr>
        <w:t>.</w:t>
      </w:r>
      <w:r w:rsidRPr="00FC0CB2">
        <w:rPr>
          <w:rFonts w:ascii="Calibri" w:eastAsia="Times New Roman" w:hAnsi="Calibri" w:cs="Times New Roman"/>
          <w:lang w:eastAsia="en-AU"/>
        </w:rPr>
        <w:t xml:space="preserve"> </w:t>
      </w:r>
      <w:r>
        <w:rPr>
          <w:rFonts w:ascii="Calibri" w:eastAsia="Times New Roman" w:hAnsi="Calibri" w:cs="Times New Roman"/>
          <w:lang w:eastAsia="en-AU"/>
        </w:rPr>
        <w:t xml:space="preserve">Similarly, two populations of </w:t>
      </w:r>
      <w:proofErr w:type="spellStart"/>
      <w:r>
        <w:rPr>
          <w:rFonts w:ascii="Calibri" w:eastAsia="Times New Roman" w:hAnsi="Calibri" w:cs="Times New Roman"/>
          <w:i/>
          <w:lang w:eastAsia="en-AU"/>
        </w:rPr>
        <w:t>Trioza</w:t>
      </w:r>
      <w:proofErr w:type="spellEnd"/>
      <w:r>
        <w:rPr>
          <w:rFonts w:ascii="Calibri" w:eastAsia="Times New Roman" w:hAnsi="Calibri" w:cs="Times New Roman"/>
          <w:i/>
          <w:lang w:eastAsia="en-AU"/>
        </w:rPr>
        <w:t xml:space="preserve"> </w:t>
      </w:r>
      <w:proofErr w:type="spellStart"/>
      <w:r>
        <w:rPr>
          <w:rFonts w:ascii="Calibri" w:eastAsia="Times New Roman" w:hAnsi="Calibri" w:cs="Times New Roman"/>
          <w:i/>
          <w:lang w:eastAsia="en-AU"/>
        </w:rPr>
        <w:t>vitreoradiata</w:t>
      </w:r>
      <w:proofErr w:type="spellEnd"/>
      <w:r>
        <w:rPr>
          <w:rFonts w:ascii="Calibri" w:eastAsia="Times New Roman" w:hAnsi="Calibri" w:cs="Times New Roman"/>
          <w:i/>
          <w:lang w:eastAsia="en-AU"/>
        </w:rPr>
        <w:t xml:space="preserve"> </w:t>
      </w:r>
      <w:r>
        <w:rPr>
          <w:rFonts w:ascii="Calibri" w:eastAsia="Times New Roman" w:hAnsi="Calibri" w:cs="Times New Roman"/>
          <w:lang w:eastAsia="en-AU"/>
        </w:rPr>
        <w:t xml:space="preserve">showed a distinct </w:t>
      </w:r>
      <w:proofErr w:type="spellStart"/>
      <w:r>
        <w:rPr>
          <w:rFonts w:ascii="Calibri" w:eastAsia="Times New Roman" w:hAnsi="Calibri" w:cs="Times New Roman"/>
          <w:i/>
          <w:lang w:eastAsia="en-AU"/>
        </w:rPr>
        <w:t>Carsonella</w:t>
      </w:r>
      <w:proofErr w:type="spellEnd"/>
      <w:r>
        <w:rPr>
          <w:rFonts w:ascii="Calibri" w:eastAsia="Times New Roman" w:hAnsi="Calibri" w:cs="Times New Roman"/>
          <w:i/>
          <w:lang w:eastAsia="en-AU"/>
        </w:rPr>
        <w:t xml:space="preserve"> </w:t>
      </w:r>
      <w:r>
        <w:rPr>
          <w:rFonts w:ascii="Calibri" w:eastAsia="Times New Roman" w:hAnsi="Calibri" w:cs="Times New Roman"/>
          <w:lang w:eastAsia="en-AU"/>
        </w:rPr>
        <w:t xml:space="preserve">haplotype from the other six analysed here. These six shared the same haplotype of </w:t>
      </w:r>
      <w:proofErr w:type="spellStart"/>
      <w:r>
        <w:rPr>
          <w:rFonts w:ascii="Calibri" w:eastAsia="Times New Roman" w:hAnsi="Calibri" w:cs="Times New Roman"/>
          <w:i/>
          <w:lang w:eastAsia="en-AU"/>
        </w:rPr>
        <w:t>Trioza</w:t>
      </w:r>
      <w:proofErr w:type="spellEnd"/>
      <w:r>
        <w:rPr>
          <w:rFonts w:ascii="Calibri" w:eastAsia="Times New Roman" w:hAnsi="Calibri" w:cs="Times New Roman"/>
          <w:i/>
          <w:lang w:eastAsia="en-AU"/>
        </w:rPr>
        <w:t xml:space="preserve"> </w:t>
      </w:r>
      <w:r>
        <w:rPr>
          <w:rFonts w:ascii="Calibri" w:eastAsia="Times New Roman" w:hAnsi="Calibri" w:cs="Times New Roman"/>
          <w:lang w:eastAsia="en-AU"/>
        </w:rPr>
        <w:t xml:space="preserve">sp. A, an hypothesised species, genetically very close to </w:t>
      </w:r>
      <w:r>
        <w:rPr>
          <w:rFonts w:ascii="Calibri" w:eastAsia="Times New Roman" w:hAnsi="Calibri" w:cs="Times New Roman"/>
          <w:i/>
          <w:lang w:eastAsia="en-AU"/>
        </w:rPr>
        <w:t xml:space="preserve">T. </w:t>
      </w:r>
      <w:proofErr w:type="spellStart"/>
      <w:r>
        <w:rPr>
          <w:rFonts w:ascii="Calibri" w:eastAsia="Times New Roman" w:hAnsi="Calibri" w:cs="Times New Roman"/>
          <w:i/>
          <w:lang w:eastAsia="en-AU"/>
        </w:rPr>
        <w:t>vitreoradiata</w:t>
      </w:r>
      <w:proofErr w:type="spellEnd"/>
      <w:r>
        <w:rPr>
          <w:rFonts w:ascii="Calibri" w:eastAsia="Times New Roman" w:hAnsi="Calibri" w:cs="Times New Roman"/>
          <w:i/>
          <w:lang w:eastAsia="en-AU"/>
        </w:rPr>
        <w:t>.</w:t>
      </w:r>
      <w:r>
        <w:rPr>
          <w:rFonts w:ascii="Calibri" w:eastAsia="Times New Roman" w:hAnsi="Calibri" w:cs="Times New Roman"/>
          <w:lang w:eastAsia="en-AU"/>
        </w:rPr>
        <w:t xml:space="preserve"> </w:t>
      </w:r>
    </w:p>
    <w:p w14:paraId="5D75D127" w14:textId="6219B2D4" w:rsidR="002052CF" w:rsidRDefault="002052CF" w:rsidP="00014DB4">
      <w:pPr>
        <w:rPr>
          <w:rFonts w:eastAsia="Times New Roman" w:cstheme="minorHAnsi"/>
          <w:bCs/>
          <w:lang w:eastAsia="en-AU"/>
        </w:rPr>
      </w:pPr>
      <w:r>
        <w:rPr>
          <w:rFonts w:eastAsia="Times New Roman" w:cstheme="minorHAnsi"/>
          <w:bCs/>
          <w:lang w:eastAsia="en-AU"/>
        </w:rPr>
        <w:t xml:space="preserve"> </w:t>
      </w:r>
    </w:p>
    <w:p w14:paraId="036E2B0F" w14:textId="0BE5B5DD" w:rsidR="003D6CF2" w:rsidRPr="006A5797" w:rsidRDefault="003D6CF2" w:rsidP="006A5797">
      <w:pPr>
        <w:rPr>
          <w:rFonts w:eastAsia="Times New Roman" w:cstheme="minorHAnsi"/>
          <w:bCs/>
          <w:lang w:eastAsia="en-AU"/>
        </w:rPr>
      </w:pPr>
    </w:p>
    <w:p w14:paraId="78BD2980" w14:textId="77777777" w:rsidR="0079647C" w:rsidRPr="00CA2EB0" w:rsidRDefault="0079647C">
      <w:pPr>
        <w:spacing w:after="240" w:line="360" w:lineRule="auto"/>
        <w:rPr>
          <w:rFonts w:ascii="Calibri" w:eastAsia="Times New Roman" w:hAnsi="Calibri" w:cs="Times New Roman"/>
          <w:szCs w:val="24"/>
          <w:lang w:eastAsia="en-AU"/>
        </w:rPr>
        <w:pPrChange w:id="151" w:author="Alexander Piper (DEDJTR)" w:date="2020-03-20T16:02:00Z">
          <w:pPr>
            <w:spacing w:after="240" w:line="360" w:lineRule="auto"/>
            <w:ind w:firstLine="720"/>
          </w:pPr>
        </w:pPrChange>
      </w:pPr>
      <w:bookmarkStart w:id="152" w:name="_Toc513023722"/>
    </w:p>
    <w:p w14:paraId="7C410081" w14:textId="1543761C" w:rsidR="00320C70" w:rsidRDefault="003D6CF2" w:rsidP="007A5043">
      <w:pPr>
        <w:pStyle w:val="ListParagraph"/>
        <w:keepNext/>
        <w:numPr>
          <w:ilvl w:val="0"/>
          <w:numId w:val="15"/>
        </w:numPr>
        <w:spacing w:before="240" w:after="240" w:line="240" w:lineRule="auto"/>
        <w:outlineLvl w:val="1"/>
        <w:rPr>
          <w:rFonts w:ascii="Calibri" w:eastAsia="Times New Roman" w:hAnsi="Calibri" w:cs="Calibri"/>
          <w:b/>
          <w:bCs/>
          <w:iCs/>
          <w:noProof/>
          <w:sz w:val="28"/>
          <w:szCs w:val="28"/>
          <w:lang w:eastAsia="en-AU"/>
        </w:rPr>
      </w:pPr>
      <w:bookmarkStart w:id="153" w:name="_Toc512863594"/>
      <w:bookmarkEnd w:id="152"/>
      <w:r>
        <w:rPr>
          <w:rFonts w:ascii="Calibri" w:eastAsia="Times New Roman" w:hAnsi="Calibri" w:cs="Calibri"/>
          <w:b/>
          <w:bCs/>
          <w:iCs/>
          <w:noProof/>
          <w:sz w:val="28"/>
          <w:szCs w:val="28"/>
          <w:lang w:eastAsia="en-AU"/>
        </w:rPr>
        <w:t>D</w:t>
      </w:r>
      <w:r w:rsidR="00A94C72" w:rsidRPr="00B55F4F">
        <w:rPr>
          <w:rFonts w:ascii="Calibri" w:eastAsia="Times New Roman" w:hAnsi="Calibri" w:cs="Calibri"/>
          <w:b/>
          <w:bCs/>
          <w:iCs/>
          <w:noProof/>
          <w:sz w:val="28"/>
          <w:szCs w:val="28"/>
          <w:lang w:eastAsia="en-AU"/>
        </w:rPr>
        <w:t>iscussion</w:t>
      </w:r>
      <w:bookmarkEnd w:id="153"/>
    </w:p>
    <w:p w14:paraId="31845A2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Pr>
          <w:b/>
          <w:i/>
          <w:noProof/>
          <w:sz w:val="24"/>
          <w:szCs w:val="24"/>
          <w:lang w:eastAsia="en-AU"/>
        </w:rPr>
        <w:t>A philogenetic structure of the New Zealand psyllids.</w:t>
      </w:r>
    </w:p>
    <w:p w14:paraId="3D837790" w14:textId="2A4BA484" w:rsidR="0079647C" w:rsidRDefault="0079647C" w:rsidP="0079647C">
      <w:pPr>
        <w:spacing w:after="240" w:line="360" w:lineRule="auto"/>
        <w:ind w:firstLine="360"/>
      </w:pPr>
      <w:r>
        <w:t xml:space="preserve">The general shape of the species tree, especially at a taxonomic level, matches the most recent phylogenetic works on the </w:t>
      </w:r>
      <w:proofErr w:type="spellStart"/>
      <w:r>
        <w:t>Psylloidea</w:t>
      </w:r>
      <w:proofErr w:type="spellEnd"/>
      <w:r>
        <w:t xml:space="preserve"> (e.g.</w:t>
      </w:r>
      <w:r w:rsidR="005218B8">
        <w:t>,</w:t>
      </w:r>
      <w:r>
        <w:t xml:space="preserve"> Percy </w:t>
      </w:r>
      <w:r w:rsidRPr="005218B8">
        <w:rPr>
          <w:i/>
        </w:rPr>
        <w:t>et al.</w:t>
      </w:r>
      <w:r>
        <w:t xml:space="preserve"> 2018; Cho </w:t>
      </w:r>
      <w:r w:rsidRPr="005218B8">
        <w:rPr>
          <w:i/>
        </w:rPr>
        <w:t>et al.</w:t>
      </w:r>
      <w:r>
        <w:t xml:space="preserve"> 2019). The families Psyllidae, </w:t>
      </w:r>
      <w:proofErr w:type="spellStart"/>
      <w:r>
        <w:t>Triozidae</w:t>
      </w:r>
      <w:proofErr w:type="spellEnd"/>
      <w:r>
        <w:t xml:space="preserve"> and </w:t>
      </w:r>
      <w:proofErr w:type="spellStart"/>
      <w:r>
        <w:t>Calophyidae</w:t>
      </w:r>
      <w:proofErr w:type="spellEnd"/>
      <w:r>
        <w:t xml:space="preserve">, together with the species </w:t>
      </w:r>
      <w:proofErr w:type="spellStart"/>
      <w:r>
        <w:rPr>
          <w:i/>
        </w:rPr>
        <w:t>Diaphorina</w:t>
      </w:r>
      <w:proofErr w:type="spellEnd"/>
      <w:r>
        <w:rPr>
          <w:i/>
        </w:rPr>
        <w:t xml:space="preserve"> </w:t>
      </w:r>
      <w:proofErr w:type="spellStart"/>
      <w:r>
        <w:rPr>
          <w:i/>
        </w:rPr>
        <w:t>citri</w:t>
      </w:r>
      <w:proofErr w:type="spellEnd"/>
      <w:r>
        <w:rPr>
          <w:i/>
        </w:rPr>
        <w:t xml:space="preserve">, </w:t>
      </w:r>
      <w:r>
        <w:t xml:space="preserve">form the PTCD clade (Percy </w:t>
      </w:r>
      <w:r w:rsidRPr="003664D7">
        <w:rPr>
          <w:i/>
        </w:rPr>
        <w:t>et al.</w:t>
      </w:r>
      <w:r>
        <w:t xml:space="preserve"> 2018), at the top of the tree, and were separated from the family </w:t>
      </w:r>
      <w:proofErr w:type="spellStart"/>
      <w:r>
        <w:t>Liviidae</w:t>
      </w:r>
      <w:proofErr w:type="spellEnd"/>
      <w:r>
        <w:t xml:space="preserve">, represented in New Zealand by the two non-native species of the genus </w:t>
      </w:r>
      <w:proofErr w:type="spellStart"/>
      <w:r>
        <w:rPr>
          <w:i/>
        </w:rPr>
        <w:t>Psyllopsis</w:t>
      </w:r>
      <w:proofErr w:type="spellEnd"/>
      <w:r>
        <w:t xml:space="preserve">, with maximum posterior probability support </w:t>
      </w:r>
      <w:r w:rsidRPr="00CF13A4">
        <w:t xml:space="preserve">(Figure </w:t>
      </w:r>
      <w:r>
        <w:t>1</w:t>
      </w:r>
      <w:r w:rsidRPr="00CF13A4">
        <w:t>)</w:t>
      </w:r>
      <w:r>
        <w:t xml:space="preserve">. Similarly, the family </w:t>
      </w:r>
      <w:proofErr w:type="spellStart"/>
      <w:r>
        <w:t>Homotomidae</w:t>
      </w:r>
      <w:proofErr w:type="spellEnd"/>
      <w:r>
        <w:t xml:space="preserve"> is represented by a single adventive species, </w:t>
      </w:r>
      <w:proofErr w:type="spellStart"/>
      <w:r>
        <w:rPr>
          <w:i/>
        </w:rPr>
        <w:t>Mycopsylla</w:t>
      </w:r>
      <w:proofErr w:type="spellEnd"/>
      <w:r>
        <w:rPr>
          <w:i/>
        </w:rPr>
        <w:t xml:space="preserve"> </w:t>
      </w:r>
      <w:proofErr w:type="spellStart"/>
      <w:r>
        <w:rPr>
          <w:i/>
        </w:rPr>
        <w:t>fici</w:t>
      </w:r>
      <w:proofErr w:type="spellEnd"/>
      <w:r>
        <w:rPr>
          <w:i/>
        </w:rPr>
        <w:t xml:space="preserve">, </w:t>
      </w:r>
      <w:r>
        <w:t xml:space="preserve">branching with maximum posterior probability (Figure 1). At the base of the tree, the family </w:t>
      </w:r>
      <w:proofErr w:type="spellStart"/>
      <w:r>
        <w:t>Aphalaridae</w:t>
      </w:r>
      <w:proofErr w:type="spellEnd"/>
      <w:r>
        <w:t xml:space="preserve"> appears to be paraphyletic, with the subfamily </w:t>
      </w:r>
      <w:proofErr w:type="spellStart"/>
      <w:r>
        <w:t>Rhinocolinae</w:t>
      </w:r>
      <w:proofErr w:type="spellEnd"/>
      <w:r>
        <w:t xml:space="preserve"> branching earlier than the </w:t>
      </w:r>
      <w:proofErr w:type="spellStart"/>
      <w:r w:rsidRPr="002E0549">
        <w:rPr>
          <w:rFonts w:ascii="Calibri" w:eastAsia="Times New Roman" w:hAnsi="Calibri" w:cs="Times New Roman"/>
          <w:bCs/>
          <w:szCs w:val="20"/>
          <w:lang w:eastAsia="en-AU"/>
        </w:rPr>
        <w:t>Spondyliaspidinae</w:t>
      </w:r>
      <w:proofErr w:type="spellEnd"/>
      <w:r>
        <w:t xml:space="preserve">, in accordance with the most recent works (Cho </w:t>
      </w:r>
      <w:r w:rsidRPr="003664D7">
        <w:rPr>
          <w:i/>
        </w:rPr>
        <w:t>et al.</w:t>
      </w:r>
      <w:r>
        <w:t xml:space="preserve"> 2019). Separated from all the other families, a single branch that included the species </w:t>
      </w:r>
      <w:proofErr w:type="spellStart"/>
      <w:r>
        <w:rPr>
          <w:i/>
        </w:rPr>
        <w:t>Atmetocranium</w:t>
      </w:r>
      <w:proofErr w:type="spellEnd"/>
      <w:r>
        <w:rPr>
          <w:i/>
        </w:rPr>
        <w:t xml:space="preserve"> </w:t>
      </w:r>
      <w:proofErr w:type="spellStart"/>
      <w:r>
        <w:rPr>
          <w:i/>
        </w:rPr>
        <w:t>myersi</w:t>
      </w:r>
      <w:proofErr w:type="spellEnd"/>
      <w:r>
        <w:rPr>
          <w:i/>
        </w:rPr>
        <w:t xml:space="preserve"> </w:t>
      </w:r>
      <w:r>
        <w:t>showed no affinity to any other group.</w:t>
      </w:r>
    </w:p>
    <w:p w14:paraId="778EB0A4" w14:textId="77777777" w:rsidR="0079647C" w:rsidRDefault="0079647C" w:rsidP="0079647C">
      <w:pPr>
        <w:spacing w:after="240" w:line="360" w:lineRule="auto"/>
        <w:ind w:firstLine="360"/>
      </w:pPr>
      <w:r>
        <w:t>Therefore, the species tree obtained here appears robust and well supported at both deeper and shallower nodes, despite the use of a relatively small number of markers, supporting the previously defined taxonomic relationships between species, genera and families, as</w:t>
      </w:r>
      <w:r w:rsidRPr="00840CF6">
        <w:rPr>
          <w:rFonts w:ascii="Calibri" w:eastAsia="Times New Roman" w:hAnsi="Calibri" w:cs="Times New Roman"/>
          <w:szCs w:val="24"/>
          <w:lang w:eastAsia="en-AU"/>
        </w:rPr>
        <w:t xml:space="preserve"> </w:t>
      </w:r>
      <w:r>
        <w:rPr>
          <w:rFonts w:ascii="Calibri" w:eastAsia="Times New Roman" w:hAnsi="Calibri" w:cs="Times New Roman"/>
          <w:szCs w:val="24"/>
          <w:lang w:eastAsia="en-AU"/>
        </w:rPr>
        <w:t>defined by their morphological characteristics (</w:t>
      </w:r>
      <w:r w:rsidRPr="005218B8">
        <w:rPr>
          <w:rFonts w:ascii="Calibri" w:eastAsia="Times New Roman" w:hAnsi="Calibri" w:cs="Times New Roman"/>
          <w:noProof/>
          <w:szCs w:val="24"/>
          <w:lang w:eastAsia="en-AU"/>
        </w:rPr>
        <w:t>Burckhardt and Ouvrard 2012).</w:t>
      </w:r>
      <w:r>
        <w:rPr>
          <w:rFonts w:ascii="Calibri" w:eastAsia="Times New Roman" w:hAnsi="Calibri" w:cs="Times New Roman"/>
          <w:noProof/>
          <w:szCs w:val="24"/>
          <w:lang w:eastAsia="en-AU"/>
        </w:rPr>
        <w:t xml:space="preserve"> </w:t>
      </w:r>
      <w:r>
        <w:t xml:space="preserve">Hence, this phylogenetic structure can </w:t>
      </w:r>
      <w:r>
        <w:lastRenderedPageBreak/>
        <w:t>be used further for comparisons and to determine evolutionary history for a number of New Zealand psyllid groups.</w:t>
      </w:r>
    </w:p>
    <w:p w14:paraId="381B81E8" w14:textId="77777777" w:rsidR="0079647C" w:rsidRPr="0067129A" w:rsidRDefault="0079647C" w:rsidP="0079647C">
      <w:pPr>
        <w:pStyle w:val="ListParagraph"/>
        <w:numPr>
          <w:ilvl w:val="1"/>
          <w:numId w:val="15"/>
        </w:numPr>
        <w:spacing w:line="360" w:lineRule="auto"/>
        <w:rPr>
          <w:rFonts w:ascii="Calibri" w:eastAsia="Times New Roman" w:hAnsi="Calibri" w:cs="Calibri"/>
          <w:b/>
          <w:bCs/>
          <w:i/>
          <w:noProof/>
          <w:sz w:val="24"/>
          <w:szCs w:val="24"/>
          <w:lang w:eastAsia="en-AU"/>
        </w:rPr>
      </w:pPr>
      <w:r w:rsidRPr="0067129A">
        <w:rPr>
          <w:b/>
          <w:i/>
          <w:noProof/>
          <w:sz w:val="24"/>
          <w:szCs w:val="24"/>
          <w:lang w:eastAsia="en-AU"/>
        </w:rPr>
        <w:t>Ancestral arrivals of today’s New Zealand endemic psyllids.</w:t>
      </w:r>
    </w:p>
    <w:p w14:paraId="125384B7" w14:textId="77777777" w:rsidR="0079647C" w:rsidRDefault="0079647C" w:rsidP="0079647C">
      <w:pPr>
        <w:spacing w:line="360" w:lineRule="auto"/>
        <w:ind w:firstLine="720"/>
      </w:pPr>
      <w:r>
        <w:t xml:space="preserve">Many New Zealand insect taxa are known to have been derived by dispersal rather than vicariance (Goldberg </w:t>
      </w:r>
      <w:r w:rsidRPr="0067129A">
        <w:rPr>
          <w:i/>
        </w:rPr>
        <w:t>et al.</w:t>
      </w:r>
      <w:r>
        <w:t xml:space="preserve"> 2008, Buckley </w:t>
      </w:r>
      <w:r w:rsidRPr="0067129A">
        <w:rPr>
          <w:i/>
        </w:rPr>
        <w:t>et al.</w:t>
      </w:r>
      <w:r>
        <w:t xml:space="preserve"> 2015). </w:t>
      </w:r>
      <w:r w:rsidRPr="00BF3044">
        <w:t>Previous work on the origin and evolution of the New Zealand p</w:t>
      </w:r>
      <w:r>
        <w:t>syllids (Dale 1985) regarded t</w:t>
      </w:r>
      <w:r w:rsidRPr="00BF3044">
        <w:t xml:space="preserve">he presence of </w:t>
      </w:r>
      <w:r>
        <w:t>genera</w:t>
      </w:r>
      <w:r w:rsidRPr="00BF3044">
        <w:t xml:space="preserve"> </w:t>
      </w:r>
      <w:r>
        <w:t>common to</w:t>
      </w:r>
      <w:r w:rsidRPr="00BF3044">
        <w:t xml:space="preserve"> New Zealand</w:t>
      </w:r>
      <w:r>
        <w:t>,</w:t>
      </w:r>
      <w:r w:rsidRPr="00BF3044">
        <w:t xml:space="preserve"> New Caledonia, Australia </w:t>
      </w:r>
      <w:r>
        <w:t>or</w:t>
      </w:r>
      <w:r w:rsidRPr="00BF3044">
        <w:t xml:space="preserve"> South America </w:t>
      </w:r>
      <w:r>
        <w:t xml:space="preserve">(i.e. </w:t>
      </w:r>
      <w:proofErr w:type="spellStart"/>
      <w:r>
        <w:rPr>
          <w:i/>
        </w:rPr>
        <w:t>Ctenarytaina</w:t>
      </w:r>
      <w:proofErr w:type="spellEnd"/>
      <w:r>
        <w:rPr>
          <w:i/>
        </w:rPr>
        <w:t xml:space="preserve"> </w:t>
      </w:r>
      <w:r>
        <w:t xml:space="preserve">and </w:t>
      </w:r>
      <w:r w:rsidRPr="008710EA">
        <w:rPr>
          <w:i/>
        </w:rPr>
        <w:t>Psylla</w:t>
      </w:r>
      <w:r>
        <w:t>)</w:t>
      </w:r>
      <w:r w:rsidRPr="00BF3044">
        <w:t xml:space="preserve"> as a possible explanation for a Gondwanan origin for these insects </w:t>
      </w:r>
      <w:r>
        <w:t xml:space="preserve">(Dale 1985), as opposed to a dispersal. </w:t>
      </w:r>
      <w:r w:rsidRPr="00BF3044">
        <w:t>This interpretation was probably influenced by the</w:t>
      </w:r>
      <w:r>
        <w:t xml:space="preserve"> outdated</w:t>
      </w:r>
      <w:r w:rsidRPr="00BF3044">
        <w:t xml:space="preserve"> view that the New Zealand native biota was primarily a product of long-standing geographical isolation resulting from the Gondwanan split</w:t>
      </w:r>
      <w:r>
        <w:t xml:space="preserve">, happened approximately </w:t>
      </w:r>
      <w:r w:rsidRPr="00BF3044">
        <w:t>80 Mya</w:t>
      </w:r>
      <w:r>
        <w:t xml:space="preserve"> (Goldberg </w:t>
      </w:r>
      <w:r>
        <w:rPr>
          <w:i/>
        </w:rPr>
        <w:t xml:space="preserve">et al. </w:t>
      </w:r>
      <w:r>
        <w:t>2008)</w:t>
      </w:r>
      <w:r w:rsidRPr="00BF3044">
        <w:t xml:space="preserve">. </w:t>
      </w:r>
      <w:r>
        <w:t>Based on t</w:t>
      </w:r>
      <w:r w:rsidRPr="00D562DA">
        <w:t>he molecular phylogeny presented here</w:t>
      </w:r>
      <w:r>
        <w:t xml:space="preserve">, we could confirm monophyly for a number of New Zealand native psyllid genera, suggesting the present fauna of these groups is the results of separate arrivals into the region. </w:t>
      </w:r>
    </w:p>
    <w:p w14:paraId="29171562" w14:textId="77777777" w:rsidR="0079647C" w:rsidRPr="00EA3669" w:rsidRDefault="0079647C" w:rsidP="0079647C">
      <w:pPr>
        <w:spacing w:line="360" w:lineRule="auto"/>
        <w:ind w:firstLine="720"/>
        <w:rPr>
          <w:i/>
        </w:rPr>
      </w:pPr>
      <w:r>
        <w:t>This</w:t>
      </w:r>
      <w:r w:rsidRPr="00D562DA">
        <w:rPr>
          <w:rFonts w:eastAsia="Times New Roman" w:cs="Times New Roman"/>
          <w:lang w:eastAsia="en-AU"/>
        </w:rPr>
        <w:t xml:space="preserve"> study </w:t>
      </w:r>
      <w:r>
        <w:rPr>
          <w:rFonts w:eastAsia="Times New Roman" w:cs="Times New Roman"/>
          <w:lang w:eastAsia="en-AU"/>
        </w:rPr>
        <w:t>suggests</w:t>
      </w:r>
      <w:r w:rsidRPr="00D562DA">
        <w:rPr>
          <w:rFonts w:eastAsia="Times New Roman" w:cs="Times New Roman"/>
          <w:lang w:eastAsia="en-AU"/>
        </w:rPr>
        <w:t xml:space="preserve"> that all New Zealand </w:t>
      </w:r>
      <w:proofErr w:type="spellStart"/>
      <w:r w:rsidRPr="00D562DA">
        <w:rPr>
          <w:rFonts w:eastAsia="Times New Roman" w:cs="Times New Roman"/>
          <w:i/>
          <w:lang w:eastAsia="en-AU"/>
        </w:rPr>
        <w:t>Trioza</w:t>
      </w:r>
      <w:proofErr w:type="spellEnd"/>
      <w:r w:rsidRPr="00D562DA">
        <w:rPr>
          <w:rFonts w:eastAsia="Times New Roman" w:cs="Times New Roman"/>
          <w:lang w:eastAsia="en-AU"/>
        </w:rPr>
        <w:t xml:space="preserve"> species </w:t>
      </w:r>
      <w:r>
        <w:rPr>
          <w:rFonts w:eastAsia="Times New Roman" w:cs="Times New Roman"/>
          <w:lang w:eastAsia="en-AU"/>
        </w:rPr>
        <w:t xml:space="preserve">(except </w:t>
      </w:r>
      <w:r w:rsidRPr="00D562DA">
        <w:rPr>
          <w:rFonts w:eastAsia="Times New Roman" w:cs="Times New Roman"/>
          <w:i/>
          <w:lang w:eastAsia="en-AU"/>
        </w:rPr>
        <w:t xml:space="preserve">T. </w:t>
      </w:r>
      <w:proofErr w:type="spellStart"/>
      <w:r w:rsidRPr="00D562DA">
        <w:rPr>
          <w:rFonts w:eastAsia="Times New Roman" w:cs="Times New Roman"/>
          <w:i/>
          <w:lang w:eastAsia="en-AU"/>
        </w:rPr>
        <w:t>curta</w:t>
      </w:r>
      <w:proofErr w:type="spellEnd"/>
      <w:r w:rsidRPr="00777274">
        <w:rPr>
          <w:rFonts w:eastAsia="Times New Roman" w:cs="Times New Roman"/>
          <w:lang w:eastAsia="en-AU"/>
        </w:rPr>
        <w:t>)</w:t>
      </w:r>
      <w:r>
        <w:rPr>
          <w:rFonts w:eastAsia="Times New Roman" w:cs="Times New Roman"/>
          <w:lang w:eastAsia="en-AU"/>
        </w:rPr>
        <w:t xml:space="preserve"> </w:t>
      </w:r>
      <w:r w:rsidRPr="00D562DA">
        <w:rPr>
          <w:rFonts w:eastAsia="Times New Roman" w:cs="Times New Roman"/>
          <w:lang w:eastAsia="en-AU"/>
        </w:rPr>
        <w:t xml:space="preserve">form a monophyletic grouping </w:t>
      </w:r>
      <w:r>
        <w:rPr>
          <w:rFonts w:eastAsia="Times New Roman" w:cs="Times New Roman"/>
          <w:lang w:eastAsia="en-AU"/>
        </w:rPr>
        <w:t>that</w:t>
      </w:r>
      <w:r w:rsidRPr="00D562DA">
        <w:rPr>
          <w:rFonts w:eastAsia="Times New Roman" w:cs="Times New Roman"/>
          <w:lang w:eastAsia="en-AU"/>
        </w:rPr>
        <w:t xml:space="preserve"> appear</w:t>
      </w:r>
      <w:r>
        <w:rPr>
          <w:rFonts w:eastAsia="Times New Roman" w:cs="Times New Roman"/>
          <w:lang w:eastAsia="en-AU"/>
        </w:rPr>
        <w:t>s</w:t>
      </w:r>
      <w:r w:rsidRPr="00D562DA">
        <w:rPr>
          <w:rFonts w:eastAsia="Times New Roman" w:cs="Times New Roman"/>
          <w:lang w:eastAsia="en-AU"/>
        </w:rPr>
        <w:t xml:space="preserve"> to have come from a single arrival to New Zealand. </w:t>
      </w:r>
      <w:r>
        <w:t xml:space="preserve">These New Zealand </w:t>
      </w:r>
      <w:proofErr w:type="spellStart"/>
      <w:r w:rsidRPr="00B948EF">
        <w:rPr>
          <w:i/>
        </w:rPr>
        <w:t>Trioza</w:t>
      </w:r>
      <w:proofErr w:type="spellEnd"/>
      <w:r>
        <w:t xml:space="preserve"> were not clearly related to the Australian triozids</w:t>
      </w:r>
      <w:r w:rsidRPr="00F71C88">
        <w:t xml:space="preserve"> </w:t>
      </w:r>
      <w:r>
        <w:t>represented here. However, the Australian triozids are also distant from one another, suggesting that they may not be a natural monophyletic group. This could be the result of a previous arrival to Australia by multiple dispersals or it could suggest they are the remnants of a larger Australian group that has lost members over time.</w:t>
      </w:r>
      <w:r>
        <w:rPr>
          <w:i/>
        </w:rPr>
        <w:t xml:space="preserve"> </w:t>
      </w:r>
      <w:r>
        <w:t>I</w:t>
      </w:r>
      <w:r w:rsidRPr="00D562DA">
        <w:t xml:space="preserve">n order to understand the origin of the New Zealand </w:t>
      </w:r>
      <w:proofErr w:type="spellStart"/>
      <w:r w:rsidRPr="00D562DA">
        <w:rPr>
          <w:i/>
        </w:rPr>
        <w:t>Trioza</w:t>
      </w:r>
      <w:proofErr w:type="spellEnd"/>
      <w:r w:rsidRPr="00D562DA">
        <w:t xml:space="preserve"> a more complete sampling of triozids </w:t>
      </w:r>
      <w:r>
        <w:t>from the Asia-Pacific</w:t>
      </w:r>
      <w:r w:rsidRPr="007349CE">
        <w:t xml:space="preserve"> is required</w:t>
      </w:r>
      <w:r w:rsidRPr="00D562DA">
        <w:t>. In particular,</w:t>
      </w:r>
      <w:r>
        <w:t xml:space="preserve"> it would be advantageous to study</w:t>
      </w:r>
      <w:r w:rsidRPr="00D562DA">
        <w:t xml:space="preserve"> </w:t>
      </w:r>
      <w:r w:rsidRPr="00D562DA">
        <w:rPr>
          <w:i/>
        </w:rPr>
        <w:t xml:space="preserve">T. </w:t>
      </w:r>
      <w:proofErr w:type="spellStart"/>
      <w:r w:rsidRPr="00D562DA">
        <w:rPr>
          <w:i/>
        </w:rPr>
        <w:t>oleariae</w:t>
      </w:r>
      <w:proofErr w:type="spellEnd"/>
      <w:r w:rsidRPr="00D562DA">
        <w:t xml:space="preserve"> Froggatt 1903, from Tasmania</w:t>
      </w:r>
      <w:r>
        <w:t xml:space="preserve"> which</w:t>
      </w:r>
      <w:r w:rsidRPr="00D562DA">
        <w:t xml:space="preserve"> is hosted by </w:t>
      </w:r>
      <w:proofErr w:type="spellStart"/>
      <w:r w:rsidRPr="00D562DA">
        <w:rPr>
          <w:i/>
        </w:rPr>
        <w:t>Olearia</w:t>
      </w:r>
      <w:proofErr w:type="spellEnd"/>
      <w:r w:rsidRPr="00D562DA">
        <w:rPr>
          <w:i/>
        </w:rPr>
        <w:t xml:space="preserve"> </w:t>
      </w:r>
      <w:r w:rsidRPr="00D562DA">
        <w:t>(Asteraceae)</w:t>
      </w:r>
      <w:r>
        <w:t xml:space="preserve"> (Hollis 2004)</w:t>
      </w:r>
      <w:r w:rsidRPr="00D562DA">
        <w:t xml:space="preserve">, as are many of the New Zealand </w:t>
      </w:r>
      <w:proofErr w:type="spellStart"/>
      <w:r w:rsidRPr="00D562DA">
        <w:rPr>
          <w:i/>
        </w:rPr>
        <w:t>Trioza</w:t>
      </w:r>
      <w:proofErr w:type="spellEnd"/>
      <w:r w:rsidRPr="00D562DA">
        <w:t xml:space="preserve">. </w:t>
      </w:r>
      <w:r w:rsidRPr="00EA3669">
        <w:t xml:space="preserve">Consequently, T. </w:t>
      </w:r>
      <w:proofErr w:type="spellStart"/>
      <w:r w:rsidRPr="00EA3669">
        <w:t>curta</w:t>
      </w:r>
      <w:proofErr w:type="spellEnd"/>
      <w:r w:rsidRPr="00EA3669">
        <w:t xml:space="preserve"> appears to be from a second distinct </w:t>
      </w:r>
      <w:r>
        <w:t xml:space="preserve">ancestral arrival or even of Australian origin, considering how it appears to be genetically similar to </w:t>
      </w:r>
      <w:r>
        <w:rPr>
          <w:i/>
        </w:rPr>
        <w:t xml:space="preserve">T. </w:t>
      </w:r>
      <w:proofErr w:type="spellStart"/>
      <w:r>
        <w:rPr>
          <w:i/>
        </w:rPr>
        <w:t>adventicia</w:t>
      </w:r>
      <w:proofErr w:type="spellEnd"/>
      <w:r>
        <w:rPr>
          <w:i/>
        </w:rPr>
        <w:t>.</w:t>
      </w:r>
    </w:p>
    <w:p w14:paraId="759C0D37" w14:textId="77777777" w:rsidR="0079647C" w:rsidRDefault="0079647C" w:rsidP="0079647C">
      <w:pPr>
        <w:spacing w:after="0" w:line="360" w:lineRule="auto"/>
        <w:ind w:firstLine="720"/>
        <w:rPr>
          <w:rFonts w:eastAsia="Times New Roman" w:cs="Times New Roman"/>
          <w:szCs w:val="24"/>
          <w:lang w:eastAsia="en-AU"/>
        </w:rPr>
      </w:pPr>
      <w:r>
        <w:rPr>
          <w:rFonts w:eastAsia="Times New Roman" w:cs="Times New Roman"/>
          <w:szCs w:val="24"/>
          <w:lang w:eastAsia="en-AU"/>
        </w:rPr>
        <w:t>Another example of monophyly that suggests a separate arrival is presented by</w:t>
      </w:r>
      <w:r w:rsidRPr="008710EA">
        <w:rPr>
          <w:rFonts w:eastAsia="Times New Roman" w:cs="Times New Roman"/>
          <w:szCs w:val="24"/>
          <w:lang w:eastAsia="en-AU"/>
        </w:rPr>
        <w:t xml:space="preserve"> the genus </w:t>
      </w:r>
      <w:r w:rsidRPr="008710EA">
        <w:rPr>
          <w:rFonts w:eastAsia="Times New Roman" w:cs="Times New Roman"/>
          <w:i/>
          <w:szCs w:val="24"/>
          <w:lang w:eastAsia="en-AU"/>
        </w:rPr>
        <w:t>Psylla</w:t>
      </w:r>
      <w:r>
        <w:rPr>
          <w:rFonts w:eastAsia="Times New Roman" w:cs="Times New Roman"/>
          <w:i/>
          <w:szCs w:val="24"/>
          <w:lang w:eastAsia="en-AU"/>
        </w:rPr>
        <w:t xml:space="preserve">, </w:t>
      </w:r>
      <w:r>
        <w:rPr>
          <w:rFonts w:eastAsia="Times New Roman" w:cs="Times New Roman"/>
          <w:szCs w:val="24"/>
          <w:lang w:eastAsia="en-AU"/>
        </w:rPr>
        <w:t>recording</w:t>
      </w:r>
      <w:r w:rsidRPr="008710EA">
        <w:rPr>
          <w:rFonts w:eastAsia="Times New Roman" w:cs="Times New Roman"/>
          <w:szCs w:val="24"/>
          <w:lang w:eastAsia="en-AU"/>
        </w:rPr>
        <w:t xml:space="preserve"> </w:t>
      </w:r>
      <w:r>
        <w:rPr>
          <w:rFonts w:eastAsia="Times New Roman" w:cs="Times New Roman"/>
          <w:szCs w:val="24"/>
          <w:lang w:eastAsia="en-AU"/>
        </w:rPr>
        <w:t>seven</w:t>
      </w:r>
      <w:r w:rsidRPr="008710EA">
        <w:rPr>
          <w:rFonts w:eastAsia="Times New Roman" w:cs="Times New Roman"/>
          <w:szCs w:val="24"/>
          <w:lang w:eastAsia="en-AU"/>
        </w:rPr>
        <w:t xml:space="preserve"> species </w:t>
      </w:r>
      <w:r>
        <w:rPr>
          <w:rFonts w:eastAsia="Times New Roman" w:cs="Times New Roman"/>
          <w:szCs w:val="24"/>
          <w:lang w:eastAsia="en-AU"/>
        </w:rPr>
        <w:t>in New Zealand</w:t>
      </w:r>
      <w:r w:rsidRPr="008710EA">
        <w:rPr>
          <w:rFonts w:eastAsia="Times New Roman" w:cs="Times New Roman"/>
          <w:szCs w:val="24"/>
          <w:lang w:eastAsia="en-AU"/>
        </w:rPr>
        <w:t xml:space="preserve">, while </w:t>
      </w:r>
      <w:r>
        <w:rPr>
          <w:rFonts w:eastAsia="Times New Roman" w:cs="Times New Roman"/>
          <w:szCs w:val="24"/>
          <w:lang w:eastAsia="en-AU"/>
        </w:rPr>
        <w:t>being</w:t>
      </w:r>
      <w:r w:rsidRPr="008710EA">
        <w:rPr>
          <w:rFonts w:eastAsia="Times New Roman" w:cs="Times New Roman"/>
          <w:szCs w:val="24"/>
          <w:lang w:eastAsia="en-AU"/>
        </w:rPr>
        <w:t xml:space="preserve"> absent in Australia. </w:t>
      </w:r>
      <w:r>
        <w:rPr>
          <w:rFonts w:eastAsia="Times New Roman" w:cs="Times New Roman"/>
          <w:szCs w:val="24"/>
          <w:lang w:eastAsia="en-AU"/>
        </w:rPr>
        <w:t>T</w:t>
      </w:r>
      <w:r w:rsidRPr="008710EA">
        <w:rPr>
          <w:rFonts w:eastAsia="Times New Roman" w:cs="Times New Roman"/>
          <w:szCs w:val="24"/>
          <w:lang w:eastAsia="en-AU"/>
        </w:rPr>
        <w:t xml:space="preserve">he identity of New Zealand </w:t>
      </w:r>
      <w:r w:rsidRPr="008710EA">
        <w:rPr>
          <w:rFonts w:eastAsia="Times New Roman" w:cs="Times New Roman"/>
          <w:i/>
          <w:szCs w:val="24"/>
          <w:lang w:eastAsia="en-AU"/>
        </w:rPr>
        <w:t xml:space="preserve">Psylla </w:t>
      </w:r>
      <w:r w:rsidRPr="008710EA">
        <w:rPr>
          <w:rFonts w:eastAsia="Times New Roman" w:cs="Times New Roman"/>
          <w:szCs w:val="24"/>
          <w:lang w:eastAsia="en-AU"/>
        </w:rPr>
        <w:t xml:space="preserve">species </w:t>
      </w:r>
      <w:r>
        <w:rPr>
          <w:rFonts w:eastAsia="Times New Roman" w:cs="Times New Roman"/>
          <w:szCs w:val="24"/>
          <w:lang w:eastAsia="en-AU"/>
        </w:rPr>
        <w:t>has been</w:t>
      </w:r>
      <w:r w:rsidRPr="008710EA">
        <w:rPr>
          <w:rFonts w:eastAsia="Times New Roman" w:cs="Times New Roman"/>
          <w:szCs w:val="24"/>
          <w:lang w:eastAsia="en-AU"/>
        </w:rPr>
        <w:t xml:space="preserve"> hypothesised to be different to that of their European counterparts based on morphological characters, possibly placing them in a new genus (</w:t>
      </w:r>
      <w:proofErr w:type="spellStart"/>
      <w:r w:rsidRPr="008710EA">
        <w:rPr>
          <w:rFonts w:eastAsia="Times New Roman" w:cs="Times New Roman"/>
          <w:szCs w:val="24"/>
          <w:lang w:eastAsia="en-AU"/>
        </w:rPr>
        <w:t>Martoni</w:t>
      </w:r>
      <w:proofErr w:type="spellEnd"/>
      <w:r w:rsidRPr="008710EA">
        <w:rPr>
          <w:rFonts w:eastAsia="Times New Roman" w:cs="Times New Roman"/>
          <w:szCs w:val="24"/>
          <w:lang w:eastAsia="en-AU"/>
        </w:rPr>
        <w:t xml:space="preserve"> </w:t>
      </w:r>
      <w:r w:rsidRPr="00EA3669">
        <w:rPr>
          <w:rFonts w:eastAsia="Times New Roman" w:cs="Times New Roman"/>
          <w:i/>
          <w:szCs w:val="24"/>
          <w:lang w:eastAsia="en-AU"/>
        </w:rPr>
        <w:t>et al.</w:t>
      </w:r>
      <w:r w:rsidRPr="008710EA">
        <w:rPr>
          <w:rFonts w:eastAsia="Times New Roman" w:cs="Times New Roman"/>
          <w:szCs w:val="24"/>
          <w:lang w:eastAsia="en-AU"/>
        </w:rPr>
        <w:t xml:space="preserve"> 2016).</w:t>
      </w:r>
      <w:r>
        <w:rPr>
          <w:rFonts w:eastAsia="Times New Roman" w:cs="Times New Roman"/>
          <w:szCs w:val="24"/>
          <w:lang w:eastAsia="en-AU"/>
        </w:rPr>
        <w:t xml:space="preserve"> The results obtained here appear to be in agreement with this hypothesis, showing a well-supported separation between the New Zealand species and their European counterparts.</w:t>
      </w:r>
      <w:r w:rsidRPr="00EA3669">
        <w:t xml:space="preserve"> </w:t>
      </w:r>
      <w:r w:rsidRPr="00EA3669">
        <w:rPr>
          <w:rFonts w:eastAsia="Times New Roman" w:cs="Times New Roman"/>
          <w:szCs w:val="24"/>
          <w:lang w:eastAsia="en-AU"/>
        </w:rPr>
        <w:t xml:space="preserve">The two other </w:t>
      </w:r>
      <w:r w:rsidRPr="00EA3669">
        <w:rPr>
          <w:rFonts w:eastAsia="Times New Roman" w:cs="Times New Roman"/>
          <w:i/>
          <w:szCs w:val="24"/>
          <w:lang w:eastAsia="en-AU"/>
        </w:rPr>
        <w:t>Psylla</w:t>
      </w:r>
      <w:r w:rsidRPr="00EA3669">
        <w:rPr>
          <w:rFonts w:eastAsia="Times New Roman" w:cs="Times New Roman"/>
          <w:szCs w:val="24"/>
          <w:lang w:eastAsia="en-AU"/>
        </w:rPr>
        <w:t xml:space="preserve"> species in the analysis, </w:t>
      </w:r>
      <w:r w:rsidRPr="00EA3669">
        <w:rPr>
          <w:rFonts w:eastAsia="Times New Roman" w:cs="Times New Roman"/>
          <w:i/>
          <w:szCs w:val="24"/>
          <w:lang w:eastAsia="en-AU"/>
        </w:rPr>
        <w:t xml:space="preserve">P. </w:t>
      </w:r>
      <w:proofErr w:type="spellStart"/>
      <w:r w:rsidRPr="00EA3669">
        <w:rPr>
          <w:rFonts w:eastAsia="Times New Roman" w:cs="Times New Roman"/>
          <w:i/>
          <w:szCs w:val="24"/>
          <w:lang w:eastAsia="en-AU"/>
        </w:rPr>
        <w:t>buxi</w:t>
      </w:r>
      <w:proofErr w:type="spellEnd"/>
      <w:r w:rsidRPr="00EA3669">
        <w:rPr>
          <w:rFonts w:eastAsia="Times New Roman" w:cs="Times New Roman"/>
          <w:szCs w:val="24"/>
          <w:lang w:eastAsia="en-AU"/>
        </w:rPr>
        <w:t xml:space="preserve"> and </w:t>
      </w:r>
      <w:r w:rsidRPr="00EA3669">
        <w:rPr>
          <w:rFonts w:eastAsia="Times New Roman" w:cs="Times New Roman"/>
          <w:i/>
          <w:szCs w:val="24"/>
          <w:lang w:eastAsia="en-AU"/>
        </w:rPr>
        <w:t xml:space="preserve">P. </w:t>
      </w:r>
      <w:proofErr w:type="spellStart"/>
      <w:r w:rsidRPr="00EA3669">
        <w:rPr>
          <w:rFonts w:eastAsia="Times New Roman" w:cs="Times New Roman"/>
          <w:i/>
          <w:szCs w:val="24"/>
          <w:lang w:eastAsia="en-AU"/>
        </w:rPr>
        <w:t>alni</w:t>
      </w:r>
      <w:proofErr w:type="spellEnd"/>
      <w:r w:rsidRPr="00EA3669">
        <w:rPr>
          <w:rFonts w:eastAsia="Times New Roman" w:cs="Times New Roman"/>
          <w:szCs w:val="24"/>
          <w:lang w:eastAsia="en-AU"/>
        </w:rPr>
        <w:t xml:space="preserve"> from Europe, were relatively distant from the New Zealand taxa. The fact that the European </w:t>
      </w:r>
      <w:r w:rsidRPr="00EA3669">
        <w:rPr>
          <w:rFonts w:eastAsia="Times New Roman" w:cs="Times New Roman"/>
          <w:i/>
          <w:szCs w:val="24"/>
          <w:lang w:eastAsia="en-AU"/>
        </w:rPr>
        <w:t>Psylla</w:t>
      </w:r>
      <w:r w:rsidRPr="00EA3669">
        <w:rPr>
          <w:rFonts w:eastAsia="Times New Roman" w:cs="Times New Roman"/>
          <w:szCs w:val="24"/>
          <w:lang w:eastAsia="en-AU"/>
        </w:rPr>
        <w:t xml:space="preserve"> appear more closely related to other genera in the Psyllidae </w:t>
      </w:r>
      <w:r w:rsidRPr="00EA3669">
        <w:rPr>
          <w:rFonts w:eastAsia="Times New Roman" w:cs="Times New Roman"/>
          <w:szCs w:val="24"/>
          <w:lang w:eastAsia="en-AU"/>
        </w:rPr>
        <w:lastRenderedPageBreak/>
        <w:t>(</w:t>
      </w:r>
      <w:proofErr w:type="spellStart"/>
      <w:r w:rsidRPr="00EA3669">
        <w:rPr>
          <w:rFonts w:eastAsia="Times New Roman" w:cs="Times New Roman"/>
          <w:i/>
          <w:szCs w:val="24"/>
          <w:lang w:eastAsia="en-AU"/>
        </w:rPr>
        <w:t>Baeopelma</w:t>
      </w:r>
      <w:proofErr w:type="spellEnd"/>
      <w:r w:rsidRPr="00EA3669">
        <w:rPr>
          <w:rFonts w:eastAsia="Times New Roman" w:cs="Times New Roman"/>
          <w:szCs w:val="24"/>
          <w:lang w:eastAsia="en-AU"/>
        </w:rPr>
        <w:t xml:space="preserve"> and </w:t>
      </w:r>
      <w:proofErr w:type="spellStart"/>
      <w:r w:rsidRPr="00EA3669">
        <w:rPr>
          <w:rFonts w:eastAsia="Times New Roman" w:cs="Times New Roman"/>
          <w:i/>
          <w:szCs w:val="24"/>
          <w:lang w:eastAsia="en-AU"/>
        </w:rPr>
        <w:t>Arytainilla</w:t>
      </w:r>
      <w:proofErr w:type="spellEnd"/>
      <w:r>
        <w:rPr>
          <w:rFonts w:eastAsia="Times New Roman" w:cs="Times New Roman"/>
          <w:szCs w:val="24"/>
          <w:lang w:eastAsia="en-AU"/>
        </w:rPr>
        <w:t xml:space="preserve"> -</w:t>
      </w:r>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Psyllinae</w:t>
      </w:r>
      <w:proofErr w:type="spellEnd"/>
      <w:r>
        <w:rPr>
          <w:rFonts w:eastAsia="Times New Roman" w:cs="Times New Roman"/>
          <w:szCs w:val="24"/>
          <w:lang w:eastAsia="en-AU"/>
        </w:rPr>
        <w:t>;</w:t>
      </w:r>
      <w:r w:rsidRPr="00EA3669">
        <w:rPr>
          <w:rFonts w:eastAsia="Times New Roman" w:cs="Times New Roman"/>
          <w:szCs w:val="24"/>
          <w:lang w:eastAsia="en-AU"/>
        </w:rPr>
        <w:t xml:space="preserve"> </w:t>
      </w:r>
      <w:proofErr w:type="spellStart"/>
      <w:r w:rsidRPr="00EA3669">
        <w:rPr>
          <w:rFonts w:eastAsia="Times New Roman" w:cs="Times New Roman"/>
          <w:i/>
          <w:szCs w:val="24"/>
          <w:lang w:eastAsia="en-AU"/>
        </w:rPr>
        <w:t>Heteropsylla</w:t>
      </w:r>
      <w:proofErr w:type="spellEnd"/>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Ciriacreminae</w:t>
      </w:r>
      <w:proofErr w:type="spellEnd"/>
      <w:r w:rsidRPr="00EA3669">
        <w:rPr>
          <w:rFonts w:eastAsia="Times New Roman" w:cs="Times New Roman"/>
          <w:szCs w:val="24"/>
          <w:lang w:eastAsia="en-AU"/>
        </w:rPr>
        <w:t xml:space="preserve">) than they are to the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(subfamily </w:t>
      </w:r>
      <w:proofErr w:type="spellStart"/>
      <w:r w:rsidRPr="00EA3669">
        <w:rPr>
          <w:rFonts w:eastAsia="Times New Roman" w:cs="Times New Roman"/>
          <w:szCs w:val="24"/>
          <w:lang w:eastAsia="en-AU"/>
        </w:rPr>
        <w:t>Psyllinae</w:t>
      </w:r>
      <w:proofErr w:type="spellEnd"/>
      <w:r w:rsidRPr="00EA3669">
        <w:rPr>
          <w:rFonts w:eastAsia="Times New Roman" w:cs="Times New Roman"/>
          <w:szCs w:val="24"/>
          <w:lang w:eastAsia="en-AU"/>
        </w:rPr>
        <w:t xml:space="preserve">) is consistent with the </w:t>
      </w:r>
      <w:r>
        <w:rPr>
          <w:rFonts w:eastAsia="Times New Roman" w:cs="Times New Roman"/>
          <w:szCs w:val="24"/>
          <w:lang w:eastAsia="en-AU"/>
        </w:rPr>
        <w:t>hypothesis</w:t>
      </w:r>
      <w:r w:rsidRPr="00EA3669">
        <w:rPr>
          <w:rFonts w:eastAsia="Times New Roman" w:cs="Times New Roman"/>
          <w:szCs w:val="24"/>
          <w:lang w:eastAsia="en-AU"/>
        </w:rPr>
        <w:t xml:space="preserve"> that the New Zealand clade belong to an entirely different genus. Morphological characters such as 8-segmented antennae and marginal setae on the caudal plate place New Zealand </w:t>
      </w:r>
      <w:r w:rsidRPr="00EA3669">
        <w:rPr>
          <w:rFonts w:eastAsia="Times New Roman" w:cs="Times New Roman"/>
          <w:i/>
          <w:szCs w:val="24"/>
          <w:lang w:eastAsia="en-AU"/>
        </w:rPr>
        <w:t>Psylla</w:t>
      </w:r>
      <w:r w:rsidRPr="00EA3669">
        <w:rPr>
          <w:rFonts w:eastAsia="Times New Roman" w:cs="Times New Roman"/>
          <w:szCs w:val="24"/>
          <w:lang w:eastAsia="en-AU"/>
        </w:rPr>
        <w:t xml:space="preserve"> within the </w:t>
      </w:r>
      <w:proofErr w:type="spellStart"/>
      <w:r w:rsidRPr="00EA3669">
        <w:rPr>
          <w:rFonts w:eastAsia="Times New Roman" w:cs="Times New Roman"/>
          <w:szCs w:val="24"/>
          <w:lang w:eastAsia="en-AU"/>
        </w:rPr>
        <w:t>Psyllinae</w:t>
      </w:r>
      <w:proofErr w:type="spellEnd"/>
      <w:r w:rsidRPr="00EA3669">
        <w:rPr>
          <w:rFonts w:eastAsia="Times New Roman" w:cs="Times New Roman"/>
          <w:szCs w:val="24"/>
          <w:lang w:eastAsia="en-AU"/>
        </w:rPr>
        <w:t xml:space="preserve"> but outside </w:t>
      </w:r>
      <w:r w:rsidRPr="00EA3669">
        <w:rPr>
          <w:rFonts w:eastAsia="Times New Roman" w:cs="Times New Roman"/>
          <w:i/>
          <w:szCs w:val="24"/>
          <w:lang w:eastAsia="en-AU"/>
        </w:rPr>
        <w:t>Psylla</w:t>
      </w:r>
      <w:r w:rsidRPr="00EA3669">
        <w:rPr>
          <w:rFonts w:eastAsia="Times New Roman" w:cs="Times New Roman"/>
          <w:szCs w:val="24"/>
          <w:lang w:eastAsia="en-AU"/>
        </w:rPr>
        <w:t xml:space="preserve"> (</w:t>
      </w:r>
      <w:proofErr w:type="spellStart"/>
      <w:r w:rsidRPr="00EA3669">
        <w:rPr>
          <w:rFonts w:eastAsia="Times New Roman" w:cs="Times New Roman"/>
          <w:szCs w:val="24"/>
          <w:lang w:eastAsia="en-AU"/>
        </w:rPr>
        <w:t>Martoni</w:t>
      </w:r>
      <w:proofErr w:type="spellEnd"/>
      <w:r w:rsidRPr="00EA3669">
        <w:rPr>
          <w:rFonts w:eastAsia="Times New Roman" w:cs="Times New Roman"/>
          <w:szCs w:val="24"/>
          <w:lang w:eastAsia="en-AU"/>
        </w:rPr>
        <w:t xml:space="preserve"> </w:t>
      </w:r>
      <w:r w:rsidRPr="005218B8">
        <w:rPr>
          <w:rFonts w:eastAsia="Times New Roman" w:cs="Times New Roman"/>
          <w:i/>
          <w:szCs w:val="24"/>
          <w:lang w:eastAsia="en-AU"/>
        </w:rPr>
        <w:t>et al.</w:t>
      </w:r>
      <w:r w:rsidRPr="00EA3669">
        <w:rPr>
          <w:rFonts w:eastAsia="Times New Roman" w:cs="Times New Roman"/>
          <w:szCs w:val="24"/>
          <w:lang w:eastAsia="en-AU"/>
        </w:rPr>
        <w:t xml:space="preserve"> 2016). Nevertheless, the taxa included here are insufficient to determine the closest relatives of the New Zealand </w:t>
      </w:r>
      <w:r w:rsidRPr="00EA3669">
        <w:rPr>
          <w:rFonts w:eastAsia="Times New Roman" w:cs="Times New Roman"/>
          <w:i/>
          <w:szCs w:val="24"/>
          <w:lang w:eastAsia="en-AU"/>
        </w:rPr>
        <w:t>Psylla</w:t>
      </w:r>
      <w:r w:rsidRPr="00EA3669">
        <w:rPr>
          <w:rFonts w:eastAsia="Times New Roman" w:cs="Times New Roman"/>
          <w:szCs w:val="24"/>
          <w:lang w:eastAsia="en-AU"/>
        </w:rPr>
        <w:t>; inclusion of those from Fiji and the Asia/Pacific region would be necessary.</w:t>
      </w:r>
    </w:p>
    <w:p w14:paraId="7EB3F528" w14:textId="3558A933" w:rsidR="0079647C" w:rsidRPr="00EA3669" w:rsidRDefault="0079647C" w:rsidP="0079647C">
      <w:pPr>
        <w:spacing w:after="0" w:line="360" w:lineRule="auto"/>
        <w:ind w:firstLine="720"/>
        <w:rPr>
          <w:rFonts w:eastAsia="Times New Roman" w:cs="Times New Roman"/>
          <w:i/>
          <w:szCs w:val="24"/>
          <w:lang w:eastAsia="en-AU"/>
        </w:rPr>
      </w:pPr>
      <w:r w:rsidRPr="008710EA">
        <w:rPr>
          <w:rFonts w:eastAsia="Times New Roman" w:cs="Times New Roman"/>
          <w:i/>
          <w:szCs w:val="24"/>
          <w:lang w:eastAsia="en-AU"/>
        </w:rPr>
        <w:t xml:space="preserve"> </w:t>
      </w:r>
      <w:r>
        <w:rPr>
          <w:rFonts w:eastAsia="Times New Roman" w:cs="Times New Roman"/>
          <w:szCs w:val="24"/>
          <w:lang w:eastAsia="en-AU"/>
        </w:rPr>
        <w:t xml:space="preserve">A fourth arrival is hypothesised here for the New Zealand species of the genus </w:t>
      </w:r>
      <w:proofErr w:type="spellStart"/>
      <w:r>
        <w:rPr>
          <w:rFonts w:eastAsia="Times New Roman" w:cs="Times New Roman"/>
          <w:i/>
          <w:szCs w:val="24"/>
          <w:lang w:eastAsia="en-AU"/>
        </w:rPr>
        <w:t>Ctenarytaina</w:t>
      </w:r>
      <w:proofErr w:type="spellEnd"/>
      <w:r>
        <w:rPr>
          <w:rFonts w:eastAsia="Times New Roman" w:cs="Times New Roman"/>
          <w:i/>
          <w:szCs w:val="24"/>
          <w:lang w:eastAsia="en-AU"/>
        </w:rPr>
        <w:t xml:space="preserve">. </w:t>
      </w:r>
      <w:r>
        <w:t xml:space="preserve">There are five </w:t>
      </w:r>
      <w:proofErr w:type="spellStart"/>
      <w:r>
        <w:rPr>
          <w:i/>
        </w:rPr>
        <w:t>Ctenarytaina</w:t>
      </w:r>
      <w:proofErr w:type="spellEnd"/>
      <w:r>
        <w:rPr>
          <w:i/>
        </w:rPr>
        <w:t xml:space="preserve"> </w:t>
      </w:r>
      <w:r>
        <w:t>species in Australia (</w:t>
      </w:r>
      <w:proofErr w:type="spellStart"/>
      <w:r>
        <w:t>Ouvrard</w:t>
      </w:r>
      <w:proofErr w:type="spellEnd"/>
      <w:r>
        <w:t xml:space="preserve"> 2019) and the fact a number of other psyllids species arrived in New Zealand from there in recent times </w:t>
      </w:r>
      <w:r w:rsidRPr="0007672B">
        <w:t>(</w:t>
      </w:r>
      <w:proofErr w:type="spellStart"/>
      <w:r w:rsidRPr="00AC107E">
        <w:t>Martoni</w:t>
      </w:r>
      <w:proofErr w:type="spellEnd"/>
      <w:r w:rsidRPr="00AC107E">
        <w:t xml:space="preserve"> </w:t>
      </w:r>
      <w:r w:rsidRPr="005218B8">
        <w:rPr>
          <w:i/>
        </w:rPr>
        <w:t>et al.</w:t>
      </w:r>
      <w:r w:rsidRPr="00AC107E">
        <w:t xml:space="preserve"> 2016</w:t>
      </w:r>
      <w:r w:rsidRPr="0007672B">
        <w:t>),</w:t>
      </w:r>
      <w:r>
        <w:t xml:space="preserve"> an Australian origin of the New Zealand </w:t>
      </w:r>
      <w:proofErr w:type="spellStart"/>
      <w:r>
        <w:rPr>
          <w:i/>
        </w:rPr>
        <w:t>Ctenarytaina</w:t>
      </w:r>
      <w:proofErr w:type="spellEnd"/>
      <w:r>
        <w:rPr>
          <w:i/>
        </w:rPr>
        <w:t xml:space="preserve"> </w:t>
      </w:r>
      <w:r>
        <w:t>species</w:t>
      </w:r>
      <w:r w:rsidRPr="00BF3044">
        <w:t xml:space="preserve"> </w:t>
      </w:r>
      <w:r>
        <w:t xml:space="preserve">could be hypothesised. Nonetheless, a number of </w:t>
      </w:r>
      <w:proofErr w:type="spellStart"/>
      <w:r>
        <w:rPr>
          <w:i/>
        </w:rPr>
        <w:t>Ctenarytaina</w:t>
      </w:r>
      <w:proofErr w:type="spellEnd"/>
      <w:r>
        <w:rPr>
          <w:i/>
        </w:rPr>
        <w:t xml:space="preserve"> </w:t>
      </w:r>
      <w:r>
        <w:t xml:space="preserve">species are also distributed across the Pacific islands, e.g. </w:t>
      </w:r>
      <w:r w:rsidRPr="00C31527">
        <w:rPr>
          <w:i/>
        </w:rPr>
        <w:t xml:space="preserve">C. </w:t>
      </w:r>
      <w:proofErr w:type="spellStart"/>
      <w:r w:rsidRPr="00C31527">
        <w:rPr>
          <w:i/>
        </w:rPr>
        <w:t>distincta</w:t>
      </w:r>
      <w:proofErr w:type="spellEnd"/>
      <w:r>
        <w:t xml:space="preserve"> </w:t>
      </w:r>
      <w:r>
        <w:fldChar w:fldCharType="begin"/>
      </w:r>
      <w:r>
        <w:instrText xml:space="preserve"> ADDIN EN.CITE &lt;EndNote&gt;&lt;Cite&gt;&lt;Author&gt;Tuthill&lt;/Author&gt;&lt;Year&gt;1943&lt;/Year&gt;&lt;RecNum&gt;735&lt;/RecNum&gt;&lt;DisplayText&gt;(Tuthill, 1943)&lt;/DisplayText&gt;&lt;record&gt;&lt;rec-number&gt;735&lt;/rec-number&gt;&lt;foreign-keys&gt;&lt;key app="EN" db-id="retzd2rzksr5zberzvivfv5kv0deztfsptef" timestamp="1530848697"&gt;735&lt;/key&gt;&lt;/foreign-keys&gt;&lt;ref-type name="Journal Article"&gt;17&lt;/ref-type&gt;&lt;contributors&gt;&lt;authors&gt;&lt;author&gt;Tuthill, L. D.&lt;/author&gt;&lt;/authors&gt;&lt;/contributors&gt;&lt;titles&gt;&lt;title&gt;Descriptions and Records of Some Fijian Psyllidae (Homoptera).&lt;/title&gt;&lt;secondary-title&gt;Occasional Papers of Bernice P. Bishop Museum, Honolulu, Hawaii&lt;/secondary-title&gt;&lt;/titles&gt;&lt;periodical&gt;&lt;full-title&gt;Occasional Papers of Bernice P. Bishop Museum, Honolulu, Hawaii&lt;/full-title&gt;&lt;/periodical&gt;&lt;pages&gt;221-228&lt;/pages&gt;&lt;volume&gt;18&lt;/volume&gt;&lt;dates&gt;&lt;year&gt;1943&lt;/year&gt;&lt;/dates&gt;&lt;urls&gt;&lt;/urls&gt;&lt;/record&gt;&lt;/Cite&gt;&lt;/EndNote&gt;</w:instrText>
      </w:r>
      <w:r>
        <w:fldChar w:fldCharType="separate"/>
      </w:r>
      <w:r>
        <w:rPr>
          <w:noProof/>
        </w:rPr>
        <w:t>(Tuthill, 1943)</w:t>
      </w:r>
      <w:r>
        <w:fldChar w:fldCharType="end"/>
      </w:r>
      <w:r>
        <w:t xml:space="preserve"> from Fiji, </w:t>
      </w:r>
      <w:r w:rsidRPr="00C31527">
        <w:rPr>
          <w:i/>
        </w:rPr>
        <w:t xml:space="preserve">C. </w:t>
      </w:r>
      <w:proofErr w:type="spellStart"/>
      <w:r w:rsidRPr="00C31527">
        <w:rPr>
          <w:i/>
        </w:rPr>
        <w:t>lulla</w:t>
      </w:r>
      <w:proofErr w:type="spellEnd"/>
      <w:r>
        <w:t xml:space="preserve"> Tuthill, 1942 and </w:t>
      </w:r>
      <w:r w:rsidRPr="00C31527">
        <w:rPr>
          <w:i/>
        </w:rPr>
        <w:t xml:space="preserve">C. </w:t>
      </w:r>
      <w:proofErr w:type="spellStart"/>
      <w:r w:rsidRPr="00C31527">
        <w:rPr>
          <w:i/>
        </w:rPr>
        <w:t>remota</w:t>
      </w:r>
      <w:proofErr w:type="spellEnd"/>
      <w:r>
        <w:t xml:space="preserve"> Tuthill, 1956 from French Polynesia</w:t>
      </w:r>
      <w:r w:rsidR="005218B8">
        <w:t xml:space="preserve"> (</w:t>
      </w:r>
      <w:proofErr w:type="spellStart"/>
      <w:r w:rsidR="005218B8">
        <w:rPr>
          <w:noProof/>
        </w:rPr>
        <w:t>Ouvrard</w:t>
      </w:r>
      <w:proofErr w:type="spellEnd"/>
      <w:r w:rsidR="005218B8">
        <w:rPr>
          <w:noProof/>
        </w:rPr>
        <w:t xml:space="preserve"> 2019; Tuthill, 1942, 1943, 1956)</w:t>
      </w:r>
      <w:r>
        <w:t>, which highlights the importance of wider geographic collections in the future, as already stated elsewhere (</w:t>
      </w:r>
      <w:proofErr w:type="spellStart"/>
      <w:r>
        <w:t>Martoni</w:t>
      </w:r>
      <w:proofErr w:type="spellEnd"/>
      <w:r>
        <w:t xml:space="preserve"> and Armstrong 2019a). Possible alternative sources to Australia is also consistent with the fact that there are</w:t>
      </w:r>
      <w:r w:rsidRPr="00A94C72">
        <w:t xml:space="preserve"> no </w:t>
      </w:r>
      <w:r w:rsidRPr="00A94C72">
        <w:rPr>
          <w:i/>
        </w:rPr>
        <w:t>Psylla</w:t>
      </w:r>
      <w:r w:rsidRPr="00A94C72">
        <w:t xml:space="preserve"> in Australia</w:t>
      </w:r>
      <w:r w:rsidR="00282F5A">
        <w:t xml:space="preserve"> (</w:t>
      </w:r>
      <w:r w:rsidR="00282F5A">
        <w:rPr>
          <w:noProof/>
        </w:rPr>
        <w:t>Hollis 2004; Ouvrard 2019)</w:t>
      </w:r>
      <w:r>
        <w:t xml:space="preserve">. But their </w:t>
      </w:r>
      <w:r w:rsidRPr="00A94C72">
        <w:t>world</w:t>
      </w:r>
      <w:r>
        <w:t xml:space="preserve">wide presence includes </w:t>
      </w:r>
      <w:r w:rsidRPr="00A94C72">
        <w:rPr>
          <w:i/>
        </w:rPr>
        <w:t xml:space="preserve">P. </w:t>
      </w:r>
      <w:proofErr w:type="spellStart"/>
      <w:r w:rsidRPr="00A94C72">
        <w:rPr>
          <w:i/>
        </w:rPr>
        <w:t>compta</w:t>
      </w:r>
      <w:proofErr w:type="spellEnd"/>
      <w:r w:rsidRPr="00A94C72">
        <w:rPr>
          <w:i/>
        </w:rPr>
        <w:t xml:space="preserve"> </w:t>
      </w:r>
      <w:r w:rsidRPr="00A94C72">
        <w:t>Crawford, 1919</w:t>
      </w:r>
      <w:r>
        <w:t xml:space="preserve"> in</w:t>
      </w:r>
      <w:r w:rsidRPr="00A94C72">
        <w:t xml:space="preserve"> </w:t>
      </w:r>
      <w:r>
        <w:t xml:space="preserve">Fiji as </w:t>
      </w:r>
      <w:r w:rsidRPr="00A94C72">
        <w:t xml:space="preserve">the closest location to New Zealand </w:t>
      </w:r>
      <w:r w:rsidRPr="00A94C72">
        <w:fldChar w:fldCharType="begin"/>
      </w:r>
      <w:r>
        <w:instrText xml:space="preserve"> ADDIN EN.CITE &lt;EndNote&gt;&lt;Cite&gt;&lt;Author&gt;Ouvrard&lt;/Author&gt;&lt;Year&gt;2018&lt;/Year&gt;&lt;RecNum&gt;68&lt;/RecNum&gt;&lt;DisplayText&gt;(Ouvrard, 2018)&lt;/DisplayText&gt;&lt;record&gt;&lt;rec-number&gt;68&lt;/rec-number&gt;&lt;foreign-keys&gt;&lt;key app="EN" db-id="retzd2rzksr5zberzvivfv5kv0deztfsptef" timestamp="1487279530"&gt;68&lt;/key&gt;&lt;/foreign-keys&gt;&lt;ref-type name="Web Page"&gt;12&lt;/ref-type&gt;&lt;contributors&gt;&lt;authors&gt;&lt;author&gt;Ouvrard, D.&lt;/author&gt;&lt;/authors&gt;&lt;/contributors&gt;&lt;titles&gt;&lt;title&gt;Psyl&amp;apos;list - The world Psylloidea Database. http://www.hemiptera-databases.com/psyllist &lt;/title&gt;&lt;/titles&gt;&lt;volume&gt;2017.&lt;/volume&gt;&lt;number&gt;searched on April, 17 2018&lt;/number&gt;&lt;dates&gt;&lt;year&gt;2018&lt;/year&gt;&lt;/dates&gt;&lt;urls&gt;&lt;/urls&gt;&lt;electronic-resource-num&gt;doi:10.5519/0029634&lt;/electronic-resource-num&gt;&lt;/record&gt;&lt;/Cite&gt;&lt;/EndNote&gt;</w:instrText>
      </w:r>
      <w:r w:rsidRPr="00A94C72">
        <w:fldChar w:fldCharType="separate"/>
      </w:r>
      <w:r>
        <w:rPr>
          <w:noProof/>
        </w:rPr>
        <w:t>(Ouvrard 2019)</w:t>
      </w:r>
      <w:r w:rsidRPr="00A94C72">
        <w:fldChar w:fldCharType="end"/>
      </w:r>
      <w:r w:rsidRPr="00A94C72">
        <w:t xml:space="preserve">. </w:t>
      </w:r>
    </w:p>
    <w:p w14:paraId="58D0FB3D" w14:textId="7CB45EFC" w:rsidR="0079647C" w:rsidRPr="008A16FA" w:rsidRDefault="0079647C" w:rsidP="0079647C">
      <w:pPr>
        <w:pStyle w:val="CommentText"/>
        <w:spacing w:line="360" w:lineRule="auto"/>
        <w:ind w:firstLine="720"/>
        <w:rPr>
          <w:sz w:val="22"/>
          <w:szCs w:val="22"/>
        </w:rPr>
      </w:pPr>
      <w:r>
        <w:rPr>
          <w:sz w:val="22"/>
          <w:szCs w:val="22"/>
        </w:rPr>
        <w:t xml:space="preserve">A fifth ancestral arrival is that of the genus </w:t>
      </w:r>
      <w:proofErr w:type="spellStart"/>
      <w:r>
        <w:rPr>
          <w:i/>
          <w:sz w:val="22"/>
          <w:szCs w:val="22"/>
        </w:rPr>
        <w:t>Anomalopsylla</w:t>
      </w:r>
      <w:proofErr w:type="spellEnd"/>
      <w:r>
        <w:rPr>
          <w:i/>
          <w:sz w:val="22"/>
          <w:szCs w:val="22"/>
        </w:rPr>
        <w:t xml:space="preserve">. </w:t>
      </w:r>
      <w:r w:rsidRPr="003429CA">
        <w:rPr>
          <w:sz w:val="22"/>
          <w:szCs w:val="22"/>
        </w:rPr>
        <w:t xml:space="preserve">The phylogenetic </w:t>
      </w:r>
      <w:r>
        <w:rPr>
          <w:sz w:val="22"/>
          <w:szCs w:val="22"/>
        </w:rPr>
        <w:t>position</w:t>
      </w:r>
      <w:r w:rsidRPr="003429CA">
        <w:rPr>
          <w:sz w:val="22"/>
          <w:szCs w:val="22"/>
        </w:rPr>
        <w:t xml:space="preserve"> of </w:t>
      </w:r>
      <w:proofErr w:type="spellStart"/>
      <w:r w:rsidRPr="003429CA">
        <w:rPr>
          <w:i/>
          <w:sz w:val="22"/>
          <w:szCs w:val="22"/>
        </w:rPr>
        <w:t>Anomalopsylla</w:t>
      </w:r>
      <w:proofErr w:type="spellEnd"/>
      <w:r w:rsidRPr="003429CA">
        <w:rPr>
          <w:sz w:val="22"/>
          <w:szCs w:val="22"/>
        </w:rPr>
        <w:t xml:space="preserve"> </w:t>
      </w:r>
      <w:r>
        <w:rPr>
          <w:sz w:val="22"/>
          <w:szCs w:val="22"/>
        </w:rPr>
        <w:t>here is</w:t>
      </w:r>
      <w:r w:rsidRPr="003429CA">
        <w:rPr>
          <w:sz w:val="22"/>
          <w:szCs w:val="22"/>
        </w:rPr>
        <w:t xml:space="preserve"> consistent with </w:t>
      </w:r>
      <w:r>
        <w:rPr>
          <w:sz w:val="22"/>
          <w:szCs w:val="22"/>
        </w:rPr>
        <w:t>recent</w:t>
      </w:r>
      <w:r w:rsidRPr="003429CA">
        <w:rPr>
          <w:sz w:val="22"/>
          <w:szCs w:val="22"/>
        </w:rPr>
        <w:t xml:space="preserve"> taxonomic classifications placing this genus in the family </w:t>
      </w:r>
      <w:proofErr w:type="spellStart"/>
      <w:r w:rsidRPr="003429CA">
        <w:rPr>
          <w:sz w:val="22"/>
          <w:szCs w:val="22"/>
        </w:rPr>
        <w:t>Aphalaridae</w:t>
      </w:r>
      <w:proofErr w:type="spellEnd"/>
      <w:r>
        <w:rPr>
          <w:sz w:val="22"/>
          <w:szCs w:val="22"/>
        </w:rPr>
        <w:t>. Polyphyly of this family is consistent with the subfamily division, with the</w:t>
      </w:r>
      <w:r w:rsidRPr="003429CA">
        <w:rPr>
          <w:sz w:val="22"/>
          <w:szCs w:val="22"/>
        </w:rPr>
        <w:t xml:space="preserve"> subfamily </w:t>
      </w:r>
      <w:proofErr w:type="spellStart"/>
      <w:r w:rsidRPr="003429CA">
        <w:rPr>
          <w:sz w:val="22"/>
          <w:szCs w:val="22"/>
        </w:rPr>
        <w:t>Rhinocolinae</w:t>
      </w:r>
      <w:proofErr w:type="spellEnd"/>
      <w:r>
        <w:rPr>
          <w:sz w:val="22"/>
          <w:szCs w:val="22"/>
        </w:rPr>
        <w:t xml:space="preserve"> (including </w:t>
      </w:r>
      <w:proofErr w:type="spellStart"/>
      <w:r>
        <w:rPr>
          <w:i/>
          <w:sz w:val="22"/>
          <w:szCs w:val="22"/>
        </w:rPr>
        <w:t>Rhinocola</w:t>
      </w:r>
      <w:proofErr w:type="spellEnd"/>
      <w:r>
        <w:rPr>
          <w:i/>
          <w:sz w:val="22"/>
          <w:szCs w:val="22"/>
        </w:rPr>
        <w:t xml:space="preserve"> </w:t>
      </w:r>
      <w:r>
        <w:rPr>
          <w:sz w:val="22"/>
          <w:szCs w:val="22"/>
        </w:rPr>
        <w:t xml:space="preserve">and </w:t>
      </w:r>
      <w:proofErr w:type="spellStart"/>
      <w:r>
        <w:rPr>
          <w:i/>
          <w:sz w:val="22"/>
          <w:szCs w:val="22"/>
        </w:rPr>
        <w:t>Anomalopsylla</w:t>
      </w:r>
      <w:proofErr w:type="spellEnd"/>
      <w:r>
        <w:rPr>
          <w:i/>
          <w:sz w:val="22"/>
          <w:szCs w:val="22"/>
        </w:rPr>
        <w:t xml:space="preserve"> </w:t>
      </w:r>
      <w:r>
        <w:rPr>
          <w:sz w:val="22"/>
          <w:szCs w:val="22"/>
        </w:rPr>
        <w:t xml:space="preserve">- Burckhardt and </w:t>
      </w:r>
      <w:proofErr w:type="spellStart"/>
      <w:r>
        <w:rPr>
          <w:sz w:val="22"/>
          <w:szCs w:val="22"/>
        </w:rPr>
        <w:t>Ouvrard</w:t>
      </w:r>
      <w:proofErr w:type="spellEnd"/>
      <w:r>
        <w:rPr>
          <w:sz w:val="22"/>
          <w:szCs w:val="22"/>
        </w:rPr>
        <w:t xml:space="preserve"> 2012) separated from </w:t>
      </w:r>
      <w:r w:rsidRPr="00F96424">
        <w:rPr>
          <w:sz w:val="22"/>
          <w:szCs w:val="22"/>
        </w:rPr>
        <w:t xml:space="preserve">the </w:t>
      </w:r>
      <w:proofErr w:type="spellStart"/>
      <w:r w:rsidRPr="00F96424">
        <w:rPr>
          <w:sz w:val="22"/>
          <w:szCs w:val="22"/>
        </w:rPr>
        <w:t>Spondyliaspidinae</w:t>
      </w:r>
      <w:proofErr w:type="spellEnd"/>
      <w:r>
        <w:rPr>
          <w:sz w:val="22"/>
          <w:szCs w:val="22"/>
        </w:rPr>
        <w:t xml:space="preserve"> (all other genera).</w:t>
      </w:r>
      <w:r w:rsidRPr="003429CA">
        <w:rPr>
          <w:sz w:val="22"/>
          <w:szCs w:val="22"/>
        </w:rPr>
        <w:t xml:space="preserve"> </w:t>
      </w:r>
      <w:r>
        <w:rPr>
          <w:sz w:val="22"/>
          <w:szCs w:val="22"/>
        </w:rPr>
        <w:t xml:space="preserve">While the subfamily </w:t>
      </w:r>
      <w:proofErr w:type="spellStart"/>
      <w:r>
        <w:rPr>
          <w:sz w:val="22"/>
          <w:szCs w:val="22"/>
        </w:rPr>
        <w:t>Rhinocolinae</w:t>
      </w:r>
      <w:proofErr w:type="spellEnd"/>
      <w:r>
        <w:rPr>
          <w:sz w:val="22"/>
          <w:szCs w:val="22"/>
        </w:rPr>
        <w:t xml:space="preserve"> includes 13 genera distributed worldwide (Burckhardt and </w:t>
      </w:r>
      <w:proofErr w:type="spellStart"/>
      <w:r>
        <w:rPr>
          <w:sz w:val="22"/>
          <w:szCs w:val="22"/>
        </w:rPr>
        <w:t>Lauterer</w:t>
      </w:r>
      <w:proofErr w:type="spellEnd"/>
      <w:r>
        <w:rPr>
          <w:sz w:val="22"/>
          <w:szCs w:val="22"/>
        </w:rPr>
        <w:t xml:space="preserve">, 1989), </w:t>
      </w:r>
      <w:proofErr w:type="spellStart"/>
      <w:r>
        <w:rPr>
          <w:i/>
          <w:sz w:val="22"/>
          <w:szCs w:val="22"/>
        </w:rPr>
        <w:t>Anomalopsylla</w:t>
      </w:r>
      <w:proofErr w:type="spellEnd"/>
      <w:r>
        <w:rPr>
          <w:i/>
          <w:sz w:val="22"/>
          <w:szCs w:val="22"/>
        </w:rPr>
        <w:t xml:space="preserve"> </w:t>
      </w:r>
      <w:r>
        <w:rPr>
          <w:sz w:val="22"/>
          <w:szCs w:val="22"/>
        </w:rPr>
        <w:t xml:space="preserve">is the only genus present in the Asia-Pacific area and the only one hosted by Asteraceae. The addition to the analysis of the European species </w:t>
      </w:r>
      <w:proofErr w:type="spellStart"/>
      <w:r w:rsidRPr="00F96424">
        <w:rPr>
          <w:i/>
          <w:sz w:val="22"/>
          <w:szCs w:val="22"/>
        </w:rPr>
        <w:t>Rhinocola</w:t>
      </w:r>
      <w:proofErr w:type="spellEnd"/>
      <w:r w:rsidRPr="00F96424">
        <w:rPr>
          <w:i/>
          <w:sz w:val="22"/>
          <w:szCs w:val="22"/>
        </w:rPr>
        <w:t xml:space="preserve"> </w:t>
      </w:r>
      <w:proofErr w:type="spellStart"/>
      <w:r w:rsidRPr="00F96424">
        <w:rPr>
          <w:i/>
          <w:sz w:val="22"/>
          <w:szCs w:val="22"/>
        </w:rPr>
        <w:t>aceris</w:t>
      </w:r>
      <w:proofErr w:type="spellEnd"/>
      <w:r w:rsidRPr="00F96424">
        <w:rPr>
          <w:i/>
          <w:sz w:val="22"/>
          <w:szCs w:val="22"/>
        </w:rPr>
        <w:t xml:space="preserve"> </w:t>
      </w:r>
      <w:r w:rsidRPr="00F96424">
        <w:rPr>
          <w:sz w:val="22"/>
          <w:szCs w:val="22"/>
        </w:rPr>
        <w:t xml:space="preserve">highlighted how this species is relatively phylogenetically close to </w:t>
      </w:r>
      <w:proofErr w:type="spellStart"/>
      <w:r w:rsidRPr="00F96424">
        <w:rPr>
          <w:i/>
          <w:sz w:val="22"/>
          <w:szCs w:val="22"/>
        </w:rPr>
        <w:t>Anomalopsylla</w:t>
      </w:r>
      <w:proofErr w:type="spellEnd"/>
      <w:r w:rsidRPr="00F96424">
        <w:rPr>
          <w:i/>
          <w:sz w:val="22"/>
          <w:szCs w:val="22"/>
        </w:rPr>
        <w:t>.</w:t>
      </w:r>
      <w:r>
        <w:rPr>
          <w:i/>
          <w:sz w:val="22"/>
          <w:szCs w:val="22"/>
        </w:rPr>
        <w:t xml:space="preserve"> </w:t>
      </w:r>
    </w:p>
    <w:p w14:paraId="644328CD" w14:textId="77777777" w:rsidR="0079647C" w:rsidRDefault="0079647C" w:rsidP="0079647C">
      <w:pPr>
        <w:spacing w:after="0" w:line="360" w:lineRule="auto"/>
        <w:ind w:firstLine="720"/>
      </w:pPr>
      <w:r>
        <w:t xml:space="preserve">The sixth ancestral arrival is </w:t>
      </w:r>
      <w:proofErr w:type="spellStart"/>
      <w:r w:rsidRPr="00F71C88">
        <w:rPr>
          <w:i/>
        </w:rPr>
        <w:t>Atmetocranium</w:t>
      </w:r>
      <w:proofErr w:type="spellEnd"/>
      <w:r w:rsidRPr="00F71C88">
        <w:rPr>
          <w:i/>
        </w:rPr>
        <w:t xml:space="preserve"> </w:t>
      </w:r>
      <w:proofErr w:type="spellStart"/>
      <w:r w:rsidRPr="00F71C88">
        <w:rPr>
          <w:i/>
        </w:rPr>
        <w:t>myersi</w:t>
      </w:r>
      <w:proofErr w:type="spellEnd"/>
      <w:r>
        <w:rPr>
          <w:i/>
        </w:rPr>
        <w:t>,</w:t>
      </w:r>
      <w:r>
        <w:t xml:space="preserve"> the only representative of this genus. This species</w:t>
      </w:r>
      <w:r w:rsidRPr="001606B5">
        <w:t xml:space="preserve"> </w:t>
      </w:r>
      <w:r w:rsidRPr="00F71C88">
        <w:t xml:space="preserve">showed no phylogenetic affinity with any other psyllid </w:t>
      </w:r>
      <w:r>
        <w:t>species or family</w:t>
      </w:r>
      <w:r w:rsidRPr="00F71C88">
        <w:t>.</w:t>
      </w:r>
      <w:r w:rsidRPr="005129F3">
        <w:rPr>
          <w:b/>
          <w:i/>
        </w:rPr>
        <w:t xml:space="preserve"> </w:t>
      </w:r>
      <w:r>
        <w:t>In a recent</w:t>
      </w:r>
      <w:r w:rsidRPr="005129F3">
        <w:t xml:space="preserve"> </w:t>
      </w:r>
      <w:r>
        <w:t xml:space="preserve">morphological </w:t>
      </w:r>
      <w:r w:rsidRPr="005129F3">
        <w:t xml:space="preserve">classification of the </w:t>
      </w:r>
      <w:proofErr w:type="spellStart"/>
      <w:r w:rsidRPr="005129F3">
        <w:t>Psylloidea</w:t>
      </w:r>
      <w:proofErr w:type="spellEnd"/>
      <w:r>
        <w:t xml:space="preserve">, </w:t>
      </w:r>
      <w:proofErr w:type="spellStart"/>
      <w:r>
        <w:rPr>
          <w:i/>
        </w:rPr>
        <w:t>Atmetocranium</w:t>
      </w:r>
      <w:proofErr w:type="spellEnd"/>
      <w:r>
        <w:rPr>
          <w:i/>
        </w:rPr>
        <w:t xml:space="preserve"> </w:t>
      </w:r>
      <w:r>
        <w:t xml:space="preserve">was tentatively placed within the </w:t>
      </w:r>
      <w:proofErr w:type="spellStart"/>
      <w:r>
        <w:t>Calophyidae</w:t>
      </w:r>
      <w:proofErr w:type="spellEnd"/>
      <w:r>
        <w:t xml:space="preserve">, </w:t>
      </w:r>
      <w:r w:rsidRPr="005129F3">
        <w:t>because of its distinctive metatibia</w:t>
      </w:r>
      <w:r>
        <w:t xml:space="preserve"> (</w:t>
      </w:r>
      <w:r w:rsidRPr="005129F3">
        <w:rPr>
          <w:noProof/>
        </w:rPr>
        <w:t>Burckhardt and Ouvrard 2012</w:t>
      </w:r>
      <w:r>
        <w:rPr>
          <w:noProof/>
        </w:rPr>
        <w:t>)</w:t>
      </w:r>
      <w:r>
        <w:t>.</w:t>
      </w:r>
      <w:r w:rsidRPr="005129F3">
        <w:t xml:space="preserve"> </w:t>
      </w:r>
      <w:r>
        <w:t xml:space="preserve">The </w:t>
      </w:r>
      <w:proofErr w:type="spellStart"/>
      <w:r w:rsidRPr="005129F3">
        <w:t>Calophyidae</w:t>
      </w:r>
      <w:proofErr w:type="spellEnd"/>
      <w:r w:rsidRPr="005129F3" w:rsidDel="00D35F5A">
        <w:t xml:space="preserve"> </w:t>
      </w:r>
      <w:r w:rsidRPr="005129F3">
        <w:t>includ</w:t>
      </w:r>
      <w:r>
        <w:t>es</w:t>
      </w:r>
      <w:r w:rsidRPr="005129F3">
        <w:t xml:space="preserve"> at least 118 </w:t>
      </w:r>
      <w:r>
        <w:t>species (</w:t>
      </w:r>
      <w:proofErr w:type="spellStart"/>
      <w:r>
        <w:t>Ouvrard</w:t>
      </w:r>
      <w:proofErr w:type="spellEnd"/>
      <w:r>
        <w:t xml:space="preserve"> 2019), but none are</w:t>
      </w:r>
      <w:r w:rsidRPr="005129F3">
        <w:t xml:space="preserve"> native to New Zealand. </w:t>
      </w:r>
      <w:proofErr w:type="spellStart"/>
      <w:r w:rsidRPr="00FE1868">
        <w:rPr>
          <w:i/>
        </w:rPr>
        <w:t>Atmetocranium</w:t>
      </w:r>
      <w:proofErr w:type="spellEnd"/>
      <w:r w:rsidRPr="00FE1868">
        <w:rPr>
          <w:i/>
        </w:rPr>
        <w:t xml:space="preserve"> </w:t>
      </w:r>
      <w:r>
        <w:t>was earlier placed with the</w:t>
      </w:r>
      <w:r w:rsidRPr="00FE1868">
        <w:t xml:space="preserve"> </w:t>
      </w:r>
      <w:proofErr w:type="spellStart"/>
      <w:r w:rsidRPr="00FE1868">
        <w:t>Aphalaridae</w:t>
      </w:r>
      <w:proofErr w:type="spellEnd"/>
      <w:r>
        <w:t xml:space="preserve">, </w:t>
      </w:r>
      <w:r w:rsidRPr="00FE1868">
        <w:t>based on wing morphology</w:t>
      </w:r>
      <w:r>
        <w:t xml:space="preserve"> (</w:t>
      </w:r>
      <w:proofErr w:type="spellStart"/>
      <w:r w:rsidRPr="00FE1868">
        <w:rPr>
          <w:noProof/>
        </w:rPr>
        <w:t>Klimaszewski</w:t>
      </w:r>
      <w:proofErr w:type="spellEnd"/>
      <w:r w:rsidRPr="00FE1868">
        <w:rPr>
          <w:noProof/>
        </w:rPr>
        <w:t xml:space="preserve"> 1964</w:t>
      </w:r>
      <w:r>
        <w:rPr>
          <w:noProof/>
        </w:rPr>
        <w:t>)</w:t>
      </w:r>
      <w:r>
        <w:t xml:space="preserve">. Based on the results obtained here, it would appear that it does not belong to any of the </w:t>
      </w:r>
      <w:proofErr w:type="spellStart"/>
      <w:r w:rsidRPr="00FE1868">
        <w:t>Aphalaridae</w:t>
      </w:r>
      <w:proofErr w:type="spellEnd"/>
      <w:r w:rsidRPr="00FE1868">
        <w:t xml:space="preserve"> </w:t>
      </w:r>
      <w:r>
        <w:lastRenderedPageBreak/>
        <w:t>subfamilies included here. Samples from the other three subfamilies</w:t>
      </w:r>
      <w:r w:rsidRPr="00C16FE7">
        <w:t xml:space="preserve"> (</w:t>
      </w:r>
      <w:proofErr w:type="spellStart"/>
      <w:r w:rsidRPr="00C16FE7">
        <w:t>Aphalarinae</w:t>
      </w:r>
      <w:proofErr w:type="spellEnd"/>
      <w:r w:rsidRPr="00C16FE7">
        <w:t xml:space="preserve">, </w:t>
      </w:r>
      <w:proofErr w:type="spellStart"/>
      <w:r w:rsidRPr="00C16FE7">
        <w:t>Pachypsyllinae</w:t>
      </w:r>
      <w:proofErr w:type="spellEnd"/>
      <w:r w:rsidRPr="00C16FE7">
        <w:t xml:space="preserve"> and </w:t>
      </w:r>
      <w:proofErr w:type="spellStart"/>
      <w:r w:rsidRPr="00C16FE7">
        <w:t>Togepsyllinae</w:t>
      </w:r>
      <w:proofErr w:type="spellEnd"/>
      <w:r w:rsidRPr="00C16FE7">
        <w:t>)</w:t>
      </w:r>
      <w:r>
        <w:t xml:space="preserve"> will need to</w:t>
      </w:r>
      <w:r w:rsidRPr="00F04C09">
        <w:t xml:space="preserve"> be </w:t>
      </w:r>
      <w:r>
        <w:t xml:space="preserve">analysed before a linkage between </w:t>
      </w:r>
      <w:proofErr w:type="spellStart"/>
      <w:r w:rsidRPr="00F04C09">
        <w:rPr>
          <w:i/>
        </w:rPr>
        <w:t>Atmetocranium</w:t>
      </w:r>
      <w:proofErr w:type="spellEnd"/>
      <w:r w:rsidRPr="00F04C09">
        <w:rPr>
          <w:i/>
        </w:rPr>
        <w:t xml:space="preserve"> </w:t>
      </w:r>
      <w:r>
        <w:t xml:space="preserve">and </w:t>
      </w:r>
      <w:proofErr w:type="spellStart"/>
      <w:r>
        <w:t>Aphalaridae</w:t>
      </w:r>
      <w:proofErr w:type="spellEnd"/>
      <w:r>
        <w:t xml:space="preserve"> can be dismissed</w:t>
      </w:r>
      <w:r w:rsidRPr="00F04C09">
        <w:t xml:space="preserve">. </w:t>
      </w:r>
      <w:r>
        <w:t xml:space="preserve">Furthermore, the superfamily </w:t>
      </w:r>
      <w:proofErr w:type="spellStart"/>
      <w:r>
        <w:t>Psylloidea</w:t>
      </w:r>
      <w:proofErr w:type="spellEnd"/>
      <w:r>
        <w:t xml:space="preserve"> includes another two families not present in New Zealand, </w:t>
      </w:r>
      <w:proofErr w:type="spellStart"/>
      <w:r>
        <w:t>Carsidaridae</w:t>
      </w:r>
      <w:proofErr w:type="spellEnd"/>
      <w:r>
        <w:t xml:space="preserve"> and </w:t>
      </w:r>
      <w:proofErr w:type="spellStart"/>
      <w:r>
        <w:t>Phacopteronidae</w:t>
      </w:r>
      <w:proofErr w:type="spellEnd"/>
      <w:r>
        <w:t xml:space="preserve"> (Burckhardt and </w:t>
      </w:r>
      <w:proofErr w:type="spellStart"/>
      <w:r>
        <w:t>Ouvrard</w:t>
      </w:r>
      <w:proofErr w:type="spellEnd"/>
      <w:r>
        <w:t xml:space="preserve"> 2012), that appear to be genetically close to the family </w:t>
      </w:r>
      <w:proofErr w:type="spellStart"/>
      <w:r>
        <w:t>Aphalaridae</w:t>
      </w:r>
      <w:proofErr w:type="spellEnd"/>
      <w:r>
        <w:t xml:space="preserve"> (Percy </w:t>
      </w:r>
      <w:r w:rsidRPr="00F96424">
        <w:rPr>
          <w:i/>
        </w:rPr>
        <w:t>et al.</w:t>
      </w:r>
      <w:r>
        <w:t xml:space="preserve"> 2018). </w:t>
      </w:r>
      <w:r w:rsidRPr="005129F3">
        <w:t>However,</w:t>
      </w:r>
      <w:r>
        <w:t xml:space="preserve"> </w:t>
      </w:r>
      <w:r w:rsidRPr="005129F3">
        <w:rPr>
          <w:i/>
        </w:rPr>
        <w:t>A</w:t>
      </w:r>
      <w:r>
        <w:rPr>
          <w:i/>
        </w:rPr>
        <w:t>.</w:t>
      </w:r>
      <w:r w:rsidRPr="005129F3">
        <w:rPr>
          <w:i/>
        </w:rPr>
        <w:t xml:space="preserve"> </w:t>
      </w:r>
      <w:proofErr w:type="spellStart"/>
      <w:r w:rsidRPr="005129F3">
        <w:rPr>
          <w:i/>
        </w:rPr>
        <w:t>myersi</w:t>
      </w:r>
      <w:proofErr w:type="spellEnd"/>
      <w:r w:rsidRPr="005129F3">
        <w:rPr>
          <w:i/>
        </w:rPr>
        <w:t xml:space="preserve"> </w:t>
      </w:r>
      <w:r w:rsidRPr="005129F3">
        <w:t xml:space="preserve">has </w:t>
      </w:r>
      <w:r>
        <w:t xml:space="preserve">also been noted as having a </w:t>
      </w:r>
      <w:r w:rsidRPr="001E5BAD">
        <w:t>“</w:t>
      </w:r>
      <w:r w:rsidRPr="00F71C88">
        <w:t xml:space="preserve">highly autapomorphic morphology which makes it difficult to relate to other </w:t>
      </w:r>
      <w:proofErr w:type="spellStart"/>
      <w:r w:rsidRPr="00F71C88">
        <w:t>psylloid</w:t>
      </w:r>
      <w:proofErr w:type="spellEnd"/>
      <w:r w:rsidRPr="00F71C88">
        <w:t xml:space="preserve"> groups</w:t>
      </w:r>
      <w:r w:rsidRPr="001E5BAD">
        <w:t>”</w:t>
      </w:r>
      <w:r>
        <w:t xml:space="preserve"> (</w:t>
      </w:r>
      <w:r w:rsidRPr="005129F3">
        <w:rPr>
          <w:noProof/>
        </w:rPr>
        <w:t>Mifsud and Burckhardt 2002)</w:t>
      </w:r>
      <w:r>
        <w:t>. This detail appears to be in agreement with t</w:t>
      </w:r>
      <w:r w:rsidRPr="00F04C09">
        <w:t xml:space="preserve">he results obtained </w:t>
      </w:r>
      <w:r>
        <w:t xml:space="preserve">here, showing a clear separation between </w:t>
      </w:r>
      <w:proofErr w:type="spellStart"/>
      <w:r>
        <w:rPr>
          <w:i/>
        </w:rPr>
        <w:t>Atmetocranium</w:t>
      </w:r>
      <w:proofErr w:type="spellEnd"/>
      <w:r>
        <w:rPr>
          <w:i/>
        </w:rPr>
        <w:t xml:space="preserve"> </w:t>
      </w:r>
      <w:r>
        <w:t xml:space="preserve">and all the other psyllid families presented in this study. This, together with its peculiar morphology (Mifsud and Burckhardt 2002), </w:t>
      </w:r>
      <w:r w:rsidRPr="00F04C09">
        <w:t xml:space="preserve">suggest that </w:t>
      </w:r>
      <w:proofErr w:type="spellStart"/>
      <w:r>
        <w:rPr>
          <w:i/>
        </w:rPr>
        <w:t>Atmetocranium</w:t>
      </w:r>
      <w:proofErr w:type="spellEnd"/>
      <w:r w:rsidRPr="00F04C09">
        <w:rPr>
          <w:i/>
        </w:rPr>
        <w:t xml:space="preserve"> </w:t>
      </w:r>
      <w:r w:rsidRPr="00F04C09">
        <w:t>could belong to a</w:t>
      </w:r>
      <w:r>
        <w:t>n entirely</w:t>
      </w:r>
      <w:r w:rsidRPr="00F04C09">
        <w:t xml:space="preserve"> new psyllid family.</w:t>
      </w:r>
    </w:p>
    <w:p w14:paraId="7F8131E9" w14:textId="77777777" w:rsidR="0079647C" w:rsidRPr="0064108F" w:rsidRDefault="0079647C" w:rsidP="0079647C">
      <w:pPr>
        <w:spacing w:after="0" w:line="360" w:lineRule="auto"/>
        <w:ind w:firstLine="720"/>
        <w:rPr>
          <w:highlight w:val="lightGray"/>
        </w:rPr>
      </w:pPr>
    </w:p>
    <w:p w14:paraId="1A64B800" w14:textId="77777777" w:rsidR="0079647C" w:rsidRPr="00F96424" w:rsidRDefault="0079647C" w:rsidP="0079647C">
      <w:pPr>
        <w:pStyle w:val="ListParagraph"/>
        <w:numPr>
          <w:ilvl w:val="1"/>
          <w:numId w:val="15"/>
        </w:numPr>
        <w:rPr>
          <w:b/>
          <w:i/>
          <w:noProof/>
          <w:sz w:val="24"/>
          <w:szCs w:val="24"/>
          <w:lang w:eastAsia="en-AU"/>
        </w:rPr>
      </w:pPr>
      <w:r w:rsidRPr="00F96424">
        <w:rPr>
          <w:b/>
          <w:i/>
          <w:noProof/>
          <w:sz w:val="24"/>
          <w:szCs w:val="24"/>
          <w:lang w:eastAsia="en-AU"/>
        </w:rPr>
        <w:t>Radiation and host plant association of the New Zealand Trioza</w:t>
      </w:r>
    </w:p>
    <w:p w14:paraId="24F39152" w14:textId="1C3AC3D1" w:rsidR="0079647C" w:rsidRDefault="0079647C" w:rsidP="0079647C">
      <w:pPr>
        <w:spacing w:line="360" w:lineRule="auto"/>
        <w:ind w:firstLine="360"/>
      </w:pPr>
      <w:r w:rsidRPr="005A0854">
        <w:t>Confirming a trend widely accepted elsewhere</w:t>
      </w:r>
      <w:r>
        <w:t xml:space="preserve"> for psyllids (e.g.</w:t>
      </w:r>
      <w:r w:rsidR="00282F5A">
        <w:t>,</w:t>
      </w:r>
      <w:r>
        <w:t xml:space="preserve"> </w:t>
      </w:r>
      <w:proofErr w:type="spellStart"/>
      <w:r>
        <w:t>Ouvrard</w:t>
      </w:r>
      <w:proofErr w:type="spellEnd"/>
      <w:r>
        <w:t xml:space="preserve"> </w:t>
      </w:r>
      <w:r w:rsidRPr="00F96424">
        <w:rPr>
          <w:i/>
        </w:rPr>
        <w:t>et al.</w:t>
      </w:r>
      <w:r>
        <w:t xml:space="preserve"> 2015)</w:t>
      </w:r>
      <w:r w:rsidRPr="005A0854">
        <w:t xml:space="preserve">, New Zealand </w:t>
      </w:r>
      <w:proofErr w:type="spellStart"/>
      <w:r w:rsidRPr="005A0854">
        <w:rPr>
          <w:i/>
        </w:rPr>
        <w:t>Ctenarytaina</w:t>
      </w:r>
      <w:proofErr w:type="spellEnd"/>
      <w:r w:rsidRPr="005A0854">
        <w:rPr>
          <w:i/>
        </w:rPr>
        <w:t xml:space="preserve"> </w:t>
      </w:r>
      <w:r w:rsidRPr="005A0854">
        <w:t xml:space="preserve">and </w:t>
      </w:r>
      <w:r w:rsidRPr="005A0854">
        <w:rPr>
          <w:i/>
        </w:rPr>
        <w:t>Psylla</w:t>
      </w:r>
      <w:r w:rsidRPr="005A0854">
        <w:t xml:space="preserve"> are associated with only one or a few host plant families</w:t>
      </w:r>
      <w:r>
        <w:t xml:space="preserve"> (</w:t>
      </w:r>
      <w:r w:rsidRPr="005A0854">
        <w:rPr>
          <w:noProof/>
        </w:rPr>
        <w:t xml:space="preserve">Burckhardt </w:t>
      </w:r>
      <w:r w:rsidRPr="00F96424">
        <w:rPr>
          <w:i/>
          <w:noProof/>
        </w:rPr>
        <w:t>et al.</w:t>
      </w:r>
      <w:r w:rsidRPr="005A0854">
        <w:rPr>
          <w:noProof/>
        </w:rPr>
        <w:t xml:space="preserve"> 2014</w:t>
      </w:r>
      <w:r>
        <w:rPr>
          <w:noProof/>
        </w:rPr>
        <w:t>)</w:t>
      </w:r>
      <w:r w:rsidRPr="005A0854">
        <w:t>.</w:t>
      </w:r>
      <w:r>
        <w:t xml:space="preserve"> On the other hand, worldwide, </w:t>
      </w:r>
      <w:proofErr w:type="spellStart"/>
      <w:r w:rsidRPr="00D562DA">
        <w:rPr>
          <w:i/>
        </w:rPr>
        <w:t>Trioza</w:t>
      </w:r>
      <w:proofErr w:type="spellEnd"/>
      <w:r w:rsidRPr="00D562DA">
        <w:t xml:space="preserve"> </w:t>
      </w:r>
      <w:r>
        <w:t xml:space="preserve"> </w:t>
      </w:r>
      <w:r w:rsidRPr="00D562DA">
        <w:t>shows an unusually large range of plant genera</w:t>
      </w:r>
      <w:r w:rsidRPr="006B58C4">
        <w:t xml:space="preserve"> associations</w:t>
      </w:r>
      <w:r w:rsidRPr="00D562DA">
        <w:t xml:space="preserve">, with a recent study </w:t>
      </w:r>
      <w:r>
        <w:t>listing</w:t>
      </w:r>
      <w:r w:rsidRPr="00D562DA">
        <w:t xml:space="preserve"> 346 </w:t>
      </w:r>
      <w:proofErr w:type="spellStart"/>
      <w:r>
        <w:rPr>
          <w:i/>
        </w:rPr>
        <w:t>Trioza</w:t>
      </w:r>
      <w:proofErr w:type="spellEnd"/>
      <w:r>
        <w:rPr>
          <w:i/>
        </w:rPr>
        <w:t xml:space="preserve"> </w:t>
      </w:r>
      <w:r w:rsidRPr="00D562DA">
        <w:t xml:space="preserve">psyllid species on 154 plant genera in 59 plant families </w:t>
      </w:r>
      <w:r w:rsidRPr="00D562DA">
        <w:fldChar w:fldCharType="begin"/>
      </w:r>
      <w:r>
        <w:instrText xml:space="preserve"> ADDIN EN.CITE &lt;EndNote&gt;&lt;Cite&gt;&lt;Author&gt;Ouvrard&lt;/Author&gt;&lt;Year&gt;2015&lt;/Year&gt;&lt;RecNum&gt;8&lt;/RecNum&gt;&lt;DisplayText&gt;(Ouvrard et al., 2015)&lt;/DisplayText&gt;&lt;record&gt;&lt;rec-number&gt;8&lt;/rec-number&gt;&lt;foreign-keys&gt;&lt;key app="EN" db-id="retzd2rzksr5zberzvivfv5kv0deztfsptef" timestamp="1484011773"&gt;8&lt;/key&gt;&lt;/foreign-keys&gt;&lt;ref-type name="Journal Article"&gt;17&lt;/ref-type&gt;&lt;contributors&gt;&lt;authors&gt;&lt;author&gt;Ouvrard, D.&lt;/author&gt;&lt;author&gt;Chalise, P.&lt;/author&gt;&lt;author&gt;Percy, D. M.&lt;/author&gt;&lt;/authors&gt;&lt;/contributors&gt;&lt;titles&gt;&lt;title&gt;Host-plant leaps versus host-plant shuffle: a global survey reveals contrasting patterns in an oligophagous insect group (Hemiptera, Psylloidea)&lt;/title&gt;&lt;secondary-title&gt;Systematics and Biodiversity&lt;/secondary-title&gt;&lt;/titles&gt;&lt;periodical&gt;&lt;full-title&gt;Systematics and Biodiversity&lt;/full-title&gt;&lt;/periodical&gt;&lt;pages&gt;434-454&lt;/pages&gt;&lt;volume&gt;13&lt;/volume&gt;&lt;number&gt;5&lt;/number&gt;&lt;dates&gt;&lt;year&gt;2015&lt;/year&gt;&lt;pub-dates&gt;&lt;date&gt;Sep&lt;/date&gt;&lt;/pub-dates&gt;&lt;/dates&gt;&lt;isbn&gt;1477-2000&lt;/isbn&gt;&lt;accession-num&gt;WOS:000359867200003&lt;/accession-num&gt;&lt;urls&gt;&lt;related-urls&gt;&lt;url&gt;&amp;lt;Go to ISI&amp;gt;://WOS:000359867200003&lt;/url&gt;&lt;/related-urls&gt;&lt;/urls&gt;&lt;electronic-resource-num&gt;10.1080/14772000.2015.1046969&lt;/electronic-resource-num&gt;&lt;/record&gt;&lt;/Cite&gt;&lt;/EndNote&gt;</w:instrText>
      </w:r>
      <w:r w:rsidRPr="00D562DA">
        <w:fldChar w:fldCharType="separate"/>
      </w:r>
      <w:r>
        <w:rPr>
          <w:noProof/>
        </w:rPr>
        <w:t>(</w:t>
      </w:r>
      <w:proofErr w:type="spellStart"/>
      <w:r w:rsidRPr="00D562DA">
        <w:fldChar w:fldCharType="end"/>
      </w:r>
      <w:r>
        <w:t>Ouvrard</w:t>
      </w:r>
      <w:proofErr w:type="spellEnd"/>
      <w:r>
        <w:t xml:space="preserve"> </w:t>
      </w:r>
      <w:r w:rsidRPr="00F96424">
        <w:rPr>
          <w:i/>
        </w:rPr>
        <w:t>et al.</w:t>
      </w:r>
      <w:r>
        <w:t xml:space="preserve"> 2015)</w:t>
      </w:r>
      <w:r w:rsidRPr="00D562DA">
        <w:t xml:space="preserve">. </w:t>
      </w:r>
      <w:r>
        <w:t xml:space="preserve">However, it is unclear if </w:t>
      </w:r>
      <w:proofErr w:type="spellStart"/>
      <w:r w:rsidRPr="00777274">
        <w:rPr>
          <w:i/>
        </w:rPr>
        <w:t>Trioza</w:t>
      </w:r>
      <w:proofErr w:type="spellEnd"/>
      <w:r>
        <w:t xml:space="preserve"> psyllids are more</w:t>
      </w:r>
      <w:r w:rsidRPr="000F2190">
        <w:t xml:space="preserve"> prone to host switch</w:t>
      </w:r>
      <w:r>
        <w:t xml:space="preserve">ing, or if the </w:t>
      </w:r>
      <w:r w:rsidRPr="00D562DA">
        <w:t xml:space="preserve">potentially polyphyletic nature </w:t>
      </w:r>
      <w:r>
        <w:t xml:space="preserve">of </w:t>
      </w:r>
      <w:proofErr w:type="spellStart"/>
      <w:r w:rsidRPr="00777274">
        <w:rPr>
          <w:i/>
        </w:rPr>
        <w:t>Trioza</w:t>
      </w:r>
      <w:proofErr w:type="spellEnd"/>
      <w:r>
        <w:t xml:space="preserve"> may distort the </w:t>
      </w:r>
      <w:r w:rsidRPr="00D562DA">
        <w:t>br</w:t>
      </w:r>
      <w:r>
        <w:t xml:space="preserve">eadth of host-plant associated with this genus </w:t>
      </w:r>
      <w:r w:rsidRPr="000F2190">
        <w:t>(</w:t>
      </w:r>
      <w:proofErr w:type="spellStart"/>
      <w:r w:rsidRPr="000F2190">
        <w:t>Ouvrard</w:t>
      </w:r>
      <w:proofErr w:type="spellEnd"/>
      <w:r w:rsidRPr="000F2190">
        <w:t xml:space="preserve"> </w:t>
      </w:r>
      <w:r w:rsidRPr="00F96424">
        <w:rPr>
          <w:i/>
        </w:rPr>
        <w:t>et al.</w:t>
      </w:r>
      <w:r w:rsidRPr="000F2190">
        <w:t xml:space="preserve"> 2015)</w:t>
      </w:r>
      <w:r>
        <w:t xml:space="preserve">. </w:t>
      </w:r>
      <w:r>
        <w:rPr>
          <w:rFonts w:eastAsia="Times New Roman" w:cs="Times New Roman"/>
          <w:lang w:eastAsia="en-AU"/>
        </w:rPr>
        <w:t xml:space="preserve">The New Zealand species were known to be consistent with the worldwide genus in that they do </w:t>
      </w:r>
      <w:r w:rsidRPr="00D562DA">
        <w:rPr>
          <w:rFonts w:eastAsia="Times New Roman" w:cs="Times New Roman"/>
          <w:lang w:eastAsia="en-AU"/>
        </w:rPr>
        <w:t xml:space="preserve">occupy </w:t>
      </w:r>
      <w:r>
        <w:rPr>
          <w:rFonts w:eastAsia="Times New Roman" w:cs="Times New Roman"/>
          <w:lang w:eastAsia="en-AU"/>
        </w:rPr>
        <w:t>many</w:t>
      </w:r>
      <w:r w:rsidRPr="00D562DA">
        <w:rPr>
          <w:rFonts w:eastAsia="Times New Roman" w:cs="Times New Roman"/>
          <w:lang w:eastAsia="en-AU"/>
        </w:rPr>
        <w:t xml:space="preserve"> different host plant families</w:t>
      </w:r>
      <w:r>
        <w:rPr>
          <w:rFonts w:eastAsia="Times New Roman" w:cs="Times New Roman"/>
          <w:lang w:eastAsia="en-AU"/>
        </w:rPr>
        <w:t xml:space="preserve"> (</w:t>
      </w:r>
      <w:proofErr w:type="spellStart"/>
      <w:r>
        <w:rPr>
          <w:rFonts w:eastAsia="Times New Roman" w:cs="Times New Roman"/>
          <w:lang w:eastAsia="en-AU"/>
        </w:rPr>
        <w:t>Martoni</w:t>
      </w:r>
      <w:proofErr w:type="spellEnd"/>
      <w:r>
        <w:rPr>
          <w:rFonts w:eastAsia="Times New Roman" w:cs="Times New Roman"/>
          <w:lang w:eastAsia="en-AU"/>
        </w:rPr>
        <w:t xml:space="preserve"> </w:t>
      </w:r>
      <w:r w:rsidRPr="00F96424">
        <w:rPr>
          <w:rFonts w:eastAsia="Times New Roman" w:cs="Times New Roman"/>
          <w:i/>
          <w:lang w:eastAsia="en-AU"/>
        </w:rPr>
        <w:t>et al.</w:t>
      </w:r>
      <w:r>
        <w:rPr>
          <w:rFonts w:eastAsia="Times New Roman" w:cs="Times New Roman"/>
          <w:lang w:eastAsia="en-AU"/>
        </w:rPr>
        <w:t xml:space="preserve"> 2016), but the lack of a phylogenetic structure could not clarify if the genus was monophyletic.</w:t>
      </w:r>
    </w:p>
    <w:p w14:paraId="2F1ACEE8" w14:textId="77777777" w:rsidR="0079647C" w:rsidRPr="00777274" w:rsidRDefault="0079647C" w:rsidP="0079647C">
      <w:pPr>
        <w:spacing w:line="360" w:lineRule="auto"/>
        <w:ind w:firstLine="360"/>
        <w:rPr>
          <w:rFonts w:eastAsia="Times New Roman" w:cs="Times New Roman"/>
          <w:lang w:eastAsia="en-AU"/>
        </w:rPr>
      </w:pPr>
      <w:r>
        <w:t>T</w:t>
      </w:r>
      <w:r>
        <w:rPr>
          <w:rFonts w:eastAsia="Times New Roman" w:cs="Times New Roman"/>
          <w:lang w:eastAsia="en-AU"/>
        </w:rPr>
        <w:t xml:space="preserve">he results of this phylogenetic analysis suggest the monophyly of the New Zealand </w:t>
      </w:r>
      <w:proofErr w:type="spellStart"/>
      <w:r w:rsidRPr="00D562DA">
        <w:rPr>
          <w:rFonts w:eastAsia="Times New Roman" w:cs="Times New Roman"/>
          <w:i/>
          <w:lang w:eastAsia="en-AU"/>
        </w:rPr>
        <w:t>Trio</w:t>
      </w:r>
      <w:r w:rsidRPr="00786414">
        <w:rPr>
          <w:rFonts w:eastAsia="Times New Roman" w:cs="Times New Roman"/>
          <w:i/>
          <w:lang w:eastAsia="en-AU"/>
        </w:rPr>
        <w:t>za</w:t>
      </w:r>
      <w:proofErr w:type="spellEnd"/>
      <w:r w:rsidRPr="00777274">
        <w:rPr>
          <w:rFonts w:eastAsia="Times New Roman" w:cs="Times New Roman"/>
          <w:lang w:eastAsia="en-AU"/>
        </w:rPr>
        <w:t xml:space="preserve">, </w:t>
      </w:r>
      <w:r w:rsidRPr="00BA78F5">
        <w:rPr>
          <w:rFonts w:eastAsia="Times New Roman" w:cs="Times New Roman"/>
          <w:lang w:eastAsia="en-AU"/>
        </w:rPr>
        <w:t xml:space="preserve">hence demonstrating that </w:t>
      </w:r>
      <w:proofErr w:type="spellStart"/>
      <w:r w:rsidRPr="00BA78F5">
        <w:rPr>
          <w:rFonts w:eastAsia="Times New Roman" w:cs="Times New Roman"/>
          <w:i/>
          <w:lang w:eastAsia="en-AU"/>
        </w:rPr>
        <w:t>Trioza</w:t>
      </w:r>
      <w:proofErr w:type="spellEnd"/>
      <w:r w:rsidRPr="00BA78F5">
        <w:rPr>
          <w:rFonts w:eastAsia="Times New Roman" w:cs="Times New Roman"/>
          <w:lang w:eastAsia="en-AU"/>
        </w:rPr>
        <w:t xml:space="preserve"> species have</w:t>
      </w:r>
      <w:r>
        <w:rPr>
          <w:rFonts w:eastAsia="Times New Roman" w:cs="Times New Roman"/>
          <w:lang w:eastAsia="en-AU"/>
        </w:rPr>
        <w:t xml:space="preserve"> indeed</w:t>
      </w:r>
      <w:r w:rsidRPr="00BA78F5">
        <w:rPr>
          <w:rFonts w:eastAsia="Times New Roman" w:cs="Times New Roman"/>
          <w:lang w:eastAsia="en-AU"/>
        </w:rPr>
        <w:t xml:space="preserve"> acquired a large number of new hosts since arriving in New Zealand</w:t>
      </w:r>
      <w:r>
        <w:rPr>
          <w:rFonts w:eastAsia="Times New Roman" w:cs="Times New Roman"/>
          <w:lang w:eastAsia="en-AU"/>
        </w:rPr>
        <w:t>, and that this is not a case of polyphyly.</w:t>
      </w:r>
      <w:r w:rsidRPr="00BA78F5">
        <w:rPr>
          <w:rFonts w:eastAsia="Times New Roman" w:cs="Times New Roman"/>
          <w:lang w:eastAsia="en-AU"/>
        </w:rPr>
        <w:t xml:space="preserve"> </w:t>
      </w:r>
      <w:r>
        <w:rPr>
          <w:rFonts w:eastAsia="Times New Roman" w:cs="Times New Roman"/>
          <w:lang w:eastAsia="en-AU"/>
        </w:rPr>
        <w:t xml:space="preserve">Therefore, </w:t>
      </w:r>
      <w:r>
        <w:t xml:space="preserve">pairing the phylogeny of the New Zealand </w:t>
      </w:r>
      <w:proofErr w:type="spellStart"/>
      <w:r>
        <w:rPr>
          <w:i/>
        </w:rPr>
        <w:t>Trioza</w:t>
      </w:r>
      <w:proofErr w:type="spellEnd"/>
      <w:r>
        <w:t xml:space="preserve"> analysed in this study with their host plants shows for the first time how the radiation of the psyllids developed on multiple plant genera and families after the arrival of the first ancestral </w:t>
      </w:r>
      <w:proofErr w:type="spellStart"/>
      <w:r>
        <w:rPr>
          <w:i/>
        </w:rPr>
        <w:t>Trioza</w:t>
      </w:r>
      <w:proofErr w:type="spellEnd"/>
      <w:r>
        <w:rPr>
          <w:i/>
        </w:rPr>
        <w:t xml:space="preserve"> </w:t>
      </w:r>
      <w:r>
        <w:t xml:space="preserve">psyllid to New Zealand. </w:t>
      </w:r>
    </w:p>
    <w:p w14:paraId="32806523" w14:textId="68D6EF42" w:rsidR="0079647C" w:rsidRDefault="0079647C" w:rsidP="0079647C">
      <w:pPr>
        <w:spacing w:line="360" w:lineRule="auto"/>
        <w:ind w:firstLine="360"/>
      </w:pPr>
      <w:r>
        <w:t>For example, the psyllids’ association with the most common host plant family (</w:t>
      </w:r>
      <w:r w:rsidRPr="00A94C72">
        <w:t>Asteraceae</w:t>
      </w:r>
      <w:r>
        <w:t xml:space="preserve">), hosting 14 </w:t>
      </w:r>
      <w:proofErr w:type="spellStart"/>
      <w:r>
        <w:rPr>
          <w:i/>
        </w:rPr>
        <w:t>Trioza</w:t>
      </w:r>
      <w:proofErr w:type="spellEnd"/>
      <w:r>
        <w:t xml:space="preserve"> species, appears to be the result of multiple colonization events from these insects. With a </w:t>
      </w:r>
      <w:r w:rsidRPr="006A3C9D">
        <w:t>cluster of 12</w:t>
      </w:r>
      <w:r>
        <w:t xml:space="preserve"> closely related psyllid species positioned</w:t>
      </w:r>
      <w:r w:rsidRPr="006A3C9D">
        <w:t xml:space="preserve"> apically in the</w:t>
      </w:r>
      <w:r>
        <w:t xml:space="preserve"> tree (</w:t>
      </w:r>
      <w:r w:rsidRPr="00E93158">
        <w:rPr>
          <w:highlight w:val="red"/>
        </w:rPr>
        <w:t>Figure 3</w:t>
      </w:r>
      <w:r>
        <w:t xml:space="preserve">, left) suggesting a more recent colonization event as compared to the association between </w:t>
      </w:r>
      <w:r>
        <w:rPr>
          <w:i/>
        </w:rPr>
        <w:t xml:space="preserve">T. </w:t>
      </w:r>
      <w:r>
        <w:lastRenderedPageBreak/>
        <w:t xml:space="preserve">“Massey” or </w:t>
      </w:r>
      <w:r>
        <w:rPr>
          <w:i/>
        </w:rPr>
        <w:t xml:space="preserve">T. </w:t>
      </w:r>
      <w:r>
        <w:t>“Fortrose”, distant from the other Asteraceae feeding psyllids.</w:t>
      </w:r>
      <w:r w:rsidRPr="00A94C72">
        <w:t xml:space="preserve"> </w:t>
      </w:r>
      <w:r>
        <w:t>Similarly, a</w:t>
      </w:r>
      <w:r w:rsidRPr="00A94C72">
        <w:t xml:space="preserve"> single </w:t>
      </w:r>
      <w:r>
        <w:t xml:space="preserve">psyllid </w:t>
      </w:r>
      <w:r w:rsidRPr="00A94C72">
        <w:t>species in th</w:t>
      </w:r>
      <w:r>
        <w:t xml:space="preserve">e </w:t>
      </w:r>
      <w:r w:rsidRPr="00A94C72">
        <w:t>cluster</w:t>
      </w:r>
      <w:r>
        <w:t xml:space="preserve">, </w:t>
      </w:r>
      <w:r w:rsidRPr="00154049">
        <w:rPr>
          <w:i/>
        </w:rPr>
        <w:t xml:space="preserve">T. </w:t>
      </w:r>
      <w:proofErr w:type="spellStart"/>
      <w:r w:rsidRPr="00154049">
        <w:rPr>
          <w:i/>
        </w:rPr>
        <w:t>decurvata</w:t>
      </w:r>
      <w:proofErr w:type="spellEnd"/>
      <w:r>
        <w:t>,</w:t>
      </w:r>
      <w:r w:rsidRPr="00A94C72">
        <w:t xml:space="preserve"> </w:t>
      </w:r>
      <w:r>
        <w:t>i</w:t>
      </w:r>
      <w:r w:rsidRPr="00A94C72">
        <w:t xml:space="preserve">s found on </w:t>
      </w:r>
      <w:proofErr w:type="spellStart"/>
      <w:r w:rsidRPr="00A94C72">
        <w:rPr>
          <w:i/>
        </w:rPr>
        <w:t>Dracophyllum</w:t>
      </w:r>
      <w:proofErr w:type="spellEnd"/>
      <w:r>
        <w:t xml:space="preserve"> (Ericaceae) which, although positioned within the same major plant clade as the </w:t>
      </w:r>
      <w:r w:rsidRPr="00A94C72">
        <w:t>Asteraceae</w:t>
      </w:r>
      <w:r>
        <w:t>,</w:t>
      </w:r>
      <w:r w:rsidRPr="00BF2FBA">
        <w:t xml:space="preserve"> </w:t>
      </w:r>
      <w:r>
        <w:t>is</w:t>
      </w:r>
      <w:r w:rsidRPr="00BF2FBA">
        <w:t xml:space="preserve"> remote from</w:t>
      </w:r>
      <w:r>
        <w:t xml:space="preserve"> it. </w:t>
      </w:r>
      <w:r w:rsidRPr="001C1C98">
        <w:t>Pr</w:t>
      </w:r>
      <w:r>
        <w:t>ior</w:t>
      </w:r>
      <w:r w:rsidRPr="001C1C98">
        <w:t xml:space="preserve"> to this study, Asteraceae had been </w:t>
      </w:r>
      <w:r>
        <w:t>thought to be</w:t>
      </w:r>
      <w:r w:rsidRPr="001C1C98">
        <w:t xml:space="preserve"> </w:t>
      </w:r>
      <w:r>
        <w:t>the</w:t>
      </w:r>
      <w:r w:rsidRPr="001C1C98">
        <w:t xml:space="preserve"> </w:t>
      </w:r>
      <w:r>
        <w:t xml:space="preserve">ancestral </w:t>
      </w:r>
      <w:r w:rsidRPr="001C1C98">
        <w:t xml:space="preserve">host </w:t>
      </w:r>
      <w:r>
        <w:t xml:space="preserve">of </w:t>
      </w:r>
      <w:r w:rsidRPr="001C1C98">
        <w:t xml:space="preserve">New Zealand </w:t>
      </w:r>
      <w:proofErr w:type="spellStart"/>
      <w:r w:rsidRPr="001C1C98">
        <w:rPr>
          <w:i/>
        </w:rPr>
        <w:t>Trioza</w:t>
      </w:r>
      <w:proofErr w:type="spellEnd"/>
      <w:r w:rsidRPr="001C1C98">
        <w:t xml:space="preserve"> </w:t>
      </w:r>
      <w:r>
        <w:t>based on morphology and host associations</w:t>
      </w:r>
      <w:r w:rsidR="00282F5A">
        <w:t xml:space="preserve"> (</w:t>
      </w:r>
      <w:proofErr w:type="spellStart"/>
      <w:r w:rsidR="00282F5A">
        <w:rPr>
          <w:rFonts w:eastAsia="Times New Roman" w:cs="Times New Roman"/>
          <w:lang w:eastAsia="en-AU"/>
        </w:rPr>
        <w:t>Martoni</w:t>
      </w:r>
      <w:proofErr w:type="spellEnd"/>
      <w:r w:rsidR="00282F5A">
        <w:rPr>
          <w:rFonts w:eastAsia="Times New Roman" w:cs="Times New Roman"/>
          <w:lang w:eastAsia="en-AU"/>
        </w:rPr>
        <w:t xml:space="preserve"> </w:t>
      </w:r>
      <w:r w:rsidR="00282F5A" w:rsidRPr="00F96424">
        <w:rPr>
          <w:rFonts w:eastAsia="Times New Roman" w:cs="Times New Roman"/>
          <w:i/>
          <w:lang w:eastAsia="en-AU"/>
        </w:rPr>
        <w:t>et al.</w:t>
      </w:r>
      <w:r w:rsidR="00282F5A">
        <w:rPr>
          <w:rFonts w:eastAsia="Times New Roman" w:cs="Times New Roman"/>
          <w:lang w:eastAsia="en-AU"/>
        </w:rPr>
        <w:t xml:space="preserve"> 2016)</w:t>
      </w:r>
      <w:r>
        <w:t xml:space="preserve">. However, the host association with </w:t>
      </w:r>
      <w:r w:rsidRPr="001C1C98">
        <w:t>Asteraceae</w:t>
      </w:r>
      <w:r>
        <w:t xml:space="preserve"> was not clear-cut;</w:t>
      </w:r>
      <w:r w:rsidRPr="001C1C98">
        <w:t xml:space="preserve"> </w:t>
      </w:r>
      <w:r>
        <w:t xml:space="preserve">while </w:t>
      </w:r>
      <w:r w:rsidRPr="001C1C98">
        <w:t xml:space="preserve">one of the earliest diverging species, </w:t>
      </w:r>
      <w:r w:rsidRPr="001C1C98">
        <w:rPr>
          <w:i/>
        </w:rPr>
        <w:t>T.</w:t>
      </w:r>
      <w:r w:rsidRPr="001C1C98">
        <w:t xml:space="preserve"> “Massey” has an Asteraceae host</w:t>
      </w:r>
      <w:r>
        <w:t xml:space="preserve">, most of the remaining Asteraceae </w:t>
      </w:r>
      <w:r w:rsidRPr="001C1C98">
        <w:t>inhabiting psyllids appeared to have derived from a more recent host adoption/speciation event</w:t>
      </w:r>
      <w:r>
        <w:t>.</w:t>
      </w:r>
    </w:p>
    <w:p w14:paraId="02B4B4CE" w14:textId="77777777" w:rsidR="0079647C" w:rsidRPr="00D562DA" w:rsidRDefault="0079647C" w:rsidP="0079647C">
      <w:pPr>
        <w:spacing w:line="360" w:lineRule="auto"/>
        <w:ind w:firstLine="360"/>
      </w:pPr>
      <w:r>
        <w:t xml:space="preserve">Another example is </w:t>
      </w:r>
      <w:r w:rsidRPr="00490C98">
        <w:t xml:space="preserve">the </w:t>
      </w:r>
      <w:r>
        <w:t xml:space="preserve">association between the psyllids </w:t>
      </w:r>
      <w:r>
        <w:rPr>
          <w:i/>
        </w:rPr>
        <w:t xml:space="preserve">T. </w:t>
      </w:r>
      <w:proofErr w:type="spellStart"/>
      <w:r>
        <w:rPr>
          <w:i/>
        </w:rPr>
        <w:t>colorata</w:t>
      </w:r>
      <w:proofErr w:type="spellEnd"/>
      <w:r>
        <w:rPr>
          <w:i/>
        </w:rPr>
        <w:t xml:space="preserve"> </w:t>
      </w:r>
      <w:r>
        <w:t xml:space="preserve">and </w:t>
      </w:r>
      <w:r>
        <w:rPr>
          <w:i/>
        </w:rPr>
        <w:t xml:space="preserve">T. </w:t>
      </w:r>
      <w:proofErr w:type="spellStart"/>
      <w:r>
        <w:rPr>
          <w:i/>
        </w:rPr>
        <w:t>dacrydii</w:t>
      </w:r>
      <w:proofErr w:type="spellEnd"/>
      <w:r>
        <w:rPr>
          <w:i/>
        </w:rPr>
        <w:t xml:space="preserve"> </w:t>
      </w:r>
      <w:r>
        <w:t xml:space="preserve">with the </w:t>
      </w:r>
      <w:proofErr w:type="spellStart"/>
      <w:r>
        <w:rPr>
          <w:rFonts w:eastAsia="Times New Roman" w:cs="Times New Roman"/>
          <w:lang w:eastAsia="en-AU"/>
        </w:rPr>
        <w:t>Podocarpaceae</w:t>
      </w:r>
      <w:proofErr w:type="spellEnd"/>
      <w:r>
        <w:rPr>
          <w:rFonts w:eastAsia="Times New Roman" w:cs="Times New Roman"/>
          <w:lang w:eastAsia="en-AU"/>
        </w:rPr>
        <w:t xml:space="preserve"> (</w:t>
      </w:r>
      <w:proofErr w:type="spellStart"/>
      <w:r w:rsidRPr="00D562DA">
        <w:rPr>
          <w:rFonts w:eastAsia="Times New Roman" w:cs="Times New Roman"/>
          <w:i/>
          <w:lang w:eastAsia="en-AU"/>
        </w:rPr>
        <w:t>Halocarpus</w:t>
      </w:r>
      <w:proofErr w:type="spellEnd"/>
      <w:r w:rsidRPr="00D562DA">
        <w:rPr>
          <w:rFonts w:eastAsia="Times New Roman" w:cs="Times New Roman"/>
          <w:i/>
          <w:lang w:eastAsia="en-AU"/>
        </w:rPr>
        <w:t xml:space="preserve"> </w:t>
      </w:r>
      <w:proofErr w:type="spellStart"/>
      <w:r w:rsidRPr="00D562DA">
        <w:rPr>
          <w:rFonts w:eastAsia="Times New Roman" w:cs="Times New Roman"/>
          <w:i/>
          <w:lang w:eastAsia="en-AU"/>
        </w:rPr>
        <w:t>bidwillii</w:t>
      </w:r>
      <w:proofErr w:type="spellEnd"/>
      <w:r>
        <w:rPr>
          <w:rFonts w:eastAsia="Times New Roman" w:cs="Times New Roman"/>
          <w:lang w:eastAsia="en-AU"/>
        </w:rPr>
        <w:t xml:space="preserve">), a </w:t>
      </w:r>
      <w:r w:rsidRPr="00490C98">
        <w:t>conifer lineage</w:t>
      </w:r>
      <w:r>
        <w:t>. These two psyllid species are</w:t>
      </w:r>
      <w:r w:rsidRPr="00490C98">
        <w:t xml:space="preserve"> branch</w:t>
      </w:r>
      <w:r>
        <w:t>ing</w:t>
      </w:r>
      <w:r w:rsidRPr="00490C98">
        <w:t xml:space="preserve"> within the broader clade of </w:t>
      </w:r>
      <w:proofErr w:type="spellStart"/>
      <w:r w:rsidRPr="00777274">
        <w:rPr>
          <w:i/>
        </w:rPr>
        <w:t>Trioza</w:t>
      </w:r>
      <w:proofErr w:type="spellEnd"/>
      <w:r w:rsidRPr="00490C98">
        <w:t xml:space="preserve">, </w:t>
      </w:r>
      <w:r>
        <w:t>suggesting</w:t>
      </w:r>
      <w:r w:rsidRPr="00490C98">
        <w:t xml:space="preserve"> a shift from an angiosperm host within N</w:t>
      </w:r>
      <w:r>
        <w:t xml:space="preserve">ew </w:t>
      </w:r>
      <w:r w:rsidRPr="00490C98">
        <w:t>Z</w:t>
      </w:r>
      <w:r>
        <w:t>ealand</w:t>
      </w:r>
      <w:r w:rsidRPr="00490C98">
        <w:t>.</w:t>
      </w:r>
    </w:p>
    <w:p w14:paraId="6988E214" w14:textId="77777777" w:rsidR="0079647C" w:rsidRDefault="0079647C" w:rsidP="0079647C">
      <w:pPr>
        <w:spacing w:after="0" w:line="360" w:lineRule="auto"/>
        <w:ind w:firstLine="360"/>
      </w:pPr>
      <w:r w:rsidRPr="00786414">
        <w:rPr>
          <w:rFonts w:ascii="Calibri" w:eastAsia="Times New Roman" w:hAnsi="Calibri" w:cs="Calibri"/>
          <w:bCs/>
          <w:iCs/>
          <w:noProof/>
          <w:lang w:eastAsia="en-AU"/>
        </w:rPr>
        <w:t>Th</w:t>
      </w:r>
      <w:r w:rsidRPr="00777274">
        <w:rPr>
          <w:rFonts w:ascii="Calibri" w:eastAsia="Times New Roman" w:hAnsi="Calibri" w:cs="Calibri"/>
          <w:bCs/>
          <w:iCs/>
          <w:noProof/>
          <w:lang w:eastAsia="en-AU"/>
        </w:rPr>
        <w:t>ese results</w:t>
      </w:r>
      <w:r w:rsidRPr="00786414">
        <w:rPr>
          <w:rFonts w:ascii="Calibri" w:eastAsia="Times New Roman" w:hAnsi="Calibri" w:cs="Calibri"/>
          <w:bCs/>
          <w:iCs/>
          <w:noProof/>
          <w:lang w:eastAsia="en-AU"/>
        </w:rPr>
        <w:t xml:space="preserve"> also suggest that the</w:t>
      </w:r>
      <w:r w:rsidRPr="00777274">
        <w:rPr>
          <w:rFonts w:ascii="Calibri" w:eastAsia="Times New Roman" w:hAnsi="Calibri" w:cs="Calibri"/>
          <w:bCs/>
          <w:iCs/>
          <w:noProof/>
          <w:lang w:eastAsia="en-AU"/>
        </w:rPr>
        <w:t xml:space="preserve"> New Zealand</w:t>
      </w:r>
      <w:r w:rsidRPr="00786414">
        <w:rPr>
          <w:rFonts w:ascii="Calibri" w:eastAsia="Times New Roman" w:hAnsi="Calibri" w:cs="Calibri"/>
          <w:bCs/>
          <w:iCs/>
          <w:noProof/>
          <w:lang w:eastAsia="en-AU"/>
        </w:rPr>
        <w:t xml:space="preserve"> </w:t>
      </w:r>
      <w:r w:rsidRPr="00786414">
        <w:rPr>
          <w:rFonts w:ascii="Calibri" w:eastAsia="Times New Roman" w:hAnsi="Calibri" w:cs="Calibri"/>
          <w:bCs/>
          <w:i/>
          <w:iCs/>
          <w:noProof/>
          <w:lang w:eastAsia="en-AU"/>
        </w:rPr>
        <w:t>Trioza</w:t>
      </w:r>
      <w:r w:rsidRPr="00786414">
        <w:rPr>
          <w:rFonts w:ascii="Calibri" w:eastAsia="Times New Roman" w:hAnsi="Calibri" w:cs="Calibri"/>
          <w:bCs/>
          <w:iCs/>
          <w:noProof/>
          <w:lang w:eastAsia="en-AU"/>
        </w:rPr>
        <w:t xml:space="preserve"> </w:t>
      </w:r>
      <w:r w:rsidRPr="00777274">
        <w:rPr>
          <w:rFonts w:ascii="Calibri" w:eastAsia="Times New Roman" w:hAnsi="Calibri" w:cs="Calibri"/>
          <w:bCs/>
          <w:iCs/>
          <w:noProof/>
          <w:lang w:eastAsia="en-AU"/>
        </w:rPr>
        <w:t>has</w:t>
      </w:r>
      <w:r w:rsidRPr="00786414">
        <w:rPr>
          <w:rFonts w:ascii="Calibri" w:eastAsia="Times New Roman" w:hAnsi="Calibri" w:cs="Calibri"/>
          <w:bCs/>
          <w:iCs/>
          <w:noProof/>
          <w:lang w:eastAsia="en-AU"/>
        </w:rPr>
        <w:t xml:space="preserve"> evolved </w:t>
      </w:r>
      <w:r>
        <w:rPr>
          <w:rFonts w:ascii="Calibri" w:eastAsia="Times New Roman" w:hAnsi="Calibri" w:cs="Calibri"/>
          <w:bCs/>
          <w:iCs/>
          <w:noProof/>
          <w:lang w:eastAsia="en-AU"/>
        </w:rPr>
        <w:t xml:space="preserve">becoming </w:t>
      </w:r>
      <w:r w:rsidRPr="00786414">
        <w:rPr>
          <w:rFonts w:ascii="Calibri" w:eastAsia="Times New Roman" w:hAnsi="Calibri" w:cs="Calibri"/>
          <w:bCs/>
          <w:iCs/>
          <w:noProof/>
          <w:lang w:eastAsia="en-AU"/>
        </w:rPr>
        <w:t xml:space="preserve">more speciose than any other genus, including the </w:t>
      </w:r>
      <w:proofErr w:type="spellStart"/>
      <w:r w:rsidRPr="00786414">
        <w:rPr>
          <w:i/>
        </w:rPr>
        <w:t>Ctenarytaina</w:t>
      </w:r>
      <w:proofErr w:type="spellEnd"/>
      <w:r w:rsidRPr="00786414">
        <w:t xml:space="preserve"> and the </w:t>
      </w:r>
      <w:r w:rsidRPr="00786414">
        <w:rPr>
          <w:i/>
        </w:rPr>
        <w:t>Psylla</w:t>
      </w:r>
      <w:r w:rsidRPr="00786414">
        <w:rPr>
          <w:rFonts w:ascii="Calibri" w:eastAsia="Times New Roman" w:hAnsi="Calibri" w:cs="Calibri"/>
          <w:bCs/>
          <w:iCs/>
          <w:noProof/>
          <w:lang w:eastAsia="en-AU"/>
        </w:rPr>
        <w:t xml:space="preserve"> which branched at the same time</w:t>
      </w:r>
      <w:r w:rsidRPr="00786414">
        <w:t xml:space="preserve">. However, survey technique should be considered given </w:t>
      </w:r>
      <w:r>
        <w:t>more than half</w:t>
      </w:r>
      <w:r w:rsidRPr="00786414">
        <w:t xml:space="preserve"> of the </w:t>
      </w:r>
      <w:r w:rsidRPr="00786414">
        <w:rPr>
          <w:i/>
        </w:rPr>
        <w:t>Psylla</w:t>
      </w:r>
      <w:r w:rsidRPr="00786414">
        <w:t xml:space="preserve"> (</w:t>
      </w:r>
      <w:r>
        <w:t>4</w:t>
      </w:r>
      <w:r w:rsidRPr="00786414">
        <w:t xml:space="preserve"> out of 7 New Zealand species) and 80% of </w:t>
      </w:r>
      <w:r w:rsidRPr="00786414">
        <w:rPr>
          <w:rFonts w:ascii="Calibri" w:eastAsia="Times New Roman" w:hAnsi="Calibri" w:cs="Calibri"/>
          <w:bCs/>
          <w:iCs/>
          <w:noProof/>
          <w:lang w:eastAsia="en-AU"/>
        </w:rPr>
        <w:t xml:space="preserve">the </w:t>
      </w:r>
      <w:proofErr w:type="spellStart"/>
      <w:r w:rsidRPr="00786414">
        <w:rPr>
          <w:i/>
        </w:rPr>
        <w:t>Ctenarytaina</w:t>
      </w:r>
      <w:proofErr w:type="spellEnd"/>
      <w:r w:rsidRPr="00786414">
        <w:t xml:space="preserve"> (12 out of 15 New Zealand species) is composed of undescribed species, as compared to only 35% for the </w:t>
      </w:r>
      <w:proofErr w:type="spellStart"/>
      <w:r w:rsidRPr="00786414">
        <w:rPr>
          <w:i/>
        </w:rPr>
        <w:t>Trioza</w:t>
      </w:r>
      <w:proofErr w:type="spellEnd"/>
      <w:r w:rsidRPr="00777274">
        <w:rPr>
          <w:i/>
        </w:rPr>
        <w:t xml:space="preserve"> </w:t>
      </w:r>
      <w:r w:rsidRPr="00777274">
        <w:t>(11 out of 31 New Zealand species)</w:t>
      </w:r>
      <w:r w:rsidRPr="00786414">
        <w:t xml:space="preserve">. </w:t>
      </w:r>
    </w:p>
    <w:p w14:paraId="43560FA8" w14:textId="77777777" w:rsidR="0079647C" w:rsidRDefault="0079647C" w:rsidP="0079647C">
      <w:pPr>
        <w:spacing w:after="0" w:line="360" w:lineRule="auto"/>
      </w:pPr>
    </w:p>
    <w:p w14:paraId="57A36A36" w14:textId="77777777" w:rsidR="0079647C" w:rsidRPr="00E93158" w:rsidRDefault="0079647C" w:rsidP="0079647C">
      <w:pPr>
        <w:pStyle w:val="ListParagraph"/>
        <w:numPr>
          <w:ilvl w:val="1"/>
          <w:numId w:val="15"/>
        </w:numPr>
        <w:rPr>
          <w:b/>
          <w:i/>
          <w:noProof/>
          <w:sz w:val="24"/>
          <w:szCs w:val="24"/>
          <w:lang w:eastAsia="en-AU"/>
        </w:rPr>
      </w:pPr>
      <w:bookmarkStart w:id="154" w:name="_Toc512863618"/>
      <w:r w:rsidRPr="00E93158">
        <w:rPr>
          <w:b/>
          <w:i/>
          <w:noProof/>
          <w:sz w:val="24"/>
          <w:szCs w:val="24"/>
          <w:lang w:eastAsia="en-AU"/>
        </w:rPr>
        <w:t xml:space="preserve">The microbial diversity </w:t>
      </w:r>
      <w:r>
        <w:rPr>
          <w:b/>
          <w:i/>
          <w:noProof/>
          <w:sz w:val="24"/>
          <w:szCs w:val="24"/>
          <w:lang w:eastAsia="en-AU"/>
        </w:rPr>
        <w:t>harboured by the</w:t>
      </w:r>
      <w:r w:rsidRPr="00E93158">
        <w:rPr>
          <w:b/>
          <w:i/>
          <w:noProof/>
          <w:sz w:val="24"/>
          <w:szCs w:val="24"/>
          <w:lang w:eastAsia="en-AU"/>
        </w:rPr>
        <w:t xml:space="preserve"> New Zealand psyllids</w:t>
      </w:r>
      <w:bookmarkEnd w:id="154"/>
    </w:p>
    <w:p w14:paraId="332E6CB7" w14:textId="77777777" w:rsidR="0079647C" w:rsidRPr="00EB05AA" w:rsidRDefault="0079647C" w:rsidP="0079647C">
      <w:pPr>
        <w:pStyle w:val="ListParagraph"/>
        <w:numPr>
          <w:ilvl w:val="2"/>
          <w:numId w:val="15"/>
        </w:numPr>
        <w:rPr>
          <w:noProof/>
          <w:u w:val="single"/>
          <w:lang w:eastAsia="en-AU"/>
        </w:rPr>
      </w:pPr>
      <w:r>
        <w:rPr>
          <w:noProof/>
          <w:u w:val="single"/>
          <w:lang w:eastAsia="en-AU"/>
        </w:rPr>
        <w:t>Symbiotic bacteria</w:t>
      </w:r>
    </w:p>
    <w:p w14:paraId="170D6CD1" w14:textId="77777777" w:rsidR="0079647C" w:rsidRPr="00EB05AA" w:rsidRDefault="0079647C" w:rsidP="0079647C">
      <w:pPr>
        <w:spacing w:after="0" w:line="360" w:lineRule="auto"/>
        <w:ind w:firstLine="709"/>
        <w:rPr>
          <w:noProof/>
          <w:u w:val="single"/>
          <w:lang w:eastAsia="en-AU"/>
        </w:rPr>
      </w:pPr>
      <w:r w:rsidRPr="00FC0CB2">
        <w:rPr>
          <w:rFonts w:eastAsia="Times New Roman" w:cs="Times New Roman"/>
          <w:szCs w:val="24"/>
          <w:lang w:eastAsia="en-AU"/>
        </w:rPr>
        <w:t xml:space="preserve">The microbial dataset generated and analysed here </w:t>
      </w:r>
      <w:r>
        <w:rPr>
          <w:rFonts w:eastAsia="Times New Roman" w:cs="Times New Roman"/>
          <w:szCs w:val="24"/>
          <w:lang w:eastAsia="en-AU"/>
        </w:rPr>
        <w:t>included</w:t>
      </w:r>
      <w:r w:rsidRPr="00FC0CB2">
        <w:rPr>
          <w:rFonts w:eastAsia="Times New Roman" w:cs="Times New Roman"/>
          <w:szCs w:val="24"/>
          <w:lang w:eastAsia="en-AU"/>
        </w:rPr>
        <w:t xml:space="preserve"> </w:t>
      </w:r>
      <w:r w:rsidRPr="00E93158">
        <w:rPr>
          <w:rFonts w:eastAsia="Times New Roman" w:cs="Times New Roman"/>
          <w:szCs w:val="24"/>
          <w:highlight w:val="yellow"/>
          <w:lang w:eastAsia="en-AU"/>
        </w:rPr>
        <w:t>236 psyllids, belonging to 65 species, 18 genera and six families.</w:t>
      </w:r>
      <w:r w:rsidRPr="00FC0CB2">
        <w:rPr>
          <w:rFonts w:eastAsia="Times New Roman" w:cs="Times New Roman"/>
          <w:szCs w:val="24"/>
          <w:lang w:eastAsia="en-AU"/>
        </w:rPr>
        <w:t xml:space="preserve"> This is a significant advance on that of previous such studies that either focused on a smaller taxonomic range of insects, such as the Australian genus </w:t>
      </w:r>
      <w:proofErr w:type="spellStart"/>
      <w:r w:rsidRPr="00FC0CB2">
        <w:rPr>
          <w:rFonts w:eastAsia="Times New Roman" w:cs="Times New Roman"/>
          <w:i/>
          <w:szCs w:val="24"/>
          <w:lang w:eastAsia="en-AU"/>
        </w:rPr>
        <w:t>Cardiaspina</w:t>
      </w:r>
      <w:proofErr w:type="spellEnd"/>
      <w:r>
        <w:t xml:space="preserve"> (</w:t>
      </w:r>
      <w:r w:rsidRPr="00FC0CB2">
        <w:rPr>
          <w:noProof/>
        </w:rPr>
        <w:t xml:space="preserve">Hall </w:t>
      </w:r>
      <w:r w:rsidRPr="00E93158">
        <w:rPr>
          <w:i/>
          <w:noProof/>
        </w:rPr>
        <w:t>et al.</w:t>
      </w:r>
      <w:r w:rsidRPr="00FC0CB2">
        <w:rPr>
          <w:noProof/>
        </w:rPr>
        <w:t xml:space="preserve"> 2016</w:t>
      </w:r>
      <w:r>
        <w:rPr>
          <w:noProof/>
        </w:rPr>
        <w:t>)</w:t>
      </w:r>
      <w:r>
        <w:t xml:space="preserve"> </w:t>
      </w:r>
      <w:r w:rsidRPr="00FC0CB2">
        <w:rPr>
          <w:rFonts w:eastAsia="Times New Roman" w:cs="Times New Roman"/>
          <w:szCs w:val="24"/>
          <w:lang w:eastAsia="en-AU"/>
        </w:rPr>
        <w:t>or used different techniques that generated smaller numbers of sequences</w:t>
      </w:r>
      <w:r>
        <w:t xml:space="preserve"> </w:t>
      </w:r>
      <w:r>
        <w:rPr>
          <w:noProof/>
        </w:rPr>
        <w:t xml:space="preserve">(Thao </w:t>
      </w:r>
      <w:r w:rsidRPr="00E93158">
        <w:rPr>
          <w:i/>
          <w:noProof/>
        </w:rPr>
        <w:t>et al.</w:t>
      </w:r>
      <w:r>
        <w:rPr>
          <w:noProof/>
        </w:rPr>
        <w:t xml:space="preserve"> 2000b, Spaulding and von Dohlen 2001)</w:t>
      </w:r>
      <w:r w:rsidRPr="00FC0CB2">
        <w:t xml:space="preserve">. </w:t>
      </w:r>
    </w:p>
    <w:p w14:paraId="79145A93" w14:textId="77777777" w:rsidR="0079647C" w:rsidRPr="00FC0CB2" w:rsidRDefault="0079647C" w:rsidP="0079647C">
      <w:pPr>
        <w:spacing w:after="0" w:line="360" w:lineRule="auto"/>
        <w:ind w:firstLine="720"/>
      </w:pPr>
      <w:r>
        <w:rPr>
          <w:rFonts w:eastAsia="Times New Roman" w:cs="Times New Roman"/>
          <w:szCs w:val="24"/>
          <w:lang w:eastAsia="en-AU"/>
        </w:rPr>
        <w:t>As expected, g</w:t>
      </w:r>
      <w:r w:rsidRPr="00FC0CB2">
        <w:rPr>
          <w:rFonts w:eastAsia="Times New Roman" w:cs="Times New Roman"/>
          <w:szCs w:val="24"/>
          <w:lang w:eastAsia="en-AU"/>
        </w:rPr>
        <w:t xml:space="preserve">iven the obligate status of </w:t>
      </w:r>
      <w:proofErr w:type="spellStart"/>
      <w:r>
        <w:rPr>
          <w:rFonts w:eastAsia="Times New Roman" w:cs="Times New Roman"/>
          <w:i/>
          <w:szCs w:val="24"/>
          <w:lang w:eastAsia="en-AU"/>
        </w:rPr>
        <w:t>Candidatus</w:t>
      </w:r>
      <w:proofErr w:type="spellEnd"/>
      <w:r>
        <w:rPr>
          <w:rFonts w:eastAsia="Times New Roman" w:cs="Times New Roman"/>
          <w:i/>
          <w:szCs w:val="24"/>
          <w:lang w:eastAsia="en-AU"/>
        </w:rPr>
        <w:t xml:space="preserve"> </w:t>
      </w:r>
      <w:proofErr w:type="spellStart"/>
      <w:r w:rsidRPr="00DD63D9">
        <w:rPr>
          <w:rFonts w:eastAsia="Times New Roman" w:cs="Times New Roman"/>
          <w:szCs w:val="24"/>
          <w:lang w:eastAsia="en-AU"/>
        </w:rPr>
        <w:t>Carsonella</w:t>
      </w:r>
      <w:proofErr w:type="spellEnd"/>
      <w:r w:rsidRPr="00DD63D9">
        <w:rPr>
          <w:rFonts w:eastAsia="Times New Roman" w:cs="Times New Roman"/>
          <w:szCs w:val="24"/>
          <w:lang w:eastAsia="en-AU"/>
        </w:rPr>
        <w:t xml:space="preserve"> </w:t>
      </w:r>
      <w:proofErr w:type="spellStart"/>
      <w:r w:rsidRPr="00DD63D9">
        <w:rPr>
          <w:rFonts w:eastAsia="Times New Roman" w:cs="Times New Roman"/>
          <w:szCs w:val="24"/>
          <w:lang w:eastAsia="en-AU"/>
        </w:rPr>
        <w:t>rudii</w:t>
      </w:r>
      <w:proofErr w:type="spellEnd"/>
      <w:r>
        <w:rPr>
          <w:rFonts w:eastAsia="Times New Roman" w:cs="Times New Roman"/>
          <w:i/>
          <w:szCs w:val="24"/>
          <w:lang w:eastAsia="en-AU"/>
        </w:rPr>
        <w:t xml:space="preserve"> </w:t>
      </w:r>
      <w:r>
        <w:rPr>
          <w:rFonts w:eastAsia="Times New Roman" w:cs="Times New Roman"/>
          <w:szCs w:val="24"/>
          <w:lang w:eastAsia="en-AU"/>
        </w:rPr>
        <w:t>as primary symbiont</w:t>
      </w:r>
      <w:r w:rsidRPr="00FC0CB2">
        <w:rPr>
          <w:rFonts w:eastAsia="Times New Roman" w:cs="Times New Roman"/>
          <w:szCs w:val="24"/>
          <w:lang w:eastAsia="en-AU"/>
        </w:rPr>
        <w:t xml:space="preserve"> in psyllids</w:t>
      </w:r>
      <w:r>
        <w:t xml:space="preserve"> (</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r>
        <w:t>, this</w:t>
      </w:r>
      <w:r w:rsidRPr="00FC0CB2">
        <w:t xml:space="preserve"> was recorded in all the samples here, </w:t>
      </w:r>
      <w:r>
        <w:t xml:space="preserve">confirming </w:t>
      </w:r>
      <w:r w:rsidRPr="00FC0CB2">
        <w:t xml:space="preserve">its role as primary symbiont. </w:t>
      </w:r>
      <w:r>
        <w:t>Al</w:t>
      </w:r>
      <w:r w:rsidRPr="00FC0CB2">
        <w:t xml:space="preserve">ignment of the different </w:t>
      </w:r>
      <w:r>
        <w:t>sequences</w:t>
      </w:r>
      <w:r w:rsidRPr="00FC0CB2">
        <w:t xml:space="preserve"> and the construction of a Maximum Likelihood tree suggest that the radiation of this bacterium matched the psyllid phylogeny </w:t>
      </w:r>
      <w:r w:rsidRPr="009443CD">
        <w:rPr>
          <w:highlight w:val="yellow"/>
        </w:rPr>
        <w:t xml:space="preserve">(Figure </w:t>
      </w:r>
      <w:r>
        <w:rPr>
          <w:highlight w:val="yellow"/>
        </w:rPr>
        <w:t>3</w:t>
      </w:r>
      <w:r w:rsidRPr="009443CD">
        <w:rPr>
          <w:highlight w:val="yellow"/>
        </w:rPr>
        <w:t>)</w:t>
      </w:r>
      <w:r w:rsidRPr="00FC0CB2">
        <w:t xml:space="preserve">. This supports the long-lasting </w:t>
      </w:r>
      <w:proofErr w:type="spellStart"/>
      <w:r w:rsidRPr="00FC0CB2">
        <w:rPr>
          <w:i/>
        </w:rPr>
        <w:t>Carsonella</w:t>
      </w:r>
      <w:proofErr w:type="spellEnd"/>
      <w:r w:rsidRPr="00FC0CB2">
        <w:rPr>
          <w:i/>
        </w:rPr>
        <w:t>-</w:t>
      </w:r>
      <w:r w:rsidRPr="00FC0CB2">
        <w:t xml:space="preserve">psyllids coevolution hypothesis, possibly originated from a single, ancestral infection </w:t>
      </w:r>
      <w:r>
        <w:t>(</w:t>
      </w:r>
      <w:r>
        <w:rPr>
          <w:noProof/>
        </w:rPr>
        <w:t xml:space="preserve">Thao </w:t>
      </w:r>
      <w:r w:rsidRPr="00E93158">
        <w:rPr>
          <w:i/>
          <w:noProof/>
        </w:rPr>
        <w:t>et al.</w:t>
      </w:r>
      <w:r>
        <w:rPr>
          <w:noProof/>
        </w:rPr>
        <w:t xml:space="preserve"> 2000a, Thao </w:t>
      </w:r>
      <w:r w:rsidRPr="00E93158">
        <w:rPr>
          <w:i/>
          <w:noProof/>
        </w:rPr>
        <w:t>et al.</w:t>
      </w:r>
      <w:r>
        <w:rPr>
          <w:noProof/>
        </w:rPr>
        <w:t xml:space="preserve"> 2001, Hall </w:t>
      </w:r>
      <w:r w:rsidRPr="00E93158">
        <w:rPr>
          <w:i/>
          <w:noProof/>
        </w:rPr>
        <w:t>et al.</w:t>
      </w:r>
      <w:r>
        <w:rPr>
          <w:noProof/>
        </w:rPr>
        <w:t xml:space="preserve"> 2016).</w:t>
      </w:r>
    </w:p>
    <w:p w14:paraId="1CE3B2A4" w14:textId="77777777" w:rsidR="0079647C" w:rsidRPr="00FC0CB2" w:rsidRDefault="0079647C" w:rsidP="0079647C">
      <w:pPr>
        <w:spacing w:line="360" w:lineRule="auto"/>
        <w:ind w:firstLine="720"/>
      </w:pPr>
      <w:commentRangeStart w:id="155"/>
      <w:r>
        <w:rPr>
          <w:rFonts w:eastAsia="Times New Roman" w:cs="Times New Roman"/>
          <w:szCs w:val="24"/>
          <w:lang w:eastAsia="en-AU"/>
        </w:rPr>
        <w:t xml:space="preserve">Beside </w:t>
      </w:r>
      <w:proofErr w:type="spellStart"/>
      <w:r>
        <w:rPr>
          <w:rFonts w:eastAsia="Times New Roman" w:cs="Times New Roman"/>
          <w:i/>
          <w:szCs w:val="24"/>
          <w:lang w:eastAsia="en-AU"/>
        </w:rPr>
        <w:t>Carsonella</w:t>
      </w:r>
      <w:proofErr w:type="spellEnd"/>
      <w:r>
        <w:rPr>
          <w:rFonts w:eastAsia="Times New Roman" w:cs="Times New Roman"/>
          <w:i/>
          <w:szCs w:val="24"/>
          <w:lang w:eastAsia="en-AU"/>
        </w:rPr>
        <w:t>,</w:t>
      </w:r>
      <w:r w:rsidRPr="00FC0CB2">
        <w:rPr>
          <w:rFonts w:eastAsia="Times New Roman" w:cs="Times New Roman"/>
          <w:szCs w:val="24"/>
          <w:lang w:eastAsia="en-AU"/>
        </w:rPr>
        <w:t xml:space="preserve"> the family Enterobacteriaceae </w:t>
      </w:r>
      <w:r>
        <w:rPr>
          <w:rFonts w:eastAsia="Times New Roman" w:cs="Times New Roman"/>
          <w:szCs w:val="24"/>
          <w:lang w:eastAsia="en-AU"/>
        </w:rPr>
        <w:t>was</w:t>
      </w:r>
      <w:r w:rsidRPr="00FC0CB2">
        <w:rPr>
          <w:rFonts w:eastAsia="Times New Roman" w:cs="Times New Roman"/>
          <w:szCs w:val="24"/>
          <w:lang w:eastAsia="en-AU"/>
        </w:rPr>
        <w:t xml:space="preserve"> the most abundant </w:t>
      </w:r>
      <w:commentRangeEnd w:id="155"/>
      <w:r w:rsidR="006368D2">
        <w:rPr>
          <w:rStyle w:val="CommentReference"/>
          <w:rFonts w:eastAsia="Times New Roman" w:cs="Times New Roman"/>
          <w:lang w:eastAsia="en-AU"/>
        </w:rPr>
        <w:commentReference w:id="155"/>
      </w:r>
      <w:r w:rsidRPr="00FC0CB2">
        <w:rPr>
          <w:rFonts w:eastAsia="Times New Roman" w:cs="Times New Roman"/>
          <w:szCs w:val="24"/>
          <w:lang w:eastAsia="en-AU"/>
        </w:rPr>
        <w:t>(</w:t>
      </w:r>
      <w:r w:rsidRPr="00DD63D9">
        <w:rPr>
          <w:rFonts w:eastAsia="Times New Roman" w:cs="Times New Roman"/>
          <w:szCs w:val="24"/>
          <w:highlight w:val="yellow"/>
          <w:lang w:eastAsia="en-AU"/>
        </w:rPr>
        <w:t>Table 5.1</w:t>
      </w:r>
      <w:r w:rsidRPr="00FC0CB2">
        <w:rPr>
          <w:rFonts w:eastAsia="Times New Roman" w:cs="Times New Roman"/>
          <w:szCs w:val="24"/>
          <w:lang w:eastAsia="en-AU"/>
        </w:rPr>
        <w:t xml:space="preserve">). </w:t>
      </w:r>
      <w:r>
        <w:rPr>
          <w:rFonts w:eastAsia="Times New Roman" w:cs="Times New Roman"/>
          <w:szCs w:val="24"/>
          <w:lang w:eastAsia="en-AU"/>
        </w:rPr>
        <w:t>We identified</w:t>
      </w:r>
      <w:r w:rsidRPr="00FC0CB2">
        <w:rPr>
          <w:rFonts w:eastAsia="Times New Roman" w:cs="Times New Roman"/>
          <w:szCs w:val="24"/>
          <w:lang w:eastAsia="en-AU"/>
        </w:rPr>
        <w:t xml:space="preserve"> </w:t>
      </w:r>
      <w:r w:rsidRPr="009443CD">
        <w:rPr>
          <w:rFonts w:eastAsia="Times New Roman" w:cs="Times New Roman"/>
          <w:szCs w:val="24"/>
          <w:highlight w:val="yellow"/>
          <w:lang w:eastAsia="en-AU"/>
        </w:rPr>
        <w:t>78 distinct Enterobacteriaceae OTUs</w:t>
      </w:r>
      <w:r w:rsidRPr="00FC0CB2">
        <w:rPr>
          <w:rFonts w:eastAsia="Times New Roman" w:cs="Times New Roman"/>
          <w:szCs w:val="24"/>
          <w:lang w:eastAsia="en-AU"/>
        </w:rPr>
        <w:t xml:space="preserve">, only some of which identified as </w:t>
      </w:r>
      <w:proofErr w:type="spellStart"/>
      <w:r w:rsidRPr="00FC0CB2">
        <w:rPr>
          <w:rFonts w:eastAsia="Times New Roman" w:cs="Times New Roman"/>
          <w:i/>
          <w:szCs w:val="24"/>
          <w:lang w:eastAsia="en-AU"/>
        </w:rPr>
        <w:t>Sodalis</w:t>
      </w:r>
      <w:proofErr w:type="spellEnd"/>
      <w:r w:rsidRPr="00FC0CB2">
        <w:rPr>
          <w:rFonts w:eastAsia="Times New Roman" w:cs="Times New Roman"/>
          <w:szCs w:val="24"/>
          <w:lang w:eastAsia="en-AU"/>
        </w:rPr>
        <w:t xml:space="preserve">. When compared to sequences on GenBank, some of the </w:t>
      </w:r>
      <w:proofErr w:type="spellStart"/>
      <w:r w:rsidRPr="00FC0CB2">
        <w:rPr>
          <w:rFonts w:eastAsia="Times New Roman" w:cs="Times New Roman"/>
          <w:i/>
          <w:szCs w:val="24"/>
          <w:lang w:eastAsia="en-AU"/>
        </w:rPr>
        <w:t>Sodalis</w:t>
      </w:r>
      <w:proofErr w:type="spellEnd"/>
      <w:r w:rsidRPr="00FC0CB2">
        <w:rPr>
          <w:rFonts w:eastAsia="Times New Roman" w:cs="Times New Roman"/>
          <w:i/>
          <w:szCs w:val="24"/>
          <w:lang w:eastAsia="en-AU"/>
        </w:rPr>
        <w:t xml:space="preserve"> </w:t>
      </w:r>
      <w:r>
        <w:rPr>
          <w:rFonts w:eastAsia="Times New Roman" w:cs="Times New Roman"/>
          <w:szCs w:val="24"/>
          <w:lang w:eastAsia="en-AU"/>
        </w:rPr>
        <w:t>sequences obtained here</w:t>
      </w:r>
      <w:r w:rsidRPr="00FC0CB2">
        <w:rPr>
          <w:rFonts w:eastAsia="Times New Roman" w:cs="Times New Roman"/>
          <w:szCs w:val="24"/>
          <w:lang w:eastAsia="en-AU"/>
        </w:rPr>
        <w:t xml:space="preserve"> showed a 91%-</w:t>
      </w:r>
      <w:r w:rsidRPr="00FC0CB2">
        <w:rPr>
          <w:rFonts w:eastAsia="Times New Roman" w:cs="Times New Roman"/>
          <w:szCs w:val="24"/>
          <w:lang w:eastAsia="en-AU"/>
        </w:rPr>
        <w:lastRenderedPageBreak/>
        <w:t xml:space="preserve">94% similarity with </w:t>
      </w:r>
      <w:proofErr w:type="spellStart"/>
      <w:r w:rsidRPr="00FC0CB2">
        <w:rPr>
          <w:rFonts w:eastAsia="Times New Roman" w:cs="Times New Roman"/>
          <w:i/>
          <w:szCs w:val="24"/>
          <w:lang w:eastAsia="en-AU"/>
        </w:rPr>
        <w:t>Sodalis</w:t>
      </w:r>
      <w:proofErr w:type="spellEnd"/>
      <w:r w:rsidRPr="00FC0CB2">
        <w:rPr>
          <w:rFonts w:eastAsia="Times New Roman" w:cs="Times New Roman"/>
          <w:szCs w:val="24"/>
          <w:lang w:eastAsia="en-AU"/>
        </w:rPr>
        <w:t xml:space="preserve"> sequences</w:t>
      </w:r>
      <w:r>
        <w:rPr>
          <w:rFonts w:eastAsia="Times New Roman" w:cs="Times New Roman"/>
          <w:szCs w:val="24"/>
          <w:lang w:eastAsia="en-AU"/>
        </w:rPr>
        <w:t xml:space="preserve">. </w:t>
      </w:r>
      <w:r w:rsidRPr="00FC0CB2">
        <w:rPr>
          <w:rFonts w:eastAsia="Times New Roman" w:cs="Times New Roman"/>
          <w:szCs w:val="24"/>
          <w:lang w:eastAsia="en-AU"/>
        </w:rPr>
        <w:t>However, other Enterobacteriaceae</w:t>
      </w:r>
      <w:r>
        <w:rPr>
          <w:rFonts w:eastAsia="Times New Roman" w:cs="Times New Roman"/>
          <w:szCs w:val="24"/>
          <w:lang w:eastAsia="en-AU"/>
        </w:rPr>
        <w:t xml:space="preserve"> sequences</w:t>
      </w:r>
      <w:r w:rsidRPr="00FC0CB2">
        <w:rPr>
          <w:rFonts w:eastAsia="Times New Roman" w:cs="Times New Roman"/>
          <w:szCs w:val="24"/>
          <w:lang w:eastAsia="en-AU"/>
        </w:rPr>
        <w:t xml:space="preserve"> showed different similarities to other sequences belonging to this family. For example, some were closely associated with the genus </w:t>
      </w:r>
      <w:proofErr w:type="spellStart"/>
      <w:r w:rsidRPr="00FC0CB2">
        <w:rPr>
          <w:rFonts w:eastAsia="Times New Roman" w:cs="Times New Roman"/>
          <w:i/>
          <w:szCs w:val="24"/>
          <w:lang w:eastAsia="en-AU"/>
        </w:rPr>
        <w:t>Arsenophonus</w:t>
      </w:r>
      <w:proofErr w:type="spellEnd"/>
      <w:r w:rsidRPr="00FC0CB2">
        <w:rPr>
          <w:rFonts w:eastAsia="Times New Roman" w:cs="Times New Roman"/>
          <w:i/>
          <w:szCs w:val="24"/>
          <w:lang w:eastAsia="en-AU"/>
        </w:rPr>
        <w:t xml:space="preserve">. </w:t>
      </w:r>
      <w:r w:rsidRPr="00FC0CB2">
        <w:rPr>
          <w:rFonts w:eastAsia="Times New Roman" w:cs="Times New Roman"/>
          <w:szCs w:val="24"/>
          <w:lang w:eastAsia="en-AU"/>
        </w:rPr>
        <w:t xml:space="preserve">However, they also show a distribution across the different psyllid species which is sometimes limited to a single </w:t>
      </w:r>
      <w:r>
        <w:rPr>
          <w:rFonts w:eastAsia="Times New Roman" w:cs="Times New Roman"/>
          <w:szCs w:val="24"/>
          <w:lang w:eastAsia="en-AU"/>
        </w:rPr>
        <w:t>Enterobacteriaceae</w:t>
      </w:r>
      <w:r w:rsidRPr="00FC0CB2">
        <w:rPr>
          <w:rFonts w:eastAsia="Times New Roman" w:cs="Times New Roman"/>
          <w:szCs w:val="24"/>
          <w:lang w:eastAsia="en-AU"/>
        </w:rPr>
        <w:t xml:space="preserve"> per taxa. For example, </w:t>
      </w:r>
      <w:proofErr w:type="spellStart"/>
      <w:r w:rsidRPr="00FC0CB2">
        <w:rPr>
          <w:rFonts w:eastAsia="Times New Roman" w:cs="Times New Roman"/>
          <w:i/>
          <w:szCs w:val="24"/>
          <w:lang w:eastAsia="en-AU"/>
        </w:rPr>
        <w:t>Hamiltonella</w:t>
      </w:r>
      <w:proofErr w:type="spellEnd"/>
      <w:r>
        <w:rPr>
          <w:rFonts w:eastAsia="Times New Roman" w:cs="Times New Roman"/>
          <w:szCs w:val="24"/>
          <w:lang w:eastAsia="en-AU"/>
        </w:rPr>
        <w:t xml:space="preserve"> was</w:t>
      </w:r>
      <w:r w:rsidRPr="00FC0CB2">
        <w:rPr>
          <w:rFonts w:eastAsia="Times New Roman" w:cs="Times New Roman"/>
          <w:szCs w:val="24"/>
          <w:lang w:eastAsia="en-AU"/>
        </w:rPr>
        <w:t xml:space="preserve"> present only in </w:t>
      </w:r>
      <w:proofErr w:type="spellStart"/>
      <w:r w:rsidRPr="00FC0CB2">
        <w:rPr>
          <w:rFonts w:eastAsia="Times New Roman" w:cs="Times New Roman"/>
          <w:i/>
          <w:szCs w:val="24"/>
          <w:lang w:eastAsia="en-AU"/>
        </w:rPr>
        <w:t>Anomalopsylla</w:t>
      </w:r>
      <w:proofErr w:type="spellEnd"/>
      <w:r>
        <w:rPr>
          <w:rFonts w:eastAsia="Times New Roman" w:cs="Times New Roman"/>
          <w:i/>
          <w:szCs w:val="24"/>
          <w:lang w:eastAsia="en-AU"/>
        </w:rPr>
        <w:t xml:space="preserve">, </w:t>
      </w:r>
      <w:r w:rsidRPr="00FC0CB2">
        <w:rPr>
          <w:rFonts w:eastAsia="Times New Roman" w:cs="Times New Roman"/>
          <w:szCs w:val="24"/>
          <w:lang w:eastAsia="en-AU"/>
        </w:rPr>
        <w:t>highlight</w:t>
      </w:r>
      <w:r>
        <w:rPr>
          <w:rFonts w:eastAsia="Times New Roman" w:cs="Times New Roman"/>
          <w:szCs w:val="24"/>
          <w:lang w:eastAsia="en-AU"/>
        </w:rPr>
        <w:t>ing</w:t>
      </w:r>
      <w:r w:rsidRPr="00FC0CB2">
        <w:rPr>
          <w:rFonts w:eastAsia="Times New Roman" w:cs="Times New Roman"/>
          <w:szCs w:val="24"/>
          <w:lang w:eastAsia="en-AU"/>
        </w:rPr>
        <w:t xml:space="preserve"> a strict psyllid-Enterobacteriaceae relationship. This is in agreement with recent work suggesting coevolution between psyllids and S-symbionts and may indicate an obligate instead of the anticipated facultative symbiosis</w:t>
      </w:r>
      <w:r>
        <w:t xml:space="preserve"> (</w:t>
      </w:r>
      <w:r w:rsidRPr="00FC0CB2">
        <w:rPr>
          <w:noProof/>
        </w:rPr>
        <w:t xml:space="preserve">Hall </w:t>
      </w:r>
      <w:r w:rsidRPr="00DD63D9">
        <w:rPr>
          <w:i/>
          <w:noProof/>
        </w:rPr>
        <w:t xml:space="preserve">et al. </w:t>
      </w:r>
      <w:r w:rsidRPr="00FC0CB2">
        <w:rPr>
          <w:noProof/>
        </w:rPr>
        <w:t>2016</w:t>
      </w:r>
      <w:r>
        <w:rPr>
          <w:noProof/>
        </w:rPr>
        <w:t>)</w:t>
      </w:r>
      <w:r w:rsidRPr="00FC0CB2">
        <w:t>.</w:t>
      </w:r>
      <w:r>
        <w:t xml:space="preserve"> </w:t>
      </w:r>
      <w:r>
        <w:rPr>
          <w:rFonts w:eastAsia="Times New Roman" w:cs="Times New Roman"/>
          <w:szCs w:val="24"/>
          <w:lang w:eastAsia="en-AU"/>
        </w:rPr>
        <w:t>A less strict symbiosis than that with the P-symbiont also</w:t>
      </w:r>
      <w:r w:rsidRPr="00FC0CB2">
        <w:rPr>
          <w:rFonts w:eastAsia="Times New Roman" w:cs="Times New Roman"/>
          <w:szCs w:val="24"/>
          <w:lang w:eastAsia="en-AU"/>
        </w:rPr>
        <w:t xml:space="preserve"> supports the concept of a dual nature for psyllid S-symbionts, suggesting they could be both vertically and horizontally transmitted as hypothesised elsewhere </w:t>
      </w:r>
      <w:r>
        <w:t>(</w:t>
      </w:r>
      <w:r w:rsidRPr="00FC0CB2">
        <w:rPr>
          <w:noProof/>
        </w:rPr>
        <w:t xml:space="preserve">Hall </w:t>
      </w:r>
      <w:r w:rsidRPr="00DD63D9">
        <w:rPr>
          <w:i/>
          <w:noProof/>
        </w:rPr>
        <w:t xml:space="preserve">et al. </w:t>
      </w:r>
      <w:r w:rsidRPr="00FC0CB2">
        <w:rPr>
          <w:noProof/>
        </w:rPr>
        <w:t>2016</w:t>
      </w:r>
      <w:r>
        <w:rPr>
          <w:noProof/>
        </w:rPr>
        <w:t>)</w:t>
      </w:r>
      <w:r w:rsidRPr="00FC0CB2">
        <w:t>.</w:t>
      </w:r>
    </w:p>
    <w:p w14:paraId="6648ED28" w14:textId="1E97A3FE" w:rsidR="0079647C" w:rsidRPr="00FC0CB2" w:rsidRDefault="0079647C" w:rsidP="0079647C">
      <w:pPr>
        <w:spacing w:line="360" w:lineRule="auto"/>
        <w:ind w:firstLine="720"/>
      </w:pPr>
      <w:r w:rsidRPr="00FC0CB2">
        <w:t xml:space="preserve">The role of other Enterobacteriaceae genera, such as </w:t>
      </w:r>
      <w:proofErr w:type="spellStart"/>
      <w:r w:rsidRPr="00FC0CB2">
        <w:rPr>
          <w:i/>
        </w:rPr>
        <w:t>Arsenophonus</w:t>
      </w:r>
      <w:proofErr w:type="spellEnd"/>
      <w:r w:rsidRPr="00FC0CB2">
        <w:t xml:space="preserve">, </w:t>
      </w:r>
      <w:proofErr w:type="spellStart"/>
      <w:r w:rsidRPr="00FC0CB2">
        <w:rPr>
          <w:i/>
        </w:rPr>
        <w:t>Sodalis</w:t>
      </w:r>
      <w:proofErr w:type="spellEnd"/>
      <w:r w:rsidRPr="00FC0CB2">
        <w:rPr>
          <w:i/>
        </w:rPr>
        <w:t xml:space="preserve">, </w:t>
      </w:r>
      <w:proofErr w:type="spellStart"/>
      <w:r w:rsidRPr="00FC0CB2">
        <w:rPr>
          <w:i/>
        </w:rPr>
        <w:t>Schneideria</w:t>
      </w:r>
      <w:proofErr w:type="spellEnd"/>
      <w:r w:rsidRPr="00FC0CB2">
        <w:rPr>
          <w:i/>
        </w:rPr>
        <w:t xml:space="preserve"> </w:t>
      </w:r>
      <w:r w:rsidRPr="00FC0CB2">
        <w:t xml:space="preserve">and </w:t>
      </w:r>
      <w:proofErr w:type="spellStart"/>
      <w:r w:rsidRPr="00FC0CB2">
        <w:rPr>
          <w:i/>
        </w:rPr>
        <w:t>Blochmannia</w:t>
      </w:r>
      <w:proofErr w:type="spellEnd"/>
      <w:r w:rsidRPr="00FC0CB2">
        <w:rPr>
          <w:i/>
        </w:rPr>
        <w:t>,</w:t>
      </w:r>
      <w:r w:rsidRPr="00FC0CB2">
        <w:t xml:space="preserve"> as a S-symbiont of insects has been widely reported for other insects, such as </w:t>
      </w:r>
      <w:proofErr w:type="spellStart"/>
      <w:r w:rsidRPr="00FC0CB2">
        <w:t>Glossinidae</w:t>
      </w:r>
      <w:proofErr w:type="spellEnd"/>
      <w:r w:rsidRPr="00FC0CB2">
        <w:t xml:space="preserve"> flies (</w:t>
      </w:r>
      <w:proofErr w:type="spellStart"/>
      <w:r w:rsidRPr="00FC0CB2">
        <w:t>Diptera</w:t>
      </w:r>
      <w:proofErr w:type="spellEnd"/>
      <w:r w:rsidRPr="00FC0CB2">
        <w:t>)</w:t>
      </w:r>
      <w:r>
        <w:t xml:space="preserve"> (</w:t>
      </w:r>
      <w:r w:rsidRPr="00FC0CB2">
        <w:rPr>
          <w:noProof/>
        </w:rPr>
        <w:t xml:space="preserve">Aksoy </w:t>
      </w:r>
      <w:r w:rsidRPr="00457BEC">
        <w:rPr>
          <w:i/>
          <w:noProof/>
        </w:rPr>
        <w:t>et al.</w:t>
      </w:r>
      <w:r w:rsidRPr="00FC0CB2">
        <w:rPr>
          <w:noProof/>
        </w:rPr>
        <w:t xml:space="preserve"> 1997</w:t>
      </w:r>
      <w:r>
        <w:rPr>
          <w:noProof/>
        </w:rPr>
        <w:t>)</w:t>
      </w:r>
      <w:r w:rsidRPr="00FC0CB2">
        <w:t>, lygaeid stinkbugs</w:t>
      </w:r>
      <w:r>
        <w:t xml:space="preserve"> (</w:t>
      </w:r>
      <w:r w:rsidRPr="00FC0CB2">
        <w:rPr>
          <w:noProof/>
        </w:rPr>
        <w:t xml:space="preserve">Matsuura </w:t>
      </w:r>
      <w:r w:rsidRPr="00457BEC">
        <w:rPr>
          <w:i/>
          <w:noProof/>
        </w:rPr>
        <w:t>et al.</w:t>
      </w:r>
      <w:r w:rsidRPr="00FC0CB2">
        <w:rPr>
          <w:noProof/>
        </w:rPr>
        <w:t xml:space="preserve"> 2012</w:t>
      </w:r>
      <w:r>
        <w:rPr>
          <w:noProof/>
        </w:rPr>
        <w:t>)</w:t>
      </w:r>
      <w:r w:rsidRPr="00FC0CB2">
        <w:t xml:space="preserve">, carpenters ants </w:t>
      </w:r>
      <w:r>
        <w:t>(</w:t>
      </w:r>
      <w:r w:rsidRPr="00FC0CB2">
        <w:rPr>
          <w:noProof/>
        </w:rPr>
        <w:t xml:space="preserve">Schroder </w:t>
      </w:r>
      <w:r w:rsidRPr="00457BEC">
        <w:rPr>
          <w:i/>
          <w:noProof/>
        </w:rPr>
        <w:t>et al</w:t>
      </w:r>
      <w:r w:rsidRPr="00FC0CB2">
        <w:rPr>
          <w:noProof/>
        </w:rPr>
        <w:t>. 1996</w:t>
      </w:r>
      <w:r w:rsidR="00282F5A">
        <w:rPr>
          <w:noProof/>
        </w:rPr>
        <w:t>;</w:t>
      </w:r>
      <w:r w:rsidRPr="00FC0CB2">
        <w:rPr>
          <w:noProof/>
        </w:rPr>
        <w:t xml:space="preserve"> Sauer </w:t>
      </w:r>
      <w:r w:rsidRPr="00457BEC">
        <w:rPr>
          <w:i/>
          <w:noProof/>
        </w:rPr>
        <w:t>et al.</w:t>
      </w:r>
      <w:r w:rsidRPr="00FC0CB2">
        <w:rPr>
          <w:noProof/>
        </w:rPr>
        <w:t xml:space="preserve"> 2000</w:t>
      </w:r>
      <w:r>
        <w:rPr>
          <w:noProof/>
        </w:rPr>
        <w:t xml:space="preserve">) </w:t>
      </w:r>
      <w:r w:rsidRPr="00FC0CB2">
        <w:t>and a weevil</w:t>
      </w:r>
      <w:r>
        <w:t xml:space="preserve"> (</w:t>
      </w:r>
      <w:proofErr w:type="spellStart"/>
      <w:r w:rsidRPr="00FC0CB2">
        <w:rPr>
          <w:noProof/>
        </w:rPr>
        <w:t>Heddi</w:t>
      </w:r>
      <w:proofErr w:type="spellEnd"/>
      <w:r w:rsidRPr="00FC0CB2">
        <w:rPr>
          <w:noProof/>
        </w:rPr>
        <w:t xml:space="preserve"> </w:t>
      </w:r>
      <w:r w:rsidRPr="00457BEC">
        <w:rPr>
          <w:i/>
          <w:noProof/>
        </w:rPr>
        <w:t>et al.</w:t>
      </w:r>
      <w:r w:rsidRPr="00FC0CB2">
        <w:rPr>
          <w:noProof/>
        </w:rPr>
        <w:t xml:space="preserve"> 1998</w:t>
      </w:r>
      <w:r>
        <w:rPr>
          <w:noProof/>
        </w:rPr>
        <w:t>)</w:t>
      </w:r>
      <w:r w:rsidRPr="00FC0CB2">
        <w:t xml:space="preserve">. This may explain why, with the exception of </w:t>
      </w:r>
      <w:proofErr w:type="spellStart"/>
      <w:r w:rsidRPr="00FC0CB2">
        <w:rPr>
          <w:i/>
        </w:rPr>
        <w:t>Schneideria</w:t>
      </w:r>
      <w:proofErr w:type="spellEnd"/>
      <w:r w:rsidRPr="00FC0CB2">
        <w:t xml:space="preserve">, all Enterobacteriaceae have been previously assumed as S-symbionts of psyllids as well </w:t>
      </w:r>
      <w:r w:rsidR="00282F5A">
        <w:t>(</w:t>
      </w:r>
      <w:r w:rsidRPr="00FC0CB2">
        <w:t>e.g.</w:t>
      </w:r>
      <w:r w:rsidR="00282F5A">
        <w:t>,</w:t>
      </w:r>
      <w:r>
        <w:t xml:space="preserve"> </w:t>
      </w:r>
      <w:r>
        <w:rPr>
          <w:noProof/>
        </w:rPr>
        <w:t xml:space="preserve">Thao </w:t>
      </w:r>
      <w:r w:rsidRPr="00457BEC">
        <w:rPr>
          <w:i/>
          <w:noProof/>
        </w:rPr>
        <w:t>et al.</w:t>
      </w:r>
      <w:r>
        <w:rPr>
          <w:noProof/>
        </w:rPr>
        <w:t xml:space="preserve"> 2000b</w:t>
      </w:r>
      <w:r w:rsidR="00282F5A">
        <w:rPr>
          <w:noProof/>
        </w:rPr>
        <w:t>;</w:t>
      </w:r>
      <w:r>
        <w:rPr>
          <w:noProof/>
        </w:rPr>
        <w:t xml:space="preserve"> Hall </w:t>
      </w:r>
      <w:r w:rsidRPr="00457BEC">
        <w:rPr>
          <w:i/>
          <w:noProof/>
        </w:rPr>
        <w:t>et al.</w:t>
      </w:r>
      <w:r>
        <w:rPr>
          <w:noProof/>
        </w:rPr>
        <w:t xml:space="preserve"> 2016)</w:t>
      </w:r>
      <w:r w:rsidRPr="00FC0CB2">
        <w:t xml:space="preserve">. </w:t>
      </w:r>
      <w:r>
        <w:t>Ultimately</w:t>
      </w:r>
      <w:r w:rsidRPr="00FC0CB2">
        <w:t xml:space="preserve">, the results obtained here suggest that some Enterobacteriaceae S-symbionts of psyllids </w:t>
      </w:r>
      <w:r>
        <w:t>have</w:t>
      </w:r>
      <w:r w:rsidRPr="00FC0CB2">
        <w:t xml:space="preserve"> a strong history of coevolution with the </w:t>
      </w:r>
      <w:r>
        <w:t>members of this insect superfamily</w:t>
      </w:r>
      <w:r w:rsidRPr="00FC0CB2">
        <w:t xml:space="preserve">. The ~90% sequence similarity with the closer sequences on the database reported here unfortunately does not enable these bacteria to be clearly assigned to any specific genera, for which further analyses using multiple markers will be needed. Such an approach has been taken for a S-symbiont phylogeny but was restricted to only 16 psyllid species </w:t>
      </w:r>
      <w:r>
        <w:t>(</w:t>
      </w:r>
      <w:r w:rsidRPr="00FC0CB2">
        <w:rPr>
          <w:noProof/>
        </w:rPr>
        <w:t xml:space="preserve">Hall </w:t>
      </w:r>
      <w:r w:rsidRPr="00804099">
        <w:rPr>
          <w:i/>
          <w:noProof/>
        </w:rPr>
        <w:t>et al.</w:t>
      </w:r>
      <w:r w:rsidRPr="00FC0CB2">
        <w:rPr>
          <w:noProof/>
        </w:rPr>
        <w:t xml:space="preserve"> 2016</w:t>
      </w:r>
      <w:r>
        <w:rPr>
          <w:noProof/>
        </w:rPr>
        <w:t>).</w:t>
      </w:r>
    </w:p>
    <w:p w14:paraId="16BEFE7C" w14:textId="77777777" w:rsidR="0079647C" w:rsidRPr="00C6669E" w:rsidRDefault="0079647C" w:rsidP="0079647C">
      <w:pPr>
        <w:pStyle w:val="ListParagraph"/>
        <w:numPr>
          <w:ilvl w:val="2"/>
          <w:numId w:val="15"/>
        </w:numPr>
        <w:spacing w:line="360" w:lineRule="auto"/>
        <w:rPr>
          <w:highlight w:val="red"/>
        </w:rPr>
      </w:pPr>
      <w:r w:rsidRPr="00C6669E">
        <w:rPr>
          <w:highlight w:val="red"/>
        </w:rPr>
        <w:t xml:space="preserve">The Psyllids-bacteria relationship: a new case of </w:t>
      </w:r>
      <w:proofErr w:type="spellStart"/>
      <w:r w:rsidRPr="00C6669E">
        <w:rPr>
          <w:highlight w:val="red"/>
        </w:rPr>
        <w:t>phylosymbiosis</w:t>
      </w:r>
      <w:proofErr w:type="spellEnd"/>
      <w:r w:rsidRPr="00C6669E">
        <w:rPr>
          <w:highlight w:val="red"/>
        </w:rPr>
        <w:t>.</w:t>
      </w:r>
    </w:p>
    <w:p w14:paraId="3835A48D"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 xml:space="preserve">Alpha diversity is the diversity of organisms in one environment (Whittaker 1960), and the environment considered in this study is the insect. However, diversity of the microbial composition is a function of the sequencing depth, which is extremely variable where extremes of low sequencing depth may still capture high diversity or high sequencing depth may still result in low apparent diversity (Figure 5). In fact, a variation can be clearly observed with samples recording a number of reads even higher than 80,000 (for more than 100 bacterial OTUs) while others have just a few thousands reads. Diversity has also been demonstrated here to be a function of the individual PCR characteristics (Figure?). For this reason, the number of OTUs recorded and the alpha diversity generated could be biased by the number of specimens analysed for each species. Consequently, the sample with the smallest number of reads has been used to rarefy the plot in Figure 6. While aware </w:t>
      </w:r>
      <w:r w:rsidRPr="005B269D">
        <w:rPr>
          <w:rFonts w:ascii="Calibri" w:eastAsia="Times New Roman" w:hAnsi="Calibri" w:cs="Times New Roman"/>
          <w:highlight w:val="yellow"/>
          <w:lang w:eastAsia="en-AU"/>
        </w:rPr>
        <w:lastRenderedPageBreak/>
        <w:t>of the limitations of rarefaction (</w:t>
      </w:r>
      <w:proofErr w:type="spellStart"/>
      <w:r w:rsidRPr="005B269D">
        <w:rPr>
          <w:rFonts w:ascii="Calibri" w:eastAsia="Times New Roman" w:hAnsi="Calibri" w:cs="Times New Roman"/>
          <w:highlight w:val="yellow"/>
          <w:lang w:eastAsia="en-AU"/>
        </w:rPr>
        <w:t>McMurdie</w:t>
      </w:r>
      <w:proofErr w:type="spellEnd"/>
      <w:r w:rsidRPr="005B269D">
        <w:rPr>
          <w:rFonts w:ascii="Calibri" w:eastAsia="Times New Roman" w:hAnsi="Calibri" w:cs="Times New Roman"/>
          <w:highlight w:val="yellow"/>
          <w:lang w:eastAsia="en-AU"/>
        </w:rPr>
        <w:t xml:space="preserve"> and Holmes 2014), this allowed the alpha diversity to be compared between the different psyllid species as if every sample had the same number of sequences. The rarefied test shows how the microbiome diversity compares amongst species within the same genus and family (Figure 6).</w:t>
      </w:r>
    </w:p>
    <w:p w14:paraId="7CF69654"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highlight w:val="yellow"/>
          <w:lang w:eastAsia="en-AU"/>
        </w:rPr>
        <w:t xml:space="preserve">After confirming that the microbial composition of psyllids was not randomly distributed (Alpha and Beta diversity) and associating this variation with psyllid taxa (ADONIS approach accounting for the 60% of the variation in the microbial composition), the microbial composition was shown to be more similar in closely related psyllid species. </w:t>
      </w:r>
      <w:r w:rsidRPr="005B269D">
        <w:rPr>
          <w:rFonts w:ascii="Calibri" w:eastAsia="Times New Roman" w:hAnsi="Calibri" w:cs="Times New Roman"/>
          <w:noProof/>
          <w:highlight w:val="yellow"/>
          <w:lang w:eastAsia="en-AU"/>
        </w:rPr>
        <w:t xml:space="preserve">Thus, considering the P-symbiont and pool of S-symbionts, the phylogeny of the insect would be expected to be the predominant driver of microbiota structure. In fact, studies elsewhere focusing both on the P-symbiont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TnVtPjIyNTwvUmVjTnVtPjxEaXNwbGF5VGV4dD4oVGhhbyBldCBhbC4gMjAwMGEsIFNwYXVsZGlu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2000a, Spaulding and von Dohlen 2001, Thao et al. 2001, 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and on the S-symbionts </w: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 </w:instrText>
      </w:r>
      <w:r w:rsidRPr="005B269D">
        <w:rPr>
          <w:rFonts w:ascii="Calibri" w:eastAsia="Times New Roman" w:hAnsi="Calibri" w:cs="Times New Roman"/>
          <w:noProof/>
          <w:highlight w:val="yellow"/>
          <w:lang w:eastAsia="en-AU"/>
        </w:rPr>
        <w:fldChar w:fldCharType="begin">
          <w:fldData xml:space="preserve">PEVuZE5vdGU+PENpdGU+PEF1dGhvcj5IYWxsPC9BdXRob3I+PFllYXI+MjAxNjwvWWVhcj48UmVj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</w:fldData>
        </w:fldChar>
      </w:r>
      <w:r w:rsidRPr="005B269D">
        <w:rPr>
          <w:rFonts w:ascii="Calibri" w:eastAsia="Times New Roman" w:hAnsi="Calibri" w:cs="Times New Roman"/>
          <w:noProof/>
          <w:highlight w:val="yellow"/>
          <w:lang w:eastAsia="en-AU"/>
        </w:rPr>
        <w:instrText xml:space="preserve"> ADDIN EN.CITE.DATA </w:instrText>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(Thao et al. 2000b, Hall et al. 2016, Morrow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showed different degrees of association between psyllids and their symbionts. This includes recent studies confirming degrees of vertical transmission for S-symbionts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&lt;EndNote&gt;&lt;Cite&gt;&lt;Author&gt;Hall&lt;/Author&gt;&lt;Year&gt;2016&lt;/Year&gt;&lt;RecNum&gt;225&lt;/RecNum&gt;&lt;DisplayText&gt;(Hall et al. 2016)&lt;/DisplayText&gt;&lt;record&gt;&lt;rec-number&gt;225&lt;/rec-number&gt;&lt;foreign-keys&gt;&lt;key app="EN" db-id="retzd2rzksr5zberzvivfv5kv0deztfsptef" timestamp="1495427435"&gt;225&lt;/key&gt;&lt;key app="ENWeb" db-id=""&gt;0&lt;/key&gt;&lt;/foreign-keys&gt;&lt;ref-type name="Journal Article"&gt;17&lt;/ref-type&gt;&lt;contributors&gt;&lt;authors&gt;&lt;author&gt;Hall, A. A. G.&lt;/author&gt;&lt;author&gt;Morrow, J. L.&lt;/author&gt;&lt;author&gt;Fromont, C.&lt;/author&gt;&lt;author&gt;Steinbauer, M. J.&lt;/author&gt;&lt;author&gt;Taylor, G. S.&lt;/author&gt;&lt;author&gt;Johnson, S. N.&lt;/author&gt;&lt;author&gt;Cook, J. M.&lt;/author&gt;&lt;author&gt;Riegler, M.&lt;/author&gt;&lt;/authors&gt;&lt;/contributors&gt;&lt;titles&gt;&lt;title&gt;Codivergence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pub-dates&gt;&lt;date&gt;Aug&lt;/date&gt;&lt;/pub-dates&gt;&lt;/dates&gt;&lt;isbn&gt;1462-2912&lt;/isbn&gt;&lt;accession-num&gt;WOS:000383388800028&lt;/accession-num&gt;&lt;urls&gt;&lt;related-urls&gt;&lt;url&gt;&amp;lt;Go to ISI&amp;gt;://WOS:000383388800028&lt;/url&gt;&lt;/related-urls&gt;&lt;/urls&gt;&lt;electronic-resource-num&gt;10.1111/1462-2920.13351&lt;/electronic-resource-num&gt;&lt;/record&gt;&lt;/Cite&gt;&lt;/EndNote&gt;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(Hall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xml:space="preserve">. Moreover this signal of a strong association of the “group of common OTUs” with the insect phylogeny is in accordance with the recently defined insects-bacteria relationship of “phylosymbiosis”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&lt;EndNote&gt;&lt;Cite&gt;&lt;Author&gt;Brooks&lt;/Author&gt;&lt;Year&gt;2016&lt;/Year&gt;&lt;RecNum&gt;587&lt;/RecNum&gt;&lt;DisplayText&gt;(Brooks et al. 2016)&lt;/DisplayText&gt;&lt;record&gt;&lt;rec-number&gt;587&lt;/rec-number&gt;&lt;foreign-keys&gt;&lt;key app="EN" db-id="retzd2rzksr5zberzvivfv5kv0deztfsptef" timestamp="1511413198"&gt;587&lt;/key&gt;&lt;/foreign-keys&gt;&lt;ref-type name="Journal Article"&gt;17&lt;/ref-type&gt;&lt;contributors&gt;&lt;authors&gt;&lt;author&gt;Brooks, A. W.&lt;/author&gt;&lt;author&gt;Kohl, K. D.&lt;/author&gt;&lt;author&gt;Brucker, R. M.&lt;/author&gt;&lt;author&gt;van Opstal, E. J.&lt;/author&gt;&lt;author&gt;Bordenstein, S. R.&lt;/author&gt;&lt;/authors&gt;&lt;/contributors&gt;&lt;titles&gt;&lt;title&gt;Phylosymbiosis: Relationships and Functional Effects of Microbial Communities across Host Evolutionary History&lt;/title&gt;&lt;secondary-title&gt;Plos Biology&lt;/secondary-title&gt;&lt;/titles&gt;&lt;periodical&gt;&lt;full-title&gt;Plos Biology&lt;/full-title&gt;&lt;/periodical&gt;&lt;volume&gt;14&lt;/volume&gt;&lt;number&gt;11&lt;/number&gt;&lt;dates&gt;&lt;year&gt;2016&lt;/year&gt;&lt;pub-dates&gt;&lt;date&gt;Nov&lt;/date&gt;&lt;/pub-dates&gt;&lt;/dates&gt;&lt;isbn&gt;1545-7885&lt;/isbn&gt;&lt;accession-num&gt;WOS:000392113500007&lt;/accession-num&gt;&lt;urls&gt;&lt;related-urls&gt;&lt;url&gt;&amp;lt;Go to ISI&amp;gt;://WOS:000392113500007&lt;/url&gt;&lt;/related-urls&gt;&lt;/urls&gt;&lt;custom7&gt;e2000225&lt;/custom7&gt;&lt;electronic-resource-num&gt;10.1371/journal.pbio.2000225&lt;/electronic-resource-num&gt;&lt;/record&gt;&lt;/Cite&gt;&lt;/EndNote&gt;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(Brooks et al. 2016)</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 In fact, not only the P-symbiont, but also the group of S-symbionts recorded here appears to be a component of the psyllids microflora composition strongly connected with the insects evolution.</w:t>
      </w:r>
    </w:p>
    <w:p w14:paraId="1AF1FDF1" w14:textId="77777777" w:rsidR="0079647C" w:rsidRPr="005B269D" w:rsidRDefault="0079647C" w:rsidP="0079647C">
      <w:pPr>
        <w:spacing w:after="240" w:line="360" w:lineRule="auto"/>
        <w:ind w:firstLine="709"/>
        <w:rPr>
          <w:rFonts w:ascii="Calibri" w:eastAsia="Times New Roman" w:hAnsi="Calibri" w:cs="Times New Roman"/>
          <w:noProof/>
          <w:highlight w:val="yellow"/>
          <w:lang w:eastAsia="en-AU"/>
        </w:rPr>
      </w:pPr>
      <w:r w:rsidRPr="005B269D">
        <w:rPr>
          <w:rFonts w:ascii="Calibri" w:eastAsia="Times New Roman" w:hAnsi="Calibri" w:cs="Times New Roman"/>
          <w:szCs w:val="24"/>
          <w:highlight w:val="yellow"/>
          <w:lang w:eastAsia="en-AU"/>
        </w:rPr>
        <w:t xml:space="preserve">Geography may also influence distribution of the P- and S-symbionts as indicated here with the same psyllid species collected in New Zealand compared to Australia showing different P- and S-symbiont composition. This has similarly been recorded for </w:t>
      </w:r>
      <w:r w:rsidRPr="005B269D">
        <w:rPr>
          <w:rFonts w:ascii="Calibri" w:eastAsia="Times New Roman" w:hAnsi="Calibri" w:cs="Times New Roman"/>
          <w:i/>
          <w:szCs w:val="24"/>
          <w:highlight w:val="yellow"/>
          <w:lang w:eastAsia="en-AU"/>
        </w:rPr>
        <w:t xml:space="preserve">D. </w:t>
      </w:r>
      <w:proofErr w:type="spellStart"/>
      <w:r w:rsidRPr="005B269D">
        <w:rPr>
          <w:rFonts w:ascii="Calibri" w:eastAsia="Times New Roman" w:hAnsi="Calibri" w:cs="Times New Roman"/>
          <w:i/>
          <w:szCs w:val="24"/>
          <w:highlight w:val="yellow"/>
          <w:lang w:eastAsia="en-AU"/>
        </w:rPr>
        <w:t>citri</w:t>
      </w:r>
      <w:proofErr w:type="spellEnd"/>
      <w:r w:rsidRPr="005B269D">
        <w:rPr>
          <w:rFonts w:ascii="Calibri" w:eastAsia="Times New Roman" w:hAnsi="Calibri" w:cs="Times New Roman"/>
          <w:i/>
          <w:szCs w:val="24"/>
          <w:highlight w:val="yellow"/>
          <w:lang w:eastAsia="en-AU"/>
        </w:rPr>
        <w:t xml:space="preserve">, </w:t>
      </w:r>
      <w:r w:rsidRPr="005B269D">
        <w:rPr>
          <w:rFonts w:ascii="Calibri" w:eastAsia="Times New Roman" w:hAnsi="Calibri" w:cs="Times New Roman"/>
          <w:szCs w:val="24"/>
          <w:highlight w:val="yellow"/>
          <w:lang w:eastAsia="en-AU"/>
        </w:rPr>
        <w:t xml:space="preserve">which shows genetic variation in its P-symbionts between populations in Asia and in the United States </w:t>
      </w:r>
      <w:r w:rsidRPr="005B269D">
        <w:rPr>
          <w:rFonts w:ascii="Calibri" w:eastAsia="Times New Roman" w:hAnsi="Calibri" w:cs="Times New Roman"/>
          <w:szCs w:val="24"/>
          <w:highlight w:val="yellow"/>
          <w:lang w:eastAsia="en-AU"/>
        </w:rPr>
        <w:fldChar w:fldCharType="begin"/>
      </w:r>
      <w:r w:rsidRPr="005B269D">
        <w:rPr>
          <w:rFonts w:ascii="Calibri" w:eastAsia="Times New Roman" w:hAnsi="Calibri" w:cs="Times New Roman"/>
          <w:szCs w:val="24"/>
          <w:highlight w:val="yellow"/>
          <w:lang w:eastAsia="en-AU"/>
        </w:rPr>
        <w:instrText xml:space="preserve"> ADDIN EN.CITE &lt;EndNote&gt;&lt;Cite&gt;&lt;Author&gt;Wang&lt;/Author&gt;&lt;Year&gt;2017&lt;/Year&gt;&lt;RecNum&gt;660&lt;/RecNum&gt;&lt;DisplayText&gt;(Wang et al. 2017)&lt;/DisplayText&gt;&lt;record&gt;&lt;rec-number&gt;660&lt;/rec-number&gt;&lt;foreign-keys&gt;&lt;key app="EN" db-id="retzd2rzksr5zberzvivfv5kv0deztfsptef" timestamp="1513463061"&gt;660&lt;/key&gt;&lt;/foreign-keys&gt;&lt;ref-type name="Journal Article"&gt;17&lt;/ref-type&gt;&lt;contributors&gt;&lt;authors&gt;&lt;author&gt;Wang, Y. J.&lt;/author&gt;&lt;author&gt;Xu, C. B.&lt;/author&gt;&lt;author&gt;Tian, M. Y.&lt;/author&gt;&lt;author&gt;Deng, X. L.&lt;/author&gt;&lt;author&gt;Cen, Y. J.&lt;/author&gt;&lt;author&gt;He, Y. R.&lt;/author&gt;&lt;/authors&gt;&lt;/contributors&gt;&lt;titles&gt;&lt;title&gt;Genetic diversity of Diaphorina citri and its endosymbionts across east and south-east Asia&lt;/title&gt;&lt;secondary-title&gt;Pest Management Science&lt;/secondary-title&gt;&lt;/titles&gt;&lt;periodical&gt;&lt;full-title&gt;Pest Management Science&lt;/full-title&gt;&lt;/periodical&gt;&lt;pages&gt;2090-2099&lt;/pages&gt;&lt;volume&gt;73&lt;/volume&gt;&lt;number&gt;10&lt;/number&gt;&lt;dates&gt;&lt;year&gt;2017&lt;/year&gt;&lt;pub-dates&gt;&lt;date&gt;Oct&lt;/date&gt;&lt;/pub-dates&gt;&lt;/dates&gt;&lt;isbn&gt;1526-498X&lt;/isbn&gt;&lt;accession-num&gt;WOS:000408830300013&lt;/accession-num&gt;&lt;urls&gt;&lt;related-urls&gt;&lt;url&gt;&amp;lt;Go to ISI&amp;gt;://WOS:000408830300013&lt;/url&gt;&lt;/related-urls&gt;&lt;/urls&gt;&lt;electronic-resource-num&gt;10.1002/ps.4582&lt;/electronic-resource-num&gt;&lt;/record&gt;&lt;/Cite&gt;&lt;/EndNote&gt;</w:instrText>
      </w:r>
      <w:r w:rsidRPr="005B269D">
        <w:rPr>
          <w:rFonts w:ascii="Calibri" w:eastAsia="Times New Roman" w:hAnsi="Calibri" w:cs="Times New Roman"/>
          <w:szCs w:val="24"/>
          <w:highlight w:val="yellow"/>
          <w:lang w:eastAsia="en-AU"/>
        </w:rPr>
        <w:fldChar w:fldCharType="separate"/>
      </w:r>
      <w:r w:rsidRPr="005B269D">
        <w:rPr>
          <w:rFonts w:ascii="Calibri" w:eastAsia="Times New Roman" w:hAnsi="Calibri" w:cs="Times New Roman"/>
          <w:noProof/>
          <w:szCs w:val="24"/>
          <w:highlight w:val="yellow"/>
          <w:lang w:eastAsia="en-AU"/>
        </w:rPr>
        <w:t>(Wang et al. 2017)</w:t>
      </w:r>
      <w:r w:rsidRPr="005B269D">
        <w:rPr>
          <w:rFonts w:ascii="Calibri" w:eastAsia="Times New Roman" w:hAnsi="Calibri" w:cs="Times New Roman"/>
          <w:szCs w:val="24"/>
          <w:highlight w:val="yellow"/>
          <w:lang w:eastAsia="en-AU"/>
        </w:rPr>
        <w:fldChar w:fldCharType="end"/>
      </w:r>
      <w:r w:rsidRPr="005B269D">
        <w:rPr>
          <w:rFonts w:ascii="Calibri" w:eastAsia="Times New Roman" w:hAnsi="Calibri" w:cs="Times New Roman"/>
          <w:szCs w:val="24"/>
          <w:highlight w:val="yellow"/>
          <w:lang w:eastAsia="en-AU"/>
        </w:rPr>
        <w:t>.</w:t>
      </w:r>
      <w:r w:rsidRPr="005B269D">
        <w:rPr>
          <w:rFonts w:ascii="Calibri" w:eastAsia="Times New Roman" w:hAnsi="Calibri" w:cs="Times New Roman"/>
          <w:noProof/>
          <w:highlight w:val="yellow"/>
          <w:lang w:eastAsia="en-AU"/>
        </w:rPr>
        <w:t xml:space="preserve"> However, a Mantel test in this study showed relatively little signal associated with the geographical distribution of the species collected in New Zealand.  Possibly, a more extensive sampling across a wider area could report bio-geographic associations as those recently presented for the nettle-psyllid, </w:t>
      </w:r>
      <w:r w:rsidRPr="005B269D">
        <w:rPr>
          <w:rFonts w:ascii="Calibri" w:eastAsia="Times New Roman" w:hAnsi="Calibri" w:cs="Times New Roman"/>
          <w:i/>
          <w:noProof/>
          <w:highlight w:val="yellow"/>
          <w:lang w:eastAsia="en-AU"/>
        </w:rPr>
        <w:t>Trioza urticae,</w:t>
      </w:r>
      <w:r w:rsidRPr="005B269D">
        <w:rPr>
          <w:rFonts w:ascii="Calibri" w:eastAsia="Times New Roman" w:hAnsi="Calibri" w:cs="Times New Roman"/>
          <w:noProof/>
          <w:highlight w:val="yellow"/>
          <w:lang w:eastAsia="en-AU"/>
        </w:rPr>
        <w:t xml:space="preserve"> in Europe </w:t>
      </w:r>
      <w:r w:rsidRPr="005B269D">
        <w:rPr>
          <w:rFonts w:ascii="Calibri" w:eastAsia="Times New Roman" w:hAnsi="Calibri" w:cs="Times New Roman"/>
          <w:noProof/>
          <w:highlight w:val="yellow"/>
          <w:lang w:eastAsia="en-AU"/>
        </w:rPr>
        <w:fldChar w:fldCharType="begin"/>
      </w:r>
      <w:r w:rsidRPr="005B269D">
        <w:rPr>
          <w:rFonts w:ascii="Calibri" w:eastAsia="Times New Roman" w:hAnsi="Calibri" w:cs="Times New Roman"/>
          <w:noProof/>
          <w:highlight w:val="yellow"/>
          <w:lang w:eastAsia="en-AU"/>
        </w:rPr>
        <w:instrText xml:space="preserve"> ADDIN EN.CITE &lt;EndNote&gt;&lt;Cite&gt;&lt;Author&gt;Wonglersak&lt;/Author&gt;&lt;Year&gt;2017&lt;/Year&gt;&lt;RecNum&gt;567&lt;/RecNum&gt;&lt;DisplayText&gt;(Wonglersak et al. 2017)&lt;/DisplayText&gt;&lt;record&gt;&lt;rec-number&gt;567&lt;/rec-number&gt;&lt;foreign-keys&gt;&lt;key app="EN" db-id="retzd2rzksr5zberzvivfv5kv0deztfsptef" timestamp="1511407018"&gt;567&lt;/key&gt;&lt;/foreign-keys&gt;&lt;ref-type name="Journal Article"&gt;17&lt;/ref-type&gt;&lt;contributors&gt;&lt;authors&gt;&lt;author&gt;Wonglersak, R.&lt;/author&gt;&lt;author&gt;Cronk, Q. C.&lt;/author&gt;&lt;author&gt;Percy, D.&lt;/author&gt;&lt;/authors&gt;&lt;/contributors&gt;&lt;titles&gt;&lt;title&gt;&lt;style face="italic" font="default" size="100%"&gt;Salix &lt;/style&gt;&lt;style face="normal" font="default" size="100%"&gt;transect of Europe: structured genetic variation and isolation-by-distance in the nettle psyllid, &lt;/style&gt;&lt;style face="italic" font="default" size="100%"&gt;Trioza urticae&lt;/style&gt;&lt;style face="normal" font="default" size="100%"&gt; (Psylloidea, Hemiptera),from Greece to Arctic Norway&lt;/style&gt;&lt;/title&gt;&lt;secondary-title&gt;Biodiversity Data Journal&lt;/secondary-title&gt;&lt;/titles&gt;&lt;periodical&gt;&lt;full-title&gt;Biodiversity Data Journal&lt;/full-title&gt;&lt;/periodical&gt;&lt;volume&gt;5&lt;/volume&gt;&lt;number&gt;e10824&lt;/number&gt;&lt;dates&gt;&lt;year&gt;2017&lt;/year&gt;&lt;/dates&gt;&lt;urls&gt;&lt;/urls&gt;&lt;electronic-resource-num&gt;doi: 10.3897/BDJ.5.e10824&lt;/electronic-resource-num&gt;&lt;/record&gt;&lt;/Cite&gt;&lt;/EndNote&gt;</w:instrText>
      </w:r>
      <w:r w:rsidRPr="005B269D">
        <w:rPr>
          <w:rFonts w:ascii="Calibri" w:eastAsia="Times New Roman" w:hAnsi="Calibri" w:cs="Times New Roman"/>
          <w:noProof/>
          <w:highlight w:val="yellow"/>
          <w:lang w:eastAsia="en-AU"/>
        </w:rPr>
        <w:fldChar w:fldCharType="separate"/>
      </w:r>
      <w:r w:rsidRPr="005B269D">
        <w:rPr>
          <w:rFonts w:ascii="Calibri" w:eastAsia="Times New Roman" w:hAnsi="Calibri" w:cs="Times New Roman"/>
          <w:noProof/>
          <w:highlight w:val="yellow"/>
          <w:lang w:eastAsia="en-AU"/>
        </w:rPr>
        <w:t>(Wonglersak et al. 2017)</w:t>
      </w:r>
      <w:r w:rsidRPr="005B269D">
        <w:rPr>
          <w:rFonts w:ascii="Calibri" w:eastAsia="Times New Roman" w:hAnsi="Calibri" w:cs="Times New Roman"/>
          <w:noProof/>
          <w:highlight w:val="yellow"/>
          <w:lang w:eastAsia="en-AU"/>
        </w:rPr>
        <w:fldChar w:fldCharType="end"/>
      </w:r>
      <w:r w:rsidRPr="005B269D">
        <w:rPr>
          <w:rFonts w:ascii="Calibri" w:eastAsia="Times New Roman" w:hAnsi="Calibri" w:cs="Times New Roman"/>
          <w:noProof/>
          <w:highlight w:val="yellow"/>
          <w:lang w:eastAsia="en-AU"/>
        </w:rPr>
        <w:t>.</w:t>
      </w:r>
    </w:p>
    <w:p w14:paraId="50DFCA73" w14:textId="77777777" w:rsidR="0079647C" w:rsidRPr="005B269D" w:rsidRDefault="0079647C" w:rsidP="0079647C">
      <w:pPr>
        <w:spacing w:after="240" w:line="360" w:lineRule="auto"/>
        <w:ind w:firstLine="709"/>
        <w:rPr>
          <w:rFonts w:ascii="Calibri" w:eastAsia="Times New Roman" w:hAnsi="Calibri" w:cs="Times New Roman"/>
          <w:highlight w:val="yellow"/>
          <w:lang w:eastAsia="en-AU"/>
        </w:rPr>
      </w:pPr>
      <w:r w:rsidRPr="005B269D">
        <w:rPr>
          <w:rFonts w:ascii="Calibri" w:eastAsia="Times New Roman" w:hAnsi="Calibri" w:cs="Times New Roman"/>
          <w:highlight w:val="yellow"/>
          <w:lang w:eastAsia="en-AU"/>
        </w:rPr>
        <w:t>Given the specificity of psyllids to their plant hosts, close association of the microbes to the species of psyllid may also</w:t>
      </w:r>
      <w:r w:rsidRPr="005B269D">
        <w:rPr>
          <w:rFonts w:ascii="Calibri" w:eastAsia="Times New Roman" w:hAnsi="Calibri" w:cs="Times New Roman"/>
          <w:i/>
          <w:highlight w:val="yellow"/>
          <w:lang w:eastAsia="en-AU"/>
        </w:rPr>
        <w:t xml:space="preserve"> </w:t>
      </w:r>
      <w:r w:rsidRPr="005B269D">
        <w:rPr>
          <w:rFonts w:ascii="Calibri" w:eastAsia="Times New Roman" w:hAnsi="Calibri" w:cs="Times New Roman"/>
          <w:highlight w:val="yellow"/>
          <w:lang w:eastAsia="en-AU"/>
        </w:rPr>
        <w:t>suggest that microbial composition could depend on the psyllid host plants. However, the Mantel and Partial Mantel tests confirmed that, while the microbial composition is highly correlated (almost 40%) to the genetic distance between insects after accounting for the host plant variation, inverting the variables does not support plants as a driver; the host plant associations are responsible for just 15% of the microbial composition after accounting for the psyllid genetic distance.</w:t>
      </w:r>
      <w:r w:rsidRPr="005B269D">
        <w:rPr>
          <w:rFonts w:ascii="Calibri" w:eastAsia="Times New Roman" w:hAnsi="Calibri" w:cs="Times New Roman"/>
          <w:szCs w:val="24"/>
          <w:highlight w:val="yellow"/>
          <w:lang w:eastAsia="en-AU"/>
        </w:rPr>
        <w:t xml:space="preserve"> Similarly, the different psyllid species collected from the </w:t>
      </w:r>
      <w:r w:rsidRPr="005B269D">
        <w:rPr>
          <w:rFonts w:ascii="Calibri" w:eastAsia="Times New Roman" w:hAnsi="Calibri" w:cs="Times New Roman"/>
          <w:szCs w:val="24"/>
          <w:highlight w:val="yellow"/>
          <w:lang w:eastAsia="en-AU"/>
        </w:rPr>
        <w:lastRenderedPageBreak/>
        <w:t xml:space="preserve">same individual plants, but which gave different Enterobacteriaceae OTUs, also showed different levels of </w:t>
      </w:r>
      <w:r w:rsidRPr="005B269D">
        <w:rPr>
          <w:rFonts w:ascii="Calibri" w:eastAsia="Times New Roman" w:hAnsi="Calibri" w:cs="Times New Roman"/>
          <w:i/>
          <w:szCs w:val="24"/>
          <w:highlight w:val="yellow"/>
          <w:lang w:eastAsia="en-AU"/>
        </w:rPr>
        <w:t xml:space="preserve">Wolbachia. </w:t>
      </w:r>
      <w:r w:rsidRPr="005B269D">
        <w:rPr>
          <w:rFonts w:ascii="Calibri" w:eastAsia="Times New Roman" w:hAnsi="Calibri" w:cs="Times New Roman"/>
          <w:szCs w:val="24"/>
          <w:highlight w:val="yellow"/>
          <w:lang w:eastAsia="en-AU"/>
        </w:rPr>
        <w:t>These observations are consistent with the idea that the psyllid microbial composition is influenced by the psyllid species and not the plant.</w:t>
      </w:r>
      <w:r w:rsidRPr="005B269D">
        <w:rPr>
          <w:rFonts w:ascii="Calibri" w:eastAsia="Times New Roman" w:hAnsi="Calibri" w:cs="Times New Roman"/>
          <w:highlight w:val="yellow"/>
          <w:lang w:eastAsia="en-AU"/>
        </w:rPr>
        <w:t xml:space="preserve">  </w:t>
      </w:r>
    </w:p>
    <w:p w14:paraId="34668F72" w14:textId="63FDEFDF" w:rsidR="0079647C" w:rsidRPr="00FC0CB2" w:rsidRDefault="0079647C" w:rsidP="0079647C">
      <w:pPr>
        <w:spacing w:after="240" w:line="360" w:lineRule="auto"/>
        <w:ind w:firstLine="709"/>
        <w:rPr>
          <w:rFonts w:ascii="Calibri" w:eastAsia="Times New Roman" w:hAnsi="Calibri" w:cs="Times New Roman"/>
          <w:lang w:eastAsia="en-AU"/>
        </w:rPr>
      </w:pPr>
      <w:r w:rsidRPr="003E7BC7">
        <w:rPr>
          <w:rFonts w:ascii="Calibri" w:eastAsia="Times New Roman" w:hAnsi="Calibri" w:cs="Times New Roman"/>
          <w:lang w:eastAsia="en-AU"/>
        </w:rPr>
        <w:t xml:space="preserve">Together, the analyses here support the strong correlation between </w:t>
      </w:r>
      <w:r w:rsidR="003E7BC7">
        <w:rPr>
          <w:rFonts w:ascii="Calibri" w:eastAsia="Times New Roman" w:hAnsi="Calibri" w:cs="Times New Roman"/>
          <w:lang w:eastAsia="en-AU"/>
        </w:rPr>
        <w:t xml:space="preserve">the </w:t>
      </w:r>
      <w:r w:rsidRPr="003E7BC7">
        <w:rPr>
          <w:rFonts w:ascii="Calibri" w:eastAsia="Times New Roman" w:hAnsi="Calibri" w:cs="Times New Roman"/>
          <w:lang w:eastAsia="en-AU"/>
        </w:rPr>
        <w:t>insect</w:t>
      </w:r>
      <w:r w:rsidR="003E7BC7">
        <w:rPr>
          <w:rFonts w:ascii="Calibri" w:eastAsia="Times New Roman" w:hAnsi="Calibri" w:cs="Times New Roman"/>
          <w:lang w:eastAsia="en-AU"/>
        </w:rPr>
        <w:t>s’ phylogenetic relationships</w:t>
      </w:r>
      <w:r w:rsidRPr="003E7BC7">
        <w:rPr>
          <w:rFonts w:ascii="Calibri" w:eastAsia="Times New Roman" w:hAnsi="Calibri" w:cs="Times New Roman"/>
          <w:lang w:eastAsia="en-AU"/>
        </w:rPr>
        <w:t xml:space="preserve"> and</w:t>
      </w:r>
      <w:r w:rsidR="003E7BC7">
        <w:rPr>
          <w:rFonts w:ascii="Calibri" w:eastAsia="Times New Roman" w:hAnsi="Calibri" w:cs="Times New Roman"/>
          <w:lang w:eastAsia="en-AU"/>
        </w:rPr>
        <w:t xml:space="preserve"> the</w:t>
      </w:r>
      <w:r w:rsidRPr="003E7BC7">
        <w:rPr>
          <w:rFonts w:ascii="Calibri" w:eastAsia="Times New Roman" w:hAnsi="Calibri" w:cs="Times New Roman"/>
          <w:lang w:eastAsia="en-AU"/>
        </w:rPr>
        <w:t xml:space="preserve"> microb</w:t>
      </w:r>
      <w:r w:rsidR="003E7BC7">
        <w:rPr>
          <w:rFonts w:ascii="Calibri" w:eastAsia="Times New Roman" w:hAnsi="Calibri" w:cs="Times New Roman"/>
          <w:lang w:eastAsia="en-AU"/>
        </w:rPr>
        <w:t xml:space="preserve">iome, with </w:t>
      </w:r>
      <w:r w:rsidRPr="003E7BC7">
        <w:rPr>
          <w:rFonts w:ascii="Calibri" w:eastAsia="Times New Roman" w:hAnsi="Calibri" w:cs="Times New Roman"/>
          <w:lang w:eastAsia="en-AU"/>
        </w:rPr>
        <w:t>evolutionary changes in the insect</w:t>
      </w:r>
      <w:r w:rsidR="003E7BC7">
        <w:rPr>
          <w:rFonts w:ascii="Calibri" w:eastAsia="Times New Roman" w:hAnsi="Calibri" w:cs="Times New Roman"/>
          <w:lang w:eastAsia="en-AU"/>
        </w:rPr>
        <w:t xml:space="preserve"> -such as speciation and radiation-</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resulting</w:t>
      </w:r>
      <w:r w:rsidRPr="003E7BC7">
        <w:rPr>
          <w:rFonts w:ascii="Calibri" w:eastAsia="Times New Roman" w:hAnsi="Calibri" w:cs="Times New Roman"/>
          <w:lang w:eastAsia="en-AU"/>
        </w:rPr>
        <w:t xml:space="preserve"> </w:t>
      </w:r>
      <w:r w:rsidR="003E7BC7">
        <w:rPr>
          <w:rFonts w:ascii="Calibri" w:eastAsia="Times New Roman" w:hAnsi="Calibri" w:cs="Times New Roman"/>
          <w:lang w:eastAsia="en-AU"/>
        </w:rPr>
        <w:t>in</w:t>
      </w:r>
      <w:r w:rsidRPr="003E7BC7">
        <w:rPr>
          <w:rFonts w:ascii="Calibri" w:eastAsia="Times New Roman" w:hAnsi="Calibri" w:cs="Times New Roman"/>
          <w:lang w:eastAsia="en-AU"/>
        </w:rPr>
        <w:t xml:space="preserve"> changes in the microbiome. Therefore, these results suggest that </w:t>
      </w:r>
      <w:r w:rsidRPr="003E7BC7">
        <w:rPr>
          <w:rFonts w:ascii="Calibri" w:eastAsia="Times New Roman" w:hAnsi="Calibri" w:cs="Times New Roman"/>
          <w:szCs w:val="24"/>
          <w:lang w:eastAsia="en-AU"/>
        </w:rPr>
        <w:t>the insect-bacteria associations can be understood in light of the “</w:t>
      </w:r>
      <w:proofErr w:type="spellStart"/>
      <w:r w:rsidRPr="003E7BC7">
        <w:rPr>
          <w:rFonts w:ascii="Calibri" w:eastAsia="Times New Roman" w:hAnsi="Calibri" w:cs="Times New Roman"/>
          <w:szCs w:val="24"/>
          <w:lang w:eastAsia="en-AU"/>
        </w:rPr>
        <w:t>phylosymbiosis</w:t>
      </w:r>
      <w:proofErr w:type="spellEnd"/>
      <w:r w:rsidRPr="003E7BC7">
        <w:rPr>
          <w:rFonts w:ascii="Calibri" w:eastAsia="Times New Roman" w:hAnsi="Calibri" w:cs="Times New Roman"/>
          <w:szCs w:val="24"/>
          <w:lang w:eastAsia="en-AU"/>
        </w:rPr>
        <w:t>” theory shown by congruence between the psyllids evolutionary history and the associated microbial communities.</w:t>
      </w:r>
      <w:r w:rsidRPr="003E7BC7">
        <w:rPr>
          <w:rFonts w:ascii="Calibri" w:eastAsia="Times New Roman" w:hAnsi="Calibri" w:cs="Times New Roman"/>
          <w:lang w:eastAsia="en-AU"/>
        </w:rPr>
        <w:t xml:space="preserve"> Accordingly, </w:t>
      </w:r>
      <w:r w:rsidRPr="003E7BC7">
        <w:rPr>
          <w:rFonts w:ascii="Calibri" w:eastAsia="Times New Roman" w:hAnsi="Calibri" w:cs="Times New Roman"/>
          <w:szCs w:val="24"/>
          <w:lang w:eastAsia="en-AU"/>
        </w:rPr>
        <w:t xml:space="preserve">as </w:t>
      </w:r>
      <w:proofErr w:type="spellStart"/>
      <w:r w:rsidRPr="003E7BC7">
        <w:rPr>
          <w:rFonts w:ascii="Calibri" w:eastAsia="Times New Roman" w:hAnsi="Calibri" w:cs="Times New Roman"/>
          <w:szCs w:val="24"/>
          <w:lang w:eastAsia="en-AU"/>
        </w:rPr>
        <w:t>phylosymbiosis</w:t>
      </w:r>
      <w:proofErr w:type="spellEnd"/>
      <w:r w:rsidRPr="003E7BC7">
        <w:rPr>
          <w:rFonts w:ascii="Calibri" w:eastAsia="Times New Roman" w:hAnsi="Calibri" w:cs="Times New Roman"/>
          <w:szCs w:val="24"/>
          <w:lang w:eastAsia="en-AU"/>
        </w:rPr>
        <w:t xml:space="preserve"> is inferred as the major driver of bacterial composition, then host plant specificity of the psyllids does not appear to be driven by symbionts</w:t>
      </w:r>
      <w:r w:rsidRPr="003E7BC7" w:rsidDel="005267EF">
        <w:rPr>
          <w:rFonts w:ascii="Calibri" w:eastAsia="Times New Roman" w:hAnsi="Calibri" w:cs="Times New Roman"/>
          <w:szCs w:val="24"/>
          <w:lang w:eastAsia="en-AU"/>
        </w:rPr>
        <w:t xml:space="preserve"> </w:t>
      </w:r>
      <w:r w:rsidRPr="003E7BC7">
        <w:rPr>
          <w:rFonts w:ascii="Calibri" w:eastAsia="Times New Roman" w:hAnsi="Calibri" w:cs="Times New Roman"/>
          <w:szCs w:val="24"/>
          <w:lang w:eastAsia="en-AU"/>
        </w:rPr>
        <w:t xml:space="preserve">as was proposed </w:t>
      </w:r>
      <w:r w:rsidRPr="0013349E">
        <w:rPr>
          <w:rFonts w:ascii="Calibri" w:eastAsia="Times New Roman" w:hAnsi="Calibri" w:cs="Times New Roman"/>
          <w:szCs w:val="24"/>
          <w:lang w:eastAsia="en-AU"/>
        </w:rPr>
        <w:t>by Hansen and Moran (2014).</w:t>
      </w:r>
      <w:r w:rsidRPr="0013349E">
        <w:rPr>
          <w:rFonts w:ascii="Calibri" w:eastAsia="Times New Roman" w:hAnsi="Calibri" w:cs="Times New Roman"/>
          <w:lang w:eastAsia="en-AU"/>
        </w:rPr>
        <w:t xml:space="preserve"> In</w:t>
      </w:r>
      <w:r w:rsidRPr="003E7BC7">
        <w:rPr>
          <w:rFonts w:ascii="Calibri" w:eastAsia="Times New Roman" w:hAnsi="Calibri" w:cs="Times New Roman"/>
          <w:lang w:eastAsia="en-AU"/>
        </w:rPr>
        <w:t xml:space="preserve"> fact, the current study showed at least two instances where closely related species feeding on the same host plant show different symbiotic bacteria. </w:t>
      </w:r>
    </w:p>
    <w:p w14:paraId="2205A891" w14:textId="5B5AEA59" w:rsidR="003D5A46" w:rsidRPr="00FC0CB2" w:rsidRDefault="003D5A46" w:rsidP="0079647C">
      <w:pPr>
        <w:spacing w:after="240" w:line="360" w:lineRule="auto"/>
        <w:rPr>
          <w:rFonts w:ascii="Calibri" w:eastAsia="Times New Roman" w:hAnsi="Calibri" w:cs="Times New Roman"/>
          <w:lang w:eastAsia="en-AU"/>
        </w:rPr>
      </w:pPr>
    </w:p>
    <w:p w14:paraId="20635E48" w14:textId="77777777" w:rsidR="00381064" w:rsidRDefault="00381064" w:rsidP="00381064">
      <w:pPr>
        <w:spacing w:after="0" w:line="360" w:lineRule="auto"/>
        <w:rPr>
          <w:b/>
          <w:sz w:val="24"/>
          <w:szCs w:val="24"/>
        </w:rPr>
      </w:pPr>
      <w:r w:rsidRPr="00381064">
        <w:rPr>
          <w:b/>
          <w:sz w:val="24"/>
          <w:szCs w:val="24"/>
        </w:rPr>
        <w:t>Acknowledgements.</w:t>
      </w:r>
    </w:p>
    <w:p w14:paraId="05979267" w14:textId="7BD347A6" w:rsidR="00BE1F02" w:rsidRDefault="00381064" w:rsidP="00522631">
      <w:pPr>
        <w:spacing w:after="0" w:line="360" w:lineRule="auto"/>
        <w:rPr>
          <w:sz w:val="24"/>
          <w:szCs w:val="24"/>
        </w:rPr>
      </w:pPr>
      <w:r>
        <w:rPr>
          <w:sz w:val="24"/>
          <w:szCs w:val="24"/>
        </w:rPr>
        <w:t>The authors would like to acknowledge the support of the Australian Plant Biosecurity Research Centre (PBCRC).</w:t>
      </w:r>
      <w:r w:rsidR="00856C1B">
        <w:rPr>
          <w:sz w:val="24"/>
          <w:szCs w:val="24"/>
        </w:rPr>
        <w:t xml:space="preserve"> Thanks to Susan Halbert (FSCA) for helping FM collecting psyllids in </w:t>
      </w:r>
      <w:r w:rsidR="00E22B4F">
        <w:rPr>
          <w:sz w:val="24"/>
          <w:szCs w:val="24"/>
        </w:rPr>
        <w:t>Florida, USA</w:t>
      </w:r>
      <w:r w:rsidR="00856C1B">
        <w:rPr>
          <w:sz w:val="24"/>
          <w:szCs w:val="24"/>
        </w:rPr>
        <w:t>.</w:t>
      </w:r>
      <w:r w:rsidR="00522631">
        <w:rPr>
          <w:sz w:val="24"/>
          <w:szCs w:val="24"/>
        </w:rPr>
        <w:t xml:space="preserve"> </w:t>
      </w:r>
      <w:r w:rsidR="00B26410">
        <w:rPr>
          <w:sz w:val="24"/>
          <w:szCs w:val="24"/>
        </w:rPr>
        <w:t xml:space="preserve">Thanks to </w:t>
      </w:r>
      <w:proofErr w:type="spellStart"/>
      <w:r w:rsidR="00B26410">
        <w:rPr>
          <w:sz w:val="24"/>
          <w:szCs w:val="24"/>
        </w:rPr>
        <w:t>Marona</w:t>
      </w:r>
      <w:proofErr w:type="spellEnd"/>
      <w:r w:rsidR="00B26410">
        <w:rPr>
          <w:sz w:val="24"/>
          <w:szCs w:val="24"/>
        </w:rPr>
        <w:t xml:space="preserve"> </w:t>
      </w:r>
      <w:proofErr w:type="spellStart"/>
      <w:r w:rsidR="00B26410">
        <w:rPr>
          <w:sz w:val="24"/>
          <w:szCs w:val="24"/>
        </w:rPr>
        <w:t>Rovira</w:t>
      </w:r>
      <w:proofErr w:type="spellEnd"/>
      <w:r w:rsidR="00B26410">
        <w:rPr>
          <w:sz w:val="24"/>
          <w:szCs w:val="24"/>
        </w:rPr>
        <w:t xml:space="preserve"> </w:t>
      </w:r>
      <w:proofErr w:type="spellStart"/>
      <w:r w:rsidR="00B26410">
        <w:rPr>
          <w:sz w:val="24"/>
          <w:szCs w:val="24"/>
        </w:rPr>
        <w:t>Capdevila</w:t>
      </w:r>
      <w:proofErr w:type="spellEnd"/>
      <w:r w:rsidR="00D86B62">
        <w:rPr>
          <w:sz w:val="24"/>
          <w:szCs w:val="24"/>
        </w:rPr>
        <w:t>, Samuel Brown</w:t>
      </w:r>
      <w:r w:rsidR="00B26410">
        <w:rPr>
          <w:sz w:val="24"/>
          <w:szCs w:val="24"/>
        </w:rPr>
        <w:t xml:space="preserve"> for help</w:t>
      </w:r>
      <w:r w:rsidR="00D86B62">
        <w:rPr>
          <w:sz w:val="24"/>
          <w:szCs w:val="24"/>
        </w:rPr>
        <w:t xml:space="preserve">ful suggestions. </w:t>
      </w:r>
      <w:r w:rsidR="00522631">
        <w:rPr>
          <w:sz w:val="24"/>
          <w:szCs w:val="24"/>
        </w:rPr>
        <w:t xml:space="preserve">Part of the </w:t>
      </w:r>
      <w:r w:rsidR="00522631" w:rsidRPr="00522631">
        <w:rPr>
          <w:sz w:val="24"/>
          <w:szCs w:val="24"/>
        </w:rPr>
        <w:t>data published in this article was reported in FM’s PhD thesis</w:t>
      </w:r>
      <w:r w:rsidR="00522631">
        <w:rPr>
          <w:sz w:val="24"/>
          <w:szCs w:val="24"/>
        </w:rPr>
        <w:t xml:space="preserve"> (</w:t>
      </w:r>
      <w:proofErr w:type="spellStart"/>
      <w:r w:rsidR="00522631" w:rsidRPr="00282F5A">
        <w:rPr>
          <w:sz w:val="24"/>
          <w:szCs w:val="24"/>
        </w:rPr>
        <w:t>Martoni</w:t>
      </w:r>
      <w:proofErr w:type="spellEnd"/>
      <w:r w:rsidR="00522631" w:rsidRPr="00282F5A">
        <w:rPr>
          <w:sz w:val="24"/>
          <w:szCs w:val="24"/>
        </w:rPr>
        <w:t xml:space="preserve"> 2017).</w:t>
      </w:r>
    </w:p>
    <w:p w14:paraId="13224F32" w14:textId="77777777" w:rsidR="00D2435E" w:rsidRDefault="00D2435E" w:rsidP="00522631">
      <w:pPr>
        <w:spacing w:after="0" w:line="360" w:lineRule="auto"/>
        <w:rPr>
          <w:sz w:val="24"/>
          <w:szCs w:val="24"/>
        </w:rPr>
      </w:pPr>
    </w:p>
    <w:p w14:paraId="1206D445" w14:textId="77777777" w:rsidR="00D2435E" w:rsidRPr="00D2435E" w:rsidRDefault="00D2435E" w:rsidP="00D2435E">
      <w:pPr>
        <w:spacing w:after="0" w:line="360" w:lineRule="auto"/>
        <w:rPr>
          <w:rFonts w:ascii="Calibri" w:eastAsia="Calibri" w:hAnsi="Calibri" w:cs="Times New Roman"/>
          <w:b/>
          <w:sz w:val="24"/>
          <w:szCs w:val="24"/>
        </w:rPr>
      </w:pPr>
      <w:bookmarkStart w:id="156" w:name="_Hlk29988227"/>
      <w:r w:rsidRPr="00D2435E">
        <w:rPr>
          <w:rFonts w:ascii="Calibri" w:eastAsia="Calibri" w:hAnsi="Calibri" w:cs="Times New Roman"/>
          <w:b/>
          <w:sz w:val="24"/>
          <w:szCs w:val="24"/>
        </w:rPr>
        <w:t>References.</w:t>
      </w:r>
    </w:p>
    <w:p w14:paraId="2B0A2579" w14:textId="77777777" w:rsidR="00D2435E" w:rsidRPr="00D2435E" w:rsidRDefault="00D2435E" w:rsidP="00D2435E">
      <w:pPr>
        <w:spacing w:after="0" w:line="360" w:lineRule="auto"/>
        <w:rPr>
          <w:rFonts w:ascii="Calibri" w:eastAsia="Times New Roman" w:hAnsi="Calibri" w:cs="Times New Roman"/>
          <w:sz w:val="20"/>
          <w:szCs w:val="20"/>
          <w:lang w:eastAsia="en-AU"/>
        </w:rPr>
      </w:pPr>
    </w:p>
    <w:p w14:paraId="3F4C5498" w14:textId="4DE83EF4"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Abouheif</w:t>
      </w:r>
      <w:proofErr w:type="spellEnd"/>
      <w:r w:rsidR="000A67E2">
        <w:rPr>
          <w:rFonts w:eastAsia="Times New Roman" w:cstheme="minorHAnsi"/>
          <w:lang w:eastAsia="en-AU"/>
        </w:rPr>
        <w:t>,</w:t>
      </w:r>
      <w:r w:rsidRPr="00D2435E">
        <w:rPr>
          <w:rFonts w:eastAsia="Times New Roman" w:cstheme="minorHAnsi"/>
          <w:lang w:eastAsia="en-AU"/>
        </w:rPr>
        <w:t xml:space="preserve"> E. 1999. A method for testing the assumption of phylogenetic independence in comparative data. Evol</w:t>
      </w:r>
      <w:r w:rsidR="000A67E2">
        <w:rPr>
          <w:rFonts w:eastAsia="Times New Roman" w:cstheme="minorHAnsi"/>
          <w:lang w:eastAsia="en-AU"/>
        </w:rPr>
        <w:t>utionary</w:t>
      </w:r>
      <w:r w:rsidRPr="00D2435E">
        <w:rPr>
          <w:rFonts w:eastAsia="Times New Roman" w:cstheme="minorHAnsi"/>
          <w:lang w:eastAsia="en-AU"/>
        </w:rPr>
        <w:t xml:space="preserve"> Ecol</w:t>
      </w:r>
      <w:r w:rsidR="000A67E2">
        <w:rPr>
          <w:rFonts w:eastAsia="Times New Roman" w:cstheme="minorHAnsi"/>
          <w:lang w:eastAsia="en-AU"/>
        </w:rPr>
        <w:t>ogy</w:t>
      </w:r>
      <w:r w:rsidRPr="00D2435E">
        <w:rPr>
          <w:rFonts w:eastAsia="Times New Roman" w:cstheme="minorHAnsi"/>
          <w:lang w:eastAsia="en-AU"/>
        </w:rPr>
        <w:t xml:space="preserve"> Res</w:t>
      </w:r>
      <w:r w:rsidR="000A67E2">
        <w:rPr>
          <w:rFonts w:eastAsia="Times New Roman" w:cstheme="minorHAnsi"/>
          <w:lang w:eastAsia="en-AU"/>
        </w:rPr>
        <w:t>earch,</w:t>
      </w:r>
      <w:r w:rsidRPr="00D2435E">
        <w:rPr>
          <w:rFonts w:eastAsia="Times New Roman" w:cstheme="minorHAnsi"/>
          <w:lang w:eastAsia="en-AU"/>
        </w:rPr>
        <w:t xml:space="preserve"> 1:895–909.</w:t>
      </w:r>
    </w:p>
    <w:p w14:paraId="6E56298D" w14:textId="313F4C7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Ahmed, M.Z., </w:t>
      </w:r>
      <w:proofErr w:type="spellStart"/>
      <w:r w:rsidRPr="00D2435E">
        <w:rPr>
          <w:rFonts w:eastAsia="Times New Roman" w:cstheme="minorHAnsi"/>
          <w:lang w:eastAsia="en-AU"/>
        </w:rPr>
        <w:t>Breinholt</w:t>
      </w:r>
      <w:proofErr w:type="spellEnd"/>
      <w:r w:rsidRPr="00D2435E">
        <w:rPr>
          <w:rFonts w:eastAsia="Times New Roman" w:cstheme="minorHAnsi"/>
          <w:lang w:eastAsia="en-AU"/>
        </w:rPr>
        <w:t xml:space="preserve">, </w:t>
      </w:r>
      <w:r w:rsidR="000A67E2" w:rsidRPr="00D2435E">
        <w:rPr>
          <w:rFonts w:eastAsia="Times New Roman" w:cstheme="minorHAnsi"/>
          <w:lang w:eastAsia="en-AU"/>
        </w:rPr>
        <w:t>J.W.</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Kawahara</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A.Y.</w:t>
      </w:r>
      <w:r w:rsidRPr="00D2435E">
        <w:rPr>
          <w:rFonts w:eastAsia="Times New Roman" w:cstheme="minorHAnsi"/>
          <w:lang w:eastAsia="en-AU"/>
        </w:rPr>
        <w:t xml:space="preserve"> 2016. Evidence for common horizontal transmission of Wolbachia among butterflies and moths. </w:t>
      </w:r>
      <w:proofErr w:type="spellStart"/>
      <w:r w:rsidRPr="00D2435E">
        <w:rPr>
          <w:rFonts w:eastAsia="Times New Roman" w:cstheme="minorHAnsi"/>
          <w:lang w:eastAsia="en-AU"/>
        </w:rPr>
        <w:t>Bmc</w:t>
      </w:r>
      <w:proofErr w:type="spellEnd"/>
      <w:r w:rsidRPr="00D2435E">
        <w:rPr>
          <w:rFonts w:eastAsia="Times New Roman" w:cstheme="minorHAnsi"/>
          <w:lang w:eastAsia="en-AU"/>
        </w:rPr>
        <w:t xml:space="preserve"> Evolutionary Biology</w:t>
      </w:r>
      <w:r w:rsidR="000A67E2">
        <w:rPr>
          <w:rFonts w:eastAsia="Times New Roman" w:cstheme="minorHAnsi"/>
          <w:lang w:eastAsia="en-AU"/>
        </w:rPr>
        <w:t>,</w:t>
      </w:r>
      <w:r w:rsidRPr="00D2435E">
        <w:rPr>
          <w:rFonts w:eastAsia="Times New Roman" w:cstheme="minorHAnsi"/>
          <w:lang w:eastAsia="en-AU"/>
        </w:rPr>
        <w:t xml:space="preserve"> 16.</w:t>
      </w:r>
    </w:p>
    <w:p w14:paraId="7A84FA5C" w14:textId="12FF052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Aksoy, S., Chen</w:t>
      </w:r>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X.</w:t>
      </w:r>
      <w:r w:rsidRPr="00D2435E">
        <w:rPr>
          <w:rFonts w:eastAsia="Times New Roman" w:cstheme="minorHAnsi"/>
          <w:lang w:eastAsia="en-AU"/>
        </w:rPr>
        <w:t xml:space="preserve">, </w:t>
      </w:r>
      <w:proofErr w:type="spellStart"/>
      <w:r w:rsidRPr="00D2435E">
        <w:rPr>
          <w:rFonts w:eastAsia="Times New Roman" w:cstheme="minorHAnsi"/>
          <w:lang w:eastAsia="en-AU"/>
        </w:rPr>
        <w:t>Hypsa</w:t>
      </w:r>
      <w:proofErr w:type="spellEnd"/>
      <w:r w:rsidR="000A67E2">
        <w:rPr>
          <w:rFonts w:eastAsia="Times New Roman" w:cstheme="minorHAnsi"/>
          <w:lang w:eastAsia="en-AU"/>
        </w:rPr>
        <w:t>, V.</w:t>
      </w:r>
      <w:r w:rsidRPr="00D2435E">
        <w:rPr>
          <w:rFonts w:eastAsia="Times New Roman" w:cstheme="minorHAnsi"/>
          <w:lang w:eastAsia="en-AU"/>
        </w:rPr>
        <w:t xml:space="preserve"> 1997. Phylogeny and potential transmission routes of midgut-associated endosymbionts of tsetse (</w:t>
      </w:r>
      <w:proofErr w:type="spellStart"/>
      <w:r w:rsidRPr="00D2435E">
        <w:rPr>
          <w:rFonts w:eastAsia="Times New Roman" w:cstheme="minorHAnsi"/>
          <w:lang w:eastAsia="en-AU"/>
        </w:rPr>
        <w:t>Diptera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Glossinidae</w:t>
      </w:r>
      <w:proofErr w:type="spellEnd"/>
      <w:r w:rsidRPr="00D2435E">
        <w:rPr>
          <w:rFonts w:eastAsia="Times New Roman" w:cstheme="minorHAnsi"/>
          <w:lang w:eastAsia="en-AU"/>
        </w:rPr>
        <w:t>). Insect Molecular Biology</w:t>
      </w:r>
      <w:r w:rsidR="000A67E2">
        <w:rPr>
          <w:rFonts w:eastAsia="Times New Roman" w:cstheme="minorHAnsi"/>
          <w:lang w:eastAsia="en-AU"/>
        </w:rPr>
        <w:t>,</w:t>
      </w:r>
      <w:r w:rsidRPr="00D2435E">
        <w:rPr>
          <w:rFonts w:eastAsia="Times New Roman" w:cstheme="minorHAnsi"/>
          <w:lang w:eastAsia="en-AU"/>
        </w:rPr>
        <w:t xml:space="preserve"> 6: 183-190.</w:t>
      </w:r>
    </w:p>
    <w:p w14:paraId="5A858A3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Baumann, P. 2005. Biology of bacteriocyte-associated endosymbionts of plant sap-sucking insects. Annual Review of Microbiology 59: 155-189.</w:t>
      </w:r>
    </w:p>
    <w:p w14:paraId="501538E0" w14:textId="36FE9925"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Bekker-Migdisova</w:t>
      </w:r>
      <w:proofErr w:type="spellEnd"/>
      <w:r w:rsidRPr="00D2435E">
        <w:rPr>
          <w:rFonts w:eastAsia="Times New Roman" w:cstheme="minorHAnsi"/>
          <w:lang w:eastAsia="en-AU"/>
        </w:rPr>
        <w:t xml:space="preserve">, E.E. 1973. Systematics of the </w:t>
      </w:r>
      <w:proofErr w:type="spellStart"/>
      <w:r w:rsidRPr="00D2435E">
        <w:rPr>
          <w:rFonts w:eastAsia="Times New Roman" w:cstheme="minorHAnsi"/>
          <w:lang w:eastAsia="en-AU"/>
        </w:rPr>
        <w:t>Psyllomorpha</w:t>
      </w:r>
      <w:proofErr w:type="spellEnd"/>
      <w:r w:rsidRPr="00D2435E">
        <w:rPr>
          <w:rFonts w:eastAsia="Times New Roman" w:cstheme="minorHAnsi"/>
          <w:lang w:eastAsia="en-AU"/>
        </w:rPr>
        <w:t xml:space="preserve"> and the position of the group within the order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xml:space="preserve">. In: </w:t>
      </w:r>
      <w:proofErr w:type="spellStart"/>
      <w:r w:rsidRPr="00D2435E">
        <w:rPr>
          <w:rFonts w:eastAsia="Times New Roman" w:cstheme="minorHAnsi"/>
          <w:lang w:eastAsia="en-AU"/>
        </w:rPr>
        <w:t>Narchuk</w:t>
      </w:r>
      <w:proofErr w:type="spellEnd"/>
      <w:r w:rsidRPr="00D2435E">
        <w:rPr>
          <w:rFonts w:eastAsia="Times New Roman" w:cstheme="minorHAnsi"/>
          <w:lang w:eastAsia="en-AU"/>
        </w:rPr>
        <w:t xml:space="preserve">, E.P. (Ed.), </w:t>
      </w:r>
      <w:proofErr w:type="spellStart"/>
      <w:r w:rsidRPr="00D2435E">
        <w:rPr>
          <w:rFonts w:eastAsia="Times New Roman" w:cstheme="minorHAnsi"/>
          <w:lang w:eastAsia="en-AU"/>
        </w:rPr>
        <w:t>Doklady</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Dvadsat</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Chetvertom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Ezheghodnom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Chtenii</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Pamyati</w:t>
      </w:r>
      <w:proofErr w:type="spellEnd"/>
      <w:r w:rsidRPr="00D2435E">
        <w:rPr>
          <w:rFonts w:eastAsia="Times New Roman" w:cstheme="minorHAnsi"/>
          <w:lang w:eastAsia="en-AU"/>
        </w:rPr>
        <w:t xml:space="preserve"> N. </w:t>
      </w:r>
      <w:proofErr w:type="spellStart"/>
      <w:r w:rsidRPr="00D2435E">
        <w:rPr>
          <w:rFonts w:eastAsia="Times New Roman" w:cstheme="minorHAnsi"/>
          <w:lang w:eastAsia="en-AU"/>
        </w:rPr>
        <w:t>Voprosy</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paleontologii</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nasekomykh</w:t>
      </w:r>
      <w:proofErr w:type="spellEnd"/>
      <w:r w:rsidRPr="00D2435E">
        <w:rPr>
          <w:rFonts w:eastAsia="Times New Roman" w:cstheme="minorHAnsi"/>
          <w:lang w:eastAsia="en-AU"/>
        </w:rPr>
        <w:t>, Leningrad, pp. 90-117.</w:t>
      </w:r>
    </w:p>
    <w:p w14:paraId="5933C6BC" w14:textId="539291B1" w:rsidR="00D2435E" w:rsidRPr="00D2435E" w:rsidRDefault="00D2435E" w:rsidP="00D05CAD">
      <w:pPr>
        <w:numPr>
          <w:ilvl w:val="0"/>
          <w:numId w:val="16"/>
        </w:numPr>
        <w:spacing w:after="0" w:line="240" w:lineRule="auto"/>
        <w:rPr>
          <w:rFonts w:eastAsia="Times New Roman" w:cstheme="minorHAnsi"/>
          <w:lang w:eastAsia="en-AU"/>
        </w:rPr>
      </w:pPr>
      <w:r w:rsidRPr="00D2435E">
        <w:rPr>
          <w:rFonts w:eastAsia="Times New Roman" w:cstheme="minorHAnsi"/>
          <w:lang w:eastAsia="en-AU"/>
        </w:rPr>
        <w:t>Bennett</w:t>
      </w:r>
      <w:r w:rsidR="00D05CAD" w:rsidRPr="008354DD">
        <w:rPr>
          <w:rFonts w:eastAsia="Times New Roman" w:cstheme="minorHAnsi"/>
          <w:lang w:eastAsia="en-AU"/>
        </w:rPr>
        <w:t>, A.E.</w:t>
      </w:r>
      <w:r w:rsidRPr="00D2435E">
        <w:rPr>
          <w:rFonts w:eastAsia="Times New Roman" w:cstheme="minorHAnsi"/>
          <w:lang w:eastAsia="en-AU"/>
        </w:rPr>
        <w:t xml:space="preserve"> 2013</w:t>
      </w:r>
      <w:r w:rsidR="00D05CAD" w:rsidRPr="008354DD">
        <w:rPr>
          <w:rFonts w:eastAsia="Times New Roman" w:cstheme="minorHAnsi"/>
          <w:lang w:eastAsia="en-AU"/>
        </w:rPr>
        <w:t>. Can plant–microbe–insect interactions enhance or inhibit the spread of invasive species?</w:t>
      </w:r>
      <w:r w:rsidR="00D05CAD" w:rsidRPr="008354DD">
        <w:rPr>
          <w:rFonts w:cstheme="minorHAnsi"/>
        </w:rPr>
        <w:t xml:space="preserve"> </w:t>
      </w:r>
      <w:r w:rsidR="00D05CAD" w:rsidRPr="000A67E2">
        <w:rPr>
          <w:rFonts w:eastAsia="Times New Roman" w:cstheme="minorHAnsi"/>
          <w:iCs/>
          <w:lang w:eastAsia="en-AU"/>
        </w:rPr>
        <w:t>Functional Ecology</w:t>
      </w:r>
      <w:r w:rsidR="00D05CAD" w:rsidRPr="008354DD">
        <w:rPr>
          <w:rFonts w:eastAsia="Times New Roman" w:cstheme="minorHAnsi"/>
          <w:lang w:eastAsia="en-AU"/>
        </w:rPr>
        <w:t>, 27, 661–671</w:t>
      </w:r>
    </w:p>
    <w:p w14:paraId="325C0093" w14:textId="1B05AC8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Blomberg S.P., Garland </w:t>
      </w:r>
      <w:proofErr w:type="spellStart"/>
      <w:r w:rsidRPr="00D2435E">
        <w:rPr>
          <w:rFonts w:eastAsia="Times New Roman" w:cstheme="minorHAnsi"/>
          <w:lang w:eastAsia="en-AU"/>
        </w:rPr>
        <w:t>T.Jr</w:t>
      </w:r>
      <w:proofErr w:type="spellEnd"/>
      <w:r w:rsidRPr="00D2435E">
        <w:rPr>
          <w:rFonts w:eastAsia="Times New Roman" w:cstheme="minorHAnsi"/>
          <w:lang w:eastAsia="en-AU"/>
        </w:rPr>
        <w:t xml:space="preserve">, Ives A.R. 2003. Testing for phylogenetic signal in comparative data: </w:t>
      </w:r>
      <w:proofErr w:type="spellStart"/>
      <w:r w:rsidRPr="00D2435E">
        <w:rPr>
          <w:rFonts w:eastAsia="Times New Roman" w:cstheme="minorHAnsi"/>
          <w:lang w:eastAsia="en-AU"/>
        </w:rPr>
        <w:t>behavioral</w:t>
      </w:r>
      <w:proofErr w:type="spellEnd"/>
      <w:r w:rsidRPr="00D2435E">
        <w:rPr>
          <w:rFonts w:eastAsia="Times New Roman" w:cstheme="minorHAnsi"/>
          <w:lang w:eastAsia="en-AU"/>
        </w:rPr>
        <w:t xml:space="preserve"> traits are more labile. Evolution</w:t>
      </w:r>
      <w:r w:rsidR="000A67E2">
        <w:rPr>
          <w:rFonts w:eastAsia="Times New Roman" w:cstheme="minorHAnsi"/>
          <w:lang w:eastAsia="en-AU"/>
        </w:rPr>
        <w:t>,</w:t>
      </w:r>
      <w:r w:rsidRPr="00D2435E">
        <w:rPr>
          <w:rFonts w:eastAsia="Times New Roman" w:cstheme="minorHAnsi"/>
          <w:lang w:eastAsia="en-AU"/>
        </w:rPr>
        <w:t xml:space="preserve"> 57:717–745.</w:t>
      </w:r>
    </w:p>
    <w:p w14:paraId="0E8EDEEC" w14:textId="63F5407F"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lastRenderedPageBreak/>
        <w:t>Bouckaert</w:t>
      </w:r>
      <w:proofErr w:type="spellEnd"/>
      <w:r w:rsidRPr="00D2435E">
        <w:rPr>
          <w:rFonts w:eastAsia="Times New Roman" w:cstheme="minorHAnsi"/>
          <w:lang w:eastAsia="en-AU"/>
        </w:rPr>
        <w:t xml:space="preserve">, R., Heled, J., </w:t>
      </w:r>
      <w:proofErr w:type="spellStart"/>
      <w:r w:rsidRPr="00D2435E">
        <w:rPr>
          <w:rFonts w:eastAsia="Times New Roman" w:cstheme="minorHAnsi"/>
          <w:lang w:eastAsia="en-AU"/>
        </w:rPr>
        <w:t>Kühnert</w:t>
      </w:r>
      <w:proofErr w:type="spellEnd"/>
      <w:r w:rsidRPr="00D2435E">
        <w:rPr>
          <w:rFonts w:eastAsia="Times New Roman" w:cstheme="minorHAnsi"/>
          <w:lang w:eastAsia="en-AU"/>
        </w:rPr>
        <w:t xml:space="preserve">, D., Vaughan, T., Wu, C-H.,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t>
      </w:r>
      <w:proofErr w:type="spellStart"/>
      <w:r w:rsidRPr="00D2435E">
        <w:rPr>
          <w:rFonts w:eastAsia="Times New Roman" w:cstheme="minorHAnsi"/>
          <w:lang w:eastAsia="en-AU"/>
        </w:rPr>
        <w:t>Rambaut</w:t>
      </w:r>
      <w:proofErr w:type="spellEnd"/>
      <w:r w:rsidRPr="00D2435E">
        <w:rPr>
          <w:rFonts w:eastAsia="Times New Roman" w:cstheme="minorHAnsi"/>
          <w:lang w:eastAsia="en-AU"/>
        </w:rPr>
        <w:t>, A., &amp; Drummond, A. J., 2014. BEAST 2: A Software Platform for Bayesian Evolutionary Analysis. PL</w:t>
      </w:r>
      <w:r w:rsidR="000A67E2">
        <w:rPr>
          <w:rFonts w:eastAsia="Times New Roman" w:cstheme="minorHAnsi"/>
          <w:lang w:eastAsia="en-AU"/>
        </w:rPr>
        <w:t>O</w:t>
      </w:r>
      <w:r w:rsidRPr="00D2435E">
        <w:rPr>
          <w:rFonts w:eastAsia="Times New Roman" w:cstheme="minorHAnsi"/>
          <w:lang w:eastAsia="en-AU"/>
        </w:rPr>
        <w:t>S Computational Biology, 10(4), e1003537. doi:10.1371/journal.pcbi.1003537.</w:t>
      </w:r>
    </w:p>
    <w:p w14:paraId="1A0ABD35" w14:textId="30ABF8A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Bouckaert</w:t>
      </w:r>
      <w:proofErr w:type="spellEnd"/>
      <w:r w:rsidRPr="00D2435E">
        <w:rPr>
          <w:rFonts w:eastAsia="Times New Roman" w:cstheme="minorHAnsi"/>
          <w:lang w:eastAsia="en-AU"/>
        </w:rPr>
        <w:t>, R., Vaughan, T.G.,</w:t>
      </w:r>
      <w:r w:rsidR="000A67E2">
        <w:rPr>
          <w:rFonts w:eastAsia="Times New Roman" w:cstheme="minorHAnsi"/>
          <w:lang w:eastAsia="en-AU"/>
        </w:rPr>
        <w:t xml:space="preserve"> </w:t>
      </w:r>
      <w:proofErr w:type="spellStart"/>
      <w:r w:rsidRPr="00D2435E">
        <w:rPr>
          <w:rFonts w:eastAsia="Times New Roman" w:cstheme="minorHAnsi"/>
          <w:lang w:eastAsia="en-AU"/>
        </w:rPr>
        <w:t>Barido-Sottani</w:t>
      </w:r>
      <w:proofErr w:type="spellEnd"/>
      <w:r w:rsidRPr="00D2435E">
        <w:rPr>
          <w:rFonts w:eastAsia="Times New Roman" w:cstheme="minorHAnsi"/>
          <w:lang w:eastAsia="en-AU"/>
        </w:rPr>
        <w:t xml:space="preserve">, J., </w:t>
      </w:r>
      <w:proofErr w:type="spellStart"/>
      <w:r w:rsidRPr="00D2435E">
        <w:rPr>
          <w:rFonts w:eastAsia="Times New Roman" w:cstheme="minorHAnsi"/>
          <w:lang w:eastAsia="en-AU"/>
        </w:rPr>
        <w:t>Ducheene</w:t>
      </w:r>
      <w:proofErr w:type="spellEnd"/>
      <w:r w:rsidRPr="00D2435E">
        <w:rPr>
          <w:rFonts w:eastAsia="Times New Roman" w:cstheme="minorHAnsi"/>
          <w:lang w:eastAsia="en-AU"/>
        </w:rPr>
        <w:t xml:space="preserve">, S., </w:t>
      </w:r>
      <w:proofErr w:type="spellStart"/>
      <w:r w:rsidRPr="00D2435E">
        <w:rPr>
          <w:rFonts w:eastAsia="Times New Roman" w:cstheme="minorHAnsi"/>
          <w:lang w:eastAsia="en-AU"/>
        </w:rPr>
        <w:t>Fourment</w:t>
      </w:r>
      <w:proofErr w:type="spellEnd"/>
      <w:r w:rsidRPr="00D2435E">
        <w:rPr>
          <w:rFonts w:eastAsia="Times New Roman" w:cstheme="minorHAnsi"/>
          <w:lang w:eastAsia="en-AU"/>
        </w:rPr>
        <w:t xml:space="preserve">, M., </w:t>
      </w:r>
      <w:proofErr w:type="spellStart"/>
      <w:r w:rsidRPr="00D2435E">
        <w:rPr>
          <w:rFonts w:eastAsia="Times New Roman" w:cstheme="minorHAnsi"/>
          <w:lang w:eastAsia="en-AU"/>
        </w:rPr>
        <w:t>Gavryushkina</w:t>
      </w:r>
      <w:proofErr w:type="spellEnd"/>
      <w:r w:rsidRPr="00D2435E">
        <w:rPr>
          <w:rFonts w:eastAsia="Times New Roman" w:cstheme="minorHAnsi"/>
          <w:lang w:eastAsia="en-AU"/>
        </w:rPr>
        <w:t xml:space="preserve">, A., Heled, J., Jones, G., Kuhnert, D., De </w:t>
      </w:r>
      <w:proofErr w:type="spellStart"/>
      <w:r w:rsidRPr="00D2435E">
        <w:rPr>
          <w:rFonts w:eastAsia="Times New Roman" w:cstheme="minorHAnsi"/>
          <w:lang w:eastAsia="en-AU"/>
        </w:rPr>
        <w:t>Maio</w:t>
      </w:r>
      <w:proofErr w:type="spellEnd"/>
      <w:r w:rsidRPr="00D2435E">
        <w:rPr>
          <w:rFonts w:eastAsia="Times New Roman" w:cstheme="minorHAnsi"/>
          <w:lang w:eastAsia="en-AU"/>
        </w:rPr>
        <w:t xml:space="preserve">, N., </w:t>
      </w:r>
      <w:proofErr w:type="spellStart"/>
      <w:r w:rsidRPr="00D2435E">
        <w:rPr>
          <w:rFonts w:eastAsia="Times New Roman" w:cstheme="minorHAnsi"/>
          <w:lang w:eastAsia="en-AU"/>
        </w:rPr>
        <w:t>Matschiner</w:t>
      </w:r>
      <w:proofErr w:type="spellEnd"/>
      <w:r w:rsidRPr="00D2435E">
        <w:rPr>
          <w:rFonts w:eastAsia="Times New Roman" w:cstheme="minorHAnsi"/>
          <w:lang w:eastAsia="en-AU"/>
        </w:rPr>
        <w:t xml:space="preserve">, M., Mendes, F.K., Muller, N.F., Ogilvie, H., du Plessis, L., </w:t>
      </w:r>
      <w:proofErr w:type="spellStart"/>
      <w:r w:rsidRPr="00D2435E">
        <w:rPr>
          <w:rFonts w:eastAsia="Times New Roman" w:cstheme="minorHAnsi"/>
          <w:lang w:eastAsia="en-AU"/>
        </w:rPr>
        <w:t>Popinga</w:t>
      </w:r>
      <w:proofErr w:type="spellEnd"/>
      <w:r w:rsidRPr="00D2435E">
        <w:rPr>
          <w:rFonts w:eastAsia="Times New Roman" w:cstheme="minorHAnsi"/>
          <w:lang w:eastAsia="en-AU"/>
        </w:rPr>
        <w:t xml:space="preserve">, A., </w:t>
      </w: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Rasmussen, D., </w:t>
      </w:r>
      <w:proofErr w:type="spellStart"/>
      <w:r w:rsidRPr="00D2435E">
        <w:rPr>
          <w:rFonts w:eastAsia="Times New Roman" w:cstheme="minorHAnsi"/>
          <w:lang w:eastAsia="en-AU"/>
        </w:rPr>
        <w:t>Siveroni</w:t>
      </w:r>
      <w:proofErr w:type="spellEnd"/>
      <w:r w:rsidRPr="00D2435E">
        <w:rPr>
          <w:rFonts w:eastAsia="Times New Roman" w:cstheme="minorHAnsi"/>
          <w:lang w:eastAsia="en-AU"/>
        </w:rPr>
        <w:t xml:space="preserve">, I.,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Wu, C.-H., 2018. BEAST 2.5: An Advanced Software Platform for Bayesian Evolutionary Analysis. </w:t>
      </w:r>
      <w:proofErr w:type="spellStart"/>
      <w:r w:rsidRPr="00D2435E">
        <w:rPr>
          <w:rFonts w:eastAsia="Times New Roman" w:cstheme="minorHAnsi"/>
          <w:lang w:eastAsia="en-AU"/>
        </w:rPr>
        <w:t>bioRxiv</w:t>
      </w:r>
      <w:proofErr w:type="spellEnd"/>
      <w:r w:rsidRPr="00D2435E">
        <w:rPr>
          <w:rFonts w:eastAsia="Times New Roman" w:cstheme="minorHAnsi"/>
          <w:lang w:eastAsia="en-AU"/>
        </w:rPr>
        <w:t xml:space="preserve"> preprint first posted online Nov. 19, 2018; </w:t>
      </w:r>
      <w:proofErr w:type="spellStart"/>
      <w:r w:rsidRPr="00D2435E">
        <w:rPr>
          <w:rFonts w:eastAsia="Times New Roman" w:cstheme="minorHAnsi"/>
          <w:lang w:eastAsia="en-AU"/>
        </w:rPr>
        <w:t>doi</w:t>
      </w:r>
      <w:proofErr w:type="spellEnd"/>
      <w:r w:rsidRPr="00D2435E">
        <w:rPr>
          <w:rFonts w:eastAsia="Times New Roman" w:cstheme="minorHAnsi"/>
          <w:lang w:eastAsia="en-AU"/>
        </w:rPr>
        <w:t>: http://dx.doi.org/10.1101/474296.</w:t>
      </w:r>
    </w:p>
    <w:p w14:paraId="290959F2" w14:textId="0DF065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Brooks, A.W., Kohl, </w:t>
      </w:r>
      <w:r w:rsidR="000A67E2" w:rsidRPr="00D2435E">
        <w:rPr>
          <w:rFonts w:eastAsia="Times New Roman" w:cstheme="minorHAnsi"/>
          <w:lang w:eastAsia="en-AU"/>
        </w:rPr>
        <w:t>K.D.</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Brucker, </w:t>
      </w:r>
      <w:r w:rsidR="000A67E2" w:rsidRPr="00D2435E">
        <w:rPr>
          <w:rFonts w:eastAsia="Times New Roman" w:cstheme="minorHAnsi"/>
          <w:lang w:eastAsia="en-AU"/>
        </w:rPr>
        <w:t>R.M.</w:t>
      </w:r>
      <w:r w:rsidR="000A67E2">
        <w:rPr>
          <w:rFonts w:eastAsia="Times New Roman" w:cstheme="minorHAnsi"/>
          <w:lang w:eastAsia="en-AU"/>
        </w:rPr>
        <w:t>,</w:t>
      </w:r>
      <w:r w:rsidR="000A67E2" w:rsidRPr="00D2435E">
        <w:rPr>
          <w:rFonts w:eastAsia="Times New Roman" w:cstheme="minorHAnsi"/>
          <w:lang w:eastAsia="en-AU"/>
        </w:rPr>
        <w:t xml:space="preserve"> </w:t>
      </w:r>
      <w:r w:rsidRPr="00D2435E">
        <w:rPr>
          <w:rFonts w:eastAsia="Times New Roman" w:cstheme="minorHAnsi"/>
          <w:lang w:eastAsia="en-AU"/>
        </w:rPr>
        <w:t xml:space="preserve">van </w:t>
      </w:r>
      <w:proofErr w:type="spellStart"/>
      <w:r w:rsidRPr="00D2435E">
        <w:rPr>
          <w:rFonts w:eastAsia="Times New Roman" w:cstheme="minorHAnsi"/>
          <w:lang w:eastAsia="en-AU"/>
        </w:rPr>
        <w:t>Opstal</w:t>
      </w:r>
      <w:proofErr w:type="spellEnd"/>
      <w:r w:rsidRPr="00D2435E">
        <w:rPr>
          <w:rFonts w:eastAsia="Times New Roman" w:cstheme="minorHAnsi"/>
          <w:lang w:eastAsia="en-AU"/>
        </w:rPr>
        <w:t xml:space="preserve">, </w:t>
      </w:r>
      <w:r w:rsidR="000A67E2" w:rsidRPr="00D2435E">
        <w:rPr>
          <w:rFonts w:eastAsia="Times New Roman" w:cstheme="minorHAnsi"/>
          <w:lang w:eastAsia="en-AU"/>
        </w:rPr>
        <w:t>E.J.</w:t>
      </w:r>
      <w:r w:rsidR="000A67E2">
        <w:rPr>
          <w:rFonts w:eastAsia="Times New Roman" w:cstheme="minorHAnsi"/>
          <w:lang w:eastAsia="en-AU"/>
        </w:rPr>
        <w:t>,</w:t>
      </w:r>
      <w:r w:rsidR="000A67E2" w:rsidRPr="00D2435E">
        <w:rPr>
          <w:rFonts w:eastAsia="Times New Roman" w:cstheme="minorHAnsi"/>
          <w:lang w:eastAsia="en-AU"/>
        </w:rPr>
        <w:t xml:space="preserve"> </w:t>
      </w:r>
      <w:proofErr w:type="spellStart"/>
      <w:r w:rsidRPr="00D2435E">
        <w:rPr>
          <w:rFonts w:eastAsia="Times New Roman" w:cstheme="minorHAnsi"/>
          <w:lang w:eastAsia="en-AU"/>
        </w:rPr>
        <w:t>Bordenstein</w:t>
      </w:r>
      <w:proofErr w:type="spellEnd"/>
      <w:r w:rsidR="000A67E2">
        <w:rPr>
          <w:rFonts w:eastAsia="Times New Roman" w:cstheme="minorHAnsi"/>
          <w:lang w:eastAsia="en-AU"/>
        </w:rPr>
        <w:t>,</w:t>
      </w:r>
      <w:r w:rsidR="000A67E2" w:rsidRPr="00D2435E">
        <w:rPr>
          <w:rFonts w:eastAsia="Times New Roman" w:cstheme="minorHAnsi"/>
          <w:lang w:eastAsia="en-AU"/>
        </w:rPr>
        <w:t xml:space="preserve"> S.R</w:t>
      </w:r>
      <w:r w:rsidRPr="00D2435E">
        <w:rPr>
          <w:rFonts w:eastAsia="Times New Roman" w:cstheme="minorHAnsi"/>
          <w:lang w:eastAsia="en-AU"/>
        </w:rPr>
        <w:t xml:space="preserve">. 2016. </w:t>
      </w:r>
      <w:proofErr w:type="spellStart"/>
      <w:r w:rsidRPr="00D2435E">
        <w:rPr>
          <w:rFonts w:eastAsia="Times New Roman" w:cstheme="minorHAnsi"/>
          <w:lang w:eastAsia="en-AU"/>
        </w:rPr>
        <w:t>Phylosymbiosis</w:t>
      </w:r>
      <w:proofErr w:type="spellEnd"/>
      <w:r w:rsidRPr="00D2435E">
        <w:rPr>
          <w:rFonts w:eastAsia="Times New Roman" w:cstheme="minorHAnsi"/>
          <w:lang w:eastAsia="en-AU"/>
        </w:rPr>
        <w:t xml:space="preserve">: Relationships and Functional Effects of Microbial Communities across Host Evolutionary History.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Biology</w:t>
      </w:r>
      <w:r w:rsidR="000A67E2">
        <w:rPr>
          <w:rFonts w:eastAsia="Times New Roman" w:cstheme="minorHAnsi"/>
          <w:lang w:eastAsia="en-AU"/>
        </w:rPr>
        <w:t>,</w:t>
      </w:r>
      <w:r w:rsidRPr="00D2435E">
        <w:rPr>
          <w:rFonts w:eastAsia="Times New Roman" w:cstheme="minorHAnsi"/>
          <w:lang w:eastAsia="en-AU"/>
        </w:rPr>
        <w:t xml:space="preserve"> 14.</w:t>
      </w:r>
    </w:p>
    <w:p w14:paraId="7406F41D" w14:textId="26D377E4"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Brown, R.G., Hodkinson</w:t>
      </w:r>
      <w:r w:rsidR="000A67E2">
        <w:rPr>
          <w:rFonts w:eastAsia="Times New Roman" w:cstheme="minorHAnsi"/>
          <w:lang w:eastAsia="en-AU"/>
        </w:rPr>
        <w:t>, I.D.</w:t>
      </w:r>
      <w:r w:rsidRPr="008354DD">
        <w:rPr>
          <w:rFonts w:eastAsia="Times New Roman" w:cstheme="minorHAnsi"/>
          <w:lang w:eastAsia="en-AU"/>
        </w:rPr>
        <w:t xml:space="preserve"> 1988. Taxonomy and Ecology of the Jumping Plant-Lice of Panama (</w:t>
      </w:r>
      <w:proofErr w:type="spellStart"/>
      <w:r w:rsidRPr="008354DD">
        <w:rPr>
          <w:rFonts w:eastAsia="Times New Roman" w:cstheme="minorHAnsi"/>
          <w:lang w:eastAsia="en-AU"/>
        </w:rPr>
        <w:t>Homoptera</w:t>
      </w:r>
      <w:proofErr w:type="spellEnd"/>
      <w:r w:rsidRPr="008354DD">
        <w:rPr>
          <w:rFonts w:eastAsia="Times New Roman" w:cstheme="minorHAnsi"/>
          <w:lang w:eastAsia="en-AU"/>
        </w:rPr>
        <w:t xml:space="preserve">: </w:t>
      </w:r>
      <w:proofErr w:type="spellStart"/>
      <w:r w:rsidRPr="008354DD">
        <w:rPr>
          <w:rFonts w:eastAsia="Times New Roman" w:cstheme="minorHAnsi"/>
          <w:lang w:eastAsia="en-AU"/>
        </w:rPr>
        <w:t>Psylloidea</w:t>
      </w:r>
      <w:proofErr w:type="spellEnd"/>
      <w:r w:rsidRPr="008354DD">
        <w:rPr>
          <w:rFonts w:eastAsia="Times New Roman" w:cstheme="minorHAnsi"/>
          <w:lang w:eastAsia="en-AU"/>
        </w:rPr>
        <w:t>). Behaviour</w:t>
      </w:r>
      <w:r w:rsidR="000A67E2">
        <w:rPr>
          <w:rFonts w:eastAsia="Times New Roman" w:cstheme="minorHAnsi"/>
          <w:lang w:eastAsia="en-AU"/>
        </w:rPr>
        <w:t>,</w:t>
      </w:r>
      <w:r w:rsidRPr="008354DD">
        <w:rPr>
          <w:rFonts w:eastAsia="Times New Roman" w:cstheme="minorHAnsi"/>
          <w:lang w:eastAsia="en-AU"/>
        </w:rPr>
        <w:t xml:space="preserve"> 107: 131-131.</w:t>
      </w:r>
    </w:p>
    <w:p w14:paraId="48E00FE0" w14:textId="3C52849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Brucker</w:t>
      </w:r>
      <w:r w:rsidR="00D05CAD" w:rsidRPr="008354DD">
        <w:rPr>
          <w:rFonts w:eastAsia="Times New Roman" w:cstheme="minorHAnsi"/>
          <w:lang w:eastAsia="en-AU"/>
        </w:rPr>
        <w:t>, R.M.</w:t>
      </w:r>
      <w:r w:rsidR="000A67E2">
        <w:rPr>
          <w:rFonts w:eastAsia="Times New Roman" w:cstheme="minorHAnsi"/>
          <w:lang w:eastAsia="en-AU"/>
        </w:rPr>
        <w:t xml:space="preserve">, </w:t>
      </w:r>
      <w:proofErr w:type="spellStart"/>
      <w:r w:rsidRPr="00D2435E">
        <w:rPr>
          <w:rFonts w:eastAsia="Times New Roman" w:cstheme="minorHAnsi"/>
          <w:lang w:eastAsia="en-AU"/>
        </w:rPr>
        <w:t>Bordenstein</w:t>
      </w:r>
      <w:proofErr w:type="spellEnd"/>
      <w:r w:rsidR="00D05CAD" w:rsidRPr="008354DD">
        <w:rPr>
          <w:rFonts w:eastAsia="Times New Roman" w:cstheme="minorHAnsi"/>
          <w:lang w:eastAsia="en-AU"/>
        </w:rPr>
        <w:t>, S.R.</w:t>
      </w:r>
      <w:r w:rsidRPr="00D2435E">
        <w:rPr>
          <w:rFonts w:eastAsia="Times New Roman" w:cstheme="minorHAnsi"/>
          <w:lang w:eastAsia="en-AU"/>
        </w:rPr>
        <w:t xml:space="preserve"> 2012</w:t>
      </w:r>
      <w:r w:rsidR="00D05CAD" w:rsidRPr="008354DD">
        <w:rPr>
          <w:rFonts w:eastAsia="Times New Roman" w:cstheme="minorHAnsi"/>
          <w:lang w:eastAsia="en-AU"/>
        </w:rPr>
        <w:t xml:space="preserve">. Speciation by symbiosis. </w:t>
      </w:r>
      <w:r w:rsidR="00D05CAD" w:rsidRPr="008354DD">
        <w:rPr>
          <w:rFonts w:eastAsia="Times New Roman" w:cstheme="minorHAnsi"/>
          <w:i/>
          <w:lang w:eastAsia="en-AU"/>
        </w:rPr>
        <w:t>Trends in Ecology and Evolution</w:t>
      </w:r>
      <w:r w:rsidR="00D05CAD" w:rsidRPr="008354DD">
        <w:rPr>
          <w:rFonts w:eastAsia="Times New Roman" w:cstheme="minorHAnsi"/>
          <w:lang w:eastAsia="en-AU"/>
        </w:rPr>
        <w:t>, 27(8), 443-451.</w:t>
      </w:r>
    </w:p>
    <w:p w14:paraId="56CDE94D"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Buckley, T.R., </w:t>
      </w:r>
      <w:proofErr w:type="spellStart"/>
      <w:r w:rsidRPr="00D2435E">
        <w:rPr>
          <w:rFonts w:eastAsia="Times New Roman" w:cstheme="minorHAnsi"/>
          <w:lang w:eastAsia="en-AU"/>
        </w:rPr>
        <w:t>Krosch</w:t>
      </w:r>
      <w:proofErr w:type="spellEnd"/>
      <w:r w:rsidRPr="00D2435E">
        <w:rPr>
          <w:rFonts w:eastAsia="Times New Roman" w:cstheme="minorHAnsi"/>
          <w:lang w:eastAsia="en-AU"/>
        </w:rPr>
        <w:t xml:space="preserve">, M., </w:t>
      </w:r>
      <w:proofErr w:type="spellStart"/>
      <w:r w:rsidRPr="00D2435E">
        <w:rPr>
          <w:rFonts w:eastAsia="Times New Roman" w:cstheme="minorHAnsi"/>
          <w:lang w:eastAsia="en-AU"/>
        </w:rPr>
        <w:t>Leschen</w:t>
      </w:r>
      <w:proofErr w:type="spellEnd"/>
      <w:r w:rsidRPr="00D2435E">
        <w:rPr>
          <w:rFonts w:eastAsia="Times New Roman" w:cstheme="minorHAnsi"/>
          <w:lang w:eastAsia="en-AU"/>
        </w:rPr>
        <w:t>, R.A.B., 2015. Evolution of New Zealand insects: summary and prospectus for future research. Austral Entomology, 54, 1-27.</w:t>
      </w:r>
    </w:p>
    <w:p w14:paraId="347C2283" w14:textId="105E79C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Lauterer</w:t>
      </w:r>
      <w:proofErr w:type="spellEnd"/>
      <w:r w:rsidRPr="00D2435E">
        <w:rPr>
          <w:rFonts w:eastAsia="Times New Roman" w:cstheme="minorHAnsi"/>
          <w:lang w:eastAsia="en-AU"/>
        </w:rPr>
        <w:t xml:space="preserve">, P. 1989. Systematics and biology of the </w:t>
      </w:r>
      <w:proofErr w:type="spellStart"/>
      <w:r w:rsidRPr="00D2435E">
        <w:rPr>
          <w:rFonts w:eastAsia="Times New Roman" w:cstheme="minorHAnsi"/>
          <w:lang w:eastAsia="en-AU"/>
        </w:rPr>
        <w:t>Rhinocolinae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Journal of Natural History, 23:3, 643-712, DOI: 10.1080/00222938900770371</w:t>
      </w:r>
    </w:p>
    <w:p w14:paraId="1944D8E1" w14:textId="6068B8C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2012. A revised classification of the jumping plant-lice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Pr="00D2435E">
        <w:rPr>
          <w:rFonts w:eastAsia="Times New Roman" w:cstheme="minorHAnsi"/>
          <w:lang w:eastAsia="en-AU"/>
        </w:rPr>
        <w:t>, 1-34.</w:t>
      </w:r>
    </w:p>
    <w:p w14:paraId="0140E8B0" w14:textId="31E3192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Burckhardt, D.,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Queiroz, D., Percy, D. 2014. Psyllid Host-Plants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Resolving a Semantic Problem. Florida Entomologist</w:t>
      </w:r>
      <w:r w:rsidR="000A67E2">
        <w:rPr>
          <w:rFonts w:eastAsia="Times New Roman" w:cstheme="minorHAnsi"/>
          <w:lang w:eastAsia="en-AU"/>
        </w:rPr>
        <w:t>,</w:t>
      </w:r>
      <w:r w:rsidRPr="00D2435E">
        <w:rPr>
          <w:rFonts w:eastAsia="Times New Roman" w:cstheme="minorHAnsi"/>
          <w:lang w:eastAsia="en-AU"/>
        </w:rPr>
        <w:t xml:space="preserve"> 97, 242-246.</w:t>
      </w:r>
    </w:p>
    <w:p w14:paraId="322B5D36" w14:textId="22DDE93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Bushnell</w:t>
      </w:r>
      <w:r w:rsidR="004F3DBC" w:rsidRPr="008354DD">
        <w:rPr>
          <w:rFonts w:eastAsia="Times New Roman" w:cstheme="minorHAnsi"/>
          <w:lang w:eastAsia="en-AU"/>
        </w:rPr>
        <w:t>, B.</w:t>
      </w:r>
      <w:r w:rsidRPr="00D2435E">
        <w:rPr>
          <w:rFonts w:eastAsia="Times New Roman" w:cstheme="minorHAnsi"/>
          <w:lang w:eastAsia="en-AU"/>
        </w:rPr>
        <w:t xml:space="preserve"> 2017</w:t>
      </w:r>
      <w:r w:rsidR="004F3DBC" w:rsidRPr="008354DD">
        <w:rPr>
          <w:rFonts w:eastAsia="Times New Roman" w:cstheme="minorHAnsi"/>
          <w:lang w:eastAsia="en-AU"/>
        </w:rPr>
        <w:t xml:space="preserve">. </w:t>
      </w:r>
      <w:proofErr w:type="spellStart"/>
      <w:r w:rsidR="004F3DBC" w:rsidRPr="008354DD">
        <w:rPr>
          <w:rFonts w:eastAsia="Times New Roman" w:cstheme="minorHAnsi"/>
          <w:lang w:eastAsia="en-AU"/>
        </w:rPr>
        <w:t>BBMap</w:t>
      </w:r>
      <w:proofErr w:type="spellEnd"/>
      <w:r w:rsidR="004F3DBC" w:rsidRPr="008354DD">
        <w:rPr>
          <w:rFonts w:eastAsia="Times New Roman" w:cstheme="minorHAnsi"/>
          <w:lang w:eastAsia="en-AU"/>
        </w:rPr>
        <w:t xml:space="preserve"> website, available at: sourceforge.net/projects/</w:t>
      </w:r>
      <w:proofErr w:type="spellStart"/>
      <w:r w:rsidR="004F3DBC" w:rsidRPr="008354DD">
        <w:rPr>
          <w:rFonts w:eastAsia="Times New Roman" w:cstheme="minorHAnsi"/>
          <w:lang w:eastAsia="en-AU"/>
        </w:rPr>
        <w:t>bbmap</w:t>
      </w:r>
      <w:proofErr w:type="spellEnd"/>
      <w:r w:rsidR="004F3DBC" w:rsidRPr="008354DD">
        <w:rPr>
          <w:rFonts w:eastAsia="Times New Roman" w:cstheme="minorHAnsi"/>
          <w:lang w:eastAsia="en-AU"/>
        </w:rPr>
        <w:t>/</w:t>
      </w:r>
    </w:p>
    <w:p w14:paraId="312597CF" w14:textId="607BC754" w:rsidR="00D05CAD" w:rsidRPr="008354DD" w:rsidRDefault="00D05CAD" w:rsidP="00D05CAD">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Callahan, B.J., Sankaran, K., Fukuyama, J.A., </w:t>
      </w:r>
      <w:proofErr w:type="spellStart"/>
      <w:r w:rsidRPr="008354DD">
        <w:rPr>
          <w:rFonts w:eastAsia="Times New Roman" w:cstheme="minorHAnsi"/>
          <w:lang w:eastAsia="en-AU"/>
        </w:rPr>
        <w:t>McMurdie</w:t>
      </w:r>
      <w:proofErr w:type="spellEnd"/>
      <w:r w:rsidRPr="008354DD">
        <w:rPr>
          <w:rFonts w:eastAsia="Times New Roman" w:cstheme="minorHAnsi"/>
          <w:lang w:eastAsia="en-AU"/>
        </w:rPr>
        <w:t>, P.J.</w:t>
      </w:r>
      <w:r w:rsidR="000A67E2">
        <w:rPr>
          <w:rFonts w:eastAsia="Times New Roman" w:cstheme="minorHAnsi"/>
          <w:lang w:eastAsia="en-AU"/>
        </w:rPr>
        <w:t>,</w:t>
      </w:r>
      <w:r w:rsidRPr="008354DD">
        <w:rPr>
          <w:rFonts w:eastAsia="Times New Roman" w:cstheme="minorHAnsi"/>
          <w:lang w:eastAsia="en-AU"/>
        </w:rPr>
        <w:t xml:space="preserve"> Holmes, S.P. 2018. Bioconductor Workflow for Microbiome Data Analysis: from raw reads to community analyses [version 2; referees: 3 approved]</w:t>
      </w:r>
    </w:p>
    <w:p w14:paraId="3A6E9FC2" w14:textId="162D8C45" w:rsidR="004F3DBC" w:rsidRPr="008354DD" w:rsidRDefault="004F3DBC" w:rsidP="004F3DBC">
      <w:pPr>
        <w:numPr>
          <w:ilvl w:val="0"/>
          <w:numId w:val="16"/>
        </w:numPr>
        <w:spacing w:after="0" w:line="240" w:lineRule="auto"/>
        <w:rPr>
          <w:rFonts w:eastAsia="Times New Roman" w:cstheme="minorHAnsi"/>
          <w:lang w:eastAsia="en-AU"/>
        </w:rPr>
      </w:pPr>
      <w:r w:rsidRPr="008354DD">
        <w:rPr>
          <w:rFonts w:eastAsia="Times New Roman" w:cstheme="minorHAnsi"/>
          <w:lang w:eastAsia="en-AU"/>
        </w:rPr>
        <w:t>Cho</w:t>
      </w:r>
      <w:r w:rsidR="000A67E2">
        <w:rPr>
          <w:rFonts w:eastAsia="Times New Roman" w:cstheme="minorHAnsi"/>
          <w:lang w:eastAsia="en-AU"/>
        </w:rPr>
        <w:t>,</w:t>
      </w:r>
      <w:r w:rsidRPr="008354DD">
        <w:rPr>
          <w:rFonts w:eastAsia="Times New Roman" w:cstheme="minorHAnsi"/>
          <w:lang w:eastAsia="en-AU"/>
        </w:rPr>
        <w:t xml:space="preserve"> G</w:t>
      </w:r>
      <w:r w:rsidR="000A67E2">
        <w:rPr>
          <w:rFonts w:eastAsia="Times New Roman" w:cstheme="minorHAnsi"/>
          <w:lang w:eastAsia="en-AU"/>
        </w:rPr>
        <w:t>.</w:t>
      </w:r>
      <w:r w:rsidRPr="008354DD">
        <w:rPr>
          <w:rFonts w:eastAsia="Times New Roman" w:cstheme="minorHAnsi"/>
          <w:lang w:eastAsia="en-AU"/>
        </w:rPr>
        <w:t xml:space="preserve">, </w:t>
      </w:r>
      <w:proofErr w:type="spellStart"/>
      <w:r w:rsidRPr="008354DD">
        <w:rPr>
          <w:rFonts w:eastAsia="Times New Roman" w:cstheme="minorHAnsi"/>
          <w:lang w:eastAsia="en-AU"/>
        </w:rPr>
        <w:t>Malenovsky</w:t>
      </w:r>
      <w:proofErr w:type="spellEnd"/>
      <w:r w:rsidRPr="008354DD">
        <w:rPr>
          <w:rFonts w:eastAsia="Times New Roman" w:cstheme="minorHAnsi"/>
          <w:lang w:eastAsia="en-AU"/>
        </w:rPr>
        <w:t>´</w:t>
      </w:r>
      <w:r w:rsidR="000A67E2">
        <w:rPr>
          <w:rFonts w:eastAsia="Times New Roman" w:cstheme="minorHAnsi"/>
          <w:lang w:eastAsia="en-AU"/>
        </w:rPr>
        <w:t>,</w:t>
      </w:r>
      <w:r w:rsidRPr="008354DD">
        <w:rPr>
          <w:rFonts w:eastAsia="Times New Roman" w:cstheme="minorHAnsi"/>
          <w:lang w:eastAsia="en-AU"/>
        </w:rPr>
        <w:t xml:space="preserve"> I</w:t>
      </w:r>
      <w:r w:rsidR="000A67E2">
        <w:rPr>
          <w:rFonts w:eastAsia="Times New Roman" w:cstheme="minorHAnsi"/>
          <w:lang w:eastAsia="en-AU"/>
        </w:rPr>
        <w:t>.</w:t>
      </w:r>
      <w:r w:rsidRPr="008354DD">
        <w:rPr>
          <w:rFonts w:eastAsia="Times New Roman" w:cstheme="minorHAnsi"/>
          <w:lang w:eastAsia="en-AU"/>
        </w:rPr>
        <w:t>, Lee</w:t>
      </w:r>
      <w:r w:rsidR="000A67E2">
        <w:rPr>
          <w:rFonts w:eastAsia="Times New Roman" w:cstheme="minorHAnsi"/>
          <w:lang w:eastAsia="en-AU"/>
        </w:rPr>
        <w:t>,</w:t>
      </w:r>
      <w:r w:rsidRPr="008354DD">
        <w:rPr>
          <w:rFonts w:eastAsia="Times New Roman" w:cstheme="minorHAnsi"/>
          <w:lang w:eastAsia="en-AU"/>
        </w:rPr>
        <w:t xml:space="preserve"> S</w:t>
      </w:r>
      <w:r w:rsidR="000A67E2">
        <w:rPr>
          <w:rFonts w:eastAsia="Times New Roman" w:cstheme="minorHAnsi"/>
          <w:lang w:eastAsia="en-AU"/>
        </w:rPr>
        <w:t>.</w:t>
      </w:r>
      <w:r w:rsidRPr="008354DD">
        <w:rPr>
          <w:rFonts w:eastAsia="Times New Roman" w:cstheme="minorHAnsi"/>
          <w:lang w:eastAsia="en-AU"/>
        </w:rPr>
        <w:t xml:space="preserve"> 2019</w:t>
      </w:r>
      <w:r w:rsidR="000A67E2">
        <w:rPr>
          <w:rFonts w:eastAsia="Times New Roman" w:cstheme="minorHAnsi"/>
          <w:lang w:eastAsia="en-AU"/>
        </w:rPr>
        <w:t>.</w:t>
      </w:r>
      <w:r w:rsidRPr="008354DD">
        <w:rPr>
          <w:rFonts w:eastAsia="Times New Roman" w:cstheme="minorHAnsi"/>
          <w:lang w:eastAsia="en-AU"/>
        </w:rPr>
        <w:t xml:space="preserve"> Higher-level molecular phylogeny of jumping plant lice (Hemiptera: </w:t>
      </w:r>
      <w:proofErr w:type="spellStart"/>
      <w:r w:rsidRPr="008354DD">
        <w:rPr>
          <w:rFonts w:eastAsia="Times New Roman" w:cstheme="minorHAnsi"/>
          <w:lang w:eastAsia="en-AU"/>
        </w:rPr>
        <w:t>Sternorrhyncha</w:t>
      </w:r>
      <w:proofErr w:type="spellEnd"/>
      <w:r w:rsidRPr="008354DD">
        <w:rPr>
          <w:rFonts w:eastAsia="Times New Roman" w:cstheme="minorHAnsi"/>
          <w:lang w:eastAsia="en-AU"/>
        </w:rPr>
        <w:t xml:space="preserve">: </w:t>
      </w:r>
      <w:proofErr w:type="spellStart"/>
      <w:r w:rsidRPr="008354DD">
        <w:rPr>
          <w:rFonts w:eastAsia="Times New Roman" w:cstheme="minorHAnsi"/>
          <w:lang w:eastAsia="en-AU"/>
        </w:rPr>
        <w:t>Psylloidea</w:t>
      </w:r>
      <w:proofErr w:type="spellEnd"/>
      <w:r w:rsidRPr="008354DD">
        <w:rPr>
          <w:rFonts w:eastAsia="Times New Roman" w:cstheme="minorHAnsi"/>
          <w:lang w:eastAsia="en-AU"/>
        </w:rPr>
        <w:t>). Systematic Entomology</w:t>
      </w:r>
      <w:r w:rsidR="000A67E2">
        <w:rPr>
          <w:rFonts w:eastAsia="Times New Roman" w:cstheme="minorHAnsi"/>
          <w:lang w:eastAsia="en-AU"/>
        </w:rPr>
        <w:t>,</w:t>
      </w:r>
      <w:r w:rsidRPr="008354DD">
        <w:rPr>
          <w:rFonts w:eastAsia="Times New Roman" w:cstheme="minorHAnsi"/>
          <w:lang w:eastAsia="en-AU"/>
        </w:rPr>
        <w:t xml:space="preserve"> https://doi.org/10.1111/syen.12345 PMID: 30988552.</w:t>
      </w:r>
    </w:p>
    <w:p w14:paraId="51AF95B9" w14:textId="7C833A85" w:rsidR="00D2435E" w:rsidRDefault="00D2435E" w:rsidP="004F3DBC">
      <w:pPr>
        <w:numPr>
          <w:ilvl w:val="0"/>
          <w:numId w:val="16"/>
        </w:numPr>
        <w:spacing w:after="0" w:line="240" w:lineRule="auto"/>
        <w:rPr>
          <w:rFonts w:eastAsia="Times New Roman" w:cstheme="minorHAnsi"/>
          <w:lang w:eastAsia="en-AU"/>
        </w:rPr>
      </w:pPr>
      <w:r w:rsidRPr="00D2435E">
        <w:rPr>
          <w:rFonts w:eastAsia="Times New Roman" w:cstheme="minorHAnsi"/>
          <w:lang w:eastAsia="en-AU"/>
        </w:rPr>
        <w:t>Chu, C.C.,</w:t>
      </w:r>
      <w:r w:rsidR="000A67E2">
        <w:rPr>
          <w:rFonts w:eastAsia="Times New Roman" w:cstheme="minorHAnsi"/>
          <w:lang w:eastAsia="en-AU"/>
        </w:rPr>
        <w:t xml:space="preserve"> </w:t>
      </w:r>
      <w:r w:rsidRPr="00D2435E">
        <w:rPr>
          <w:rFonts w:eastAsia="Times New Roman" w:cstheme="minorHAnsi"/>
          <w:lang w:eastAsia="en-AU"/>
        </w:rPr>
        <w:t>Spencer,</w:t>
      </w:r>
      <w:r w:rsidR="000A67E2">
        <w:rPr>
          <w:rFonts w:eastAsia="Times New Roman" w:cstheme="minorHAnsi"/>
          <w:lang w:eastAsia="en-AU"/>
        </w:rPr>
        <w:t xml:space="preserve"> J.L., </w:t>
      </w:r>
      <w:proofErr w:type="spellStart"/>
      <w:r w:rsidRPr="00D2435E">
        <w:rPr>
          <w:rFonts w:eastAsia="Times New Roman" w:cstheme="minorHAnsi"/>
          <w:lang w:eastAsia="en-AU"/>
        </w:rPr>
        <w:t>Curzi</w:t>
      </w:r>
      <w:proofErr w:type="spellEnd"/>
      <w:r w:rsidRPr="00D2435E">
        <w:rPr>
          <w:rFonts w:eastAsia="Times New Roman" w:cstheme="minorHAnsi"/>
          <w:lang w:eastAsia="en-AU"/>
        </w:rPr>
        <w:t>,</w:t>
      </w:r>
      <w:r w:rsidR="000A67E2">
        <w:rPr>
          <w:rFonts w:eastAsia="Times New Roman" w:cstheme="minorHAnsi"/>
          <w:lang w:eastAsia="en-AU"/>
        </w:rPr>
        <w:t xml:space="preserve"> M.J.,</w:t>
      </w:r>
      <w:r w:rsidRPr="00D2435E">
        <w:rPr>
          <w:rFonts w:eastAsia="Times New Roman" w:cstheme="minorHAnsi"/>
          <w:lang w:eastAsia="en-AU"/>
        </w:rPr>
        <w:t xml:space="preserve"> Zavala,</w:t>
      </w:r>
      <w:r w:rsidR="000A67E2">
        <w:rPr>
          <w:rFonts w:eastAsia="Times New Roman" w:cstheme="minorHAnsi"/>
          <w:lang w:eastAsia="en-AU"/>
        </w:rPr>
        <w:t xml:space="preserve"> J.A.,</w:t>
      </w:r>
      <w:r w:rsidRPr="00D2435E">
        <w:rPr>
          <w:rFonts w:eastAsia="Times New Roman" w:cstheme="minorHAnsi"/>
          <w:lang w:eastAsia="en-AU"/>
        </w:rPr>
        <w:t xml:space="preserve"> </w:t>
      </w:r>
      <w:proofErr w:type="spellStart"/>
      <w:r w:rsidRPr="00D2435E">
        <w:rPr>
          <w:rFonts w:eastAsia="Times New Roman" w:cstheme="minorHAnsi"/>
          <w:lang w:eastAsia="en-AU"/>
        </w:rPr>
        <w:t>Seufferheld</w:t>
      </w:r>
      <w:proofErr w:type="spellEnd"/>
      <w:r w:rsidR="000A67E2">
        <w:rPr>
          <w:rFonts w:eastAsia="Times New Roman" w:cstheme="minorHAnsi"/>
          <w:lang w:eastAsia="en-AU"/>
        </w:rPr>
        <w:t>,</w:t>
      </w:r>
      <w:r w:rsidR="000A67E2" w:rsidRPr="000A67E2">
        <w:rPr>
          <w:rFonts w:eastAsia="Times New Roman" w:cstheme="minorHAnsi"/>
          <w:lang w:eastAsia="en-AU"/>
        </w:rPr>
        <w:t xml:space="preserve"> </w:t>
      </w:r>
      <w:r w:rsidR="000A67E2" w:rsidRPr="00D2435E">
        <w:rPr>
          <w:rFonts w:eastAsia="Times New Roman" w:cstheme="minorHAnsi"/>
          <w:lang w:eastAsia="en-AU"/>
        </w:rPr>
        <w:t>M.J</w:t>
      </w:r>
      <w:r w:rsidRPr="00D2435E">
        <w:rPr>
          <w:rFonts w:eastAsia="Times New Roman" w:cstheme="minorHAnsi"/>
          <w:lang w:eastAsia="en-AU"/>
        </w:rPr>
        <w:t>. 2013. Gut bacteria facilitate adaptation to crop rotation in the western corn rootworm. Proceedings of the National Academy of Sciences of the United States of America</w:t>
      </w:r>
      <w:r w:rsidR="000A67E2">
        <w:rPr>
          <w:rFonts w:eastAsia="Times New Roman" w:cstheme="minorHAnsi"/>
          <w:lang w:eastAsia="en-AU"/>
        </w:rPr>
        <w:t>,</w:t>
      </w:r>
      <w:r w:rsidRPr="00D2435E">
        <w:rPr>
          <w:rFonts w:eastAsia="Times New Roman" w:cstheme="minorHAnsi"/>
          <w:lang w:eastAsia="en-AU"/>
        </w:rPr>
        <w:t xml:space="preserve"> 110: 11917-11922.</w:t>
      </w:r>
    </w:p>
    <w:p w14:paraId="5B3C7C30" w14:textId="64E458B1" w:rsidR="0019631E" w:rsidRPr="0019631E" w:rsidRDefault="0019631E" w:rsidP="0019631E">
      <w:pPr>
        <w:numPr>
          <w:ilvl w:val="0"/>
          <w:numId w:val="16"/>
        </w:numPr>
        <w:spacing w:after="0" w:line="240" w:lineRule="auto"/>
        <w:rPr>
          <w:rFonts w:eastAsia="Times New Roman" w:cstheme="minorHAnsi"/>
          <w:lang w:eastAsia="en-AU"/>
        </w:rPr>
      </w:pPr>
      <w:r w:rsidRPr="0019631E">
        <w:rPr>
          <w:rFonts w:eastAsia="Times New Roman" w:cstheme="minorHAnsi"/>
          <w:lang w:eastAsia="en-AU"/>
        </w:rPr>
        <w:t>Colman</w:t>
      </w:r>
      <w:r>
        <w:rPr>
          <w:rFonts w:eastAsia="Times New Roman" w:cstheme="minorHAnsi"/>
          <w:lang w:eastAsia="en-AU"/>
        </w:rPr>
        <w:t>,</w:t>
      </w:r>
      <w:r w:rsidRPr="0019631E">
        <w:rPr>
          <w:rFonts w:eastAsia="Times New Roman" w:cstheme="minorHAnsi"/>
          <w:lang w:eastAsia="en-AU"/>
        </w:rPr>
        <w:t xml:space="preserve"> D</w:t>
      </w:r>
      <w:r>
        <w:rPr>
          <w:rFonts w:eastAsia="Times New Roman" w:cstheme="minorHAnsi"/>
          <w:lang w:eastAsia="en-AU"/>
        </w:rPr>
        <w:t>.</w:t>
      </w:r>
      <w:r w:rsidRPr="0019631E">
        <w:rPr>
          <w:rFonts w:eastAsia="Times New Roman" w:cstheme="minorHAnsi"/>
          <w:lang w:eastAsia="en-AU"/>
        </w:rPr>
        <w:t>R</w:t>
      </w:r>
      <w:r>
        <w:rPr>
          <w:rFonts w:eastAsia="Times New Roman" w:cstheme="minorHAnsi"/>
          <w:lang w:eastAsia="en-AU"/>
        </w:rPr>
        <w:t>.</w:t>
      </w:r>
      <w:r w:rsidRPr="0019631E">
        <w:rPr>
          <w:rFonts w:eastAsia="Times New Roman" w:cstheme="minorHAnsi"/>
          <w:lang w:eastAsia="en-AU"/>
        </w:rPr>
        <w:t>, Toolson</w:t>
      </w:r>
      <w:r>
        <w:rPr>
          <w:rFonts w:eastAsia="Times New Roman" w:cstheme="minorHAnsi"/>
          <w:lang w:eastAsia="en-AU"/>
        </w:rPr>
        <w:t>,</w:t>
      </w:r>
      <w:r w:rsidRPr="0019631E">
        <w:rPr>
          <w:rFonts w:eastAsia="Times New Roman" w:cstheme="minorHAnsi"/>
          <w:lang w:eastAsia="en-AU"/>
        </w:rPr>
        <w:t xml:space="preserve"> E</w:t>
      </w:r>
      <w:r>
        <w:rPr>
          <w:rFonts w:eastAsia="Times New Roman" w:cstheme="minorHAnsi"/>
          <w:lang w:eastAsia="en-AU"/>
        </w:rPr>
        <w:t>.</w:t>
      </w:r>
      <w:r w:rsidRPr="0019631E">
        <w:rPr>
          <w:rFonts w:eastAsia="Times New Roman" w:cstheme="minorHAnsi"/>
          <w:lang w:eastAsia="en-AU"/>
        </w:rPr>
        <w:t>C</w:t>
      </w:r>
      <w:r>
        <w:rPr>
          <w:rFonts w:eastAsia="Times New Roman" w:cstheme="minorHAnsi"/>
          <w:lang w:eastAsia="en-AU"/>
        </w:rPr>
        <w:t>.</w:t>
      </w:r>
      <w:r w:rsidRPr="0019631E">
        <w:rPr>
          <w:rFonts w:eastAsia="Times New Roman" w:cstheme="minorHAnsi"/>
          <w:lang w:eastAsia="en-AU"/>
        </w:rPr>
        <w:t>, Takacs-</w:t>
      </w:r>
      <w:proofErr w:type="spellStart"/>
      <w:r w:rsidRPr="0019631E">
        <w:rPr>
          <w:rFonts w:eastAsia="Times New Roman" w:cstheme="minorHAnsi"/>
          <w:lang w:eastAsia="en-AU"/>
        </w:rPr>
        <w:t>Vesbach</w:t>
      </w:r>
      <w:proofErr w:type="spellEnd"/>
      <w:r>
        <w:rPr>
          <w:rFonts w:eastAsia="Times New Roman" w:cstheme="minorHAnsi"/>
          <w:lang w:eastAsia="en-AU"/>
        </w:rPr>
        <w:t>,</w:t>
      </w:r>
      <w:r w:rsidRPr="0019631E">
        <w:rPr>
          <w:rFonts w:eastAsia="Times New Roman" w:cstheme="minorHAnsi"/>
          <w:lang w:eastAsia="en-AU"/>
        </w:rPr>
        <w:t xml:space="preserve"> C.</w:t>
      </w:r>
      <w:r>
        <w:rPr>
          <w:rFonts w:eastAsia="Times New Roman" w:cstheme="minorHAnsi"/>
          <w:lang w:eastAsia="en-AU"/>
        </w:rPr>
        <w:t xml:space="preserve"> 2012.</w:t>
      </w:r>
      <w:r w:rsidRPr="0019631E">
        <w:rPr>
          <w:rFonts w:eastAsia="Times New Roman" w:cstheme="minorHAnsi"/>
          <w:lang w:eastAsia="en-AU"/>
        </w:rPr>
        <w:t xml:space="preserve"> Do diet and taxonomy influence insect gut</w:t>
      </w:r>
      <w:r>
        <w:rPr>
          <w:rFonts w:eastAsia="Times New Roman" w:cstheme="minorHAnsi"/>
          <w:lang w:eastAsia="en-AU"/>
        </w:rPr>
        <w:t xml:space="preserve"> </w:t>
      </w:r>
      <w:r w:rsidRPr="0019631E">
        <w:rPr>
          <w:rFonts w:eastAsia="Times New Roman" w:cstheme="minorHAnsi"/>
          <w:lang w:eastAsia="en-AU"/>
        </w:rPr>
        <w:t>bacterial communities? Mol</w:t>
      </w:r>
      <w:r>
        <w:rPr>
          <w:rFonts w:eastAsia="Times New Roman" w:cstheme="minorHAnsi"/>
          <w:lang w:eastAsia="en-AU"/>
        </w:rPr>
        <w:t>ecular</w:t>
      </w:r>
      <w:r w:rsidRPr="0019631E">
        <w:rPr>
          <w:rFonts w:eastAsia="Times New Roman" w:cstheme="minorHAnsi"/>
          <w:lang w:eastAsia="en-AU"/>
        </w:rPr>
        <w:t xml:space="preserve"> Ecol</w:t>
      </w:r>
      <w:r>
        <w:rPr>
          <w:rFonts w:eastAsia="Times New Roman" w:cstheme="minorHAnsi"/>
          <w:lang w:eastAsia="en-AU"/>
        </w:rPr>
        <w:t>ogy</w:t>
      </w:r>
      <w:r w:rsidR="000A67E2">
        <w:rPr>
          <w:rFonts w:eastAsia="Times New Roman" w:cstheme="minorHAnsi"/>
          <w:lang w:eastAsia="en-AU"/>
        </w:rPr>
        <w:t>,</w:t>
      </w:r>
      <w:r w:rsidRPr="0019631E">
        <w:rPr>
          <w:rFonts w:eastAsia="Times New Roman" w:cstheme="minorHAnsi"/>
          <w:lang w:eastAsia="en-AU"/>
        </w:rPr>
        <w:t xml:space="preserve"> 10/01; 2019/04;21(20):5124-5137.</w:t>
      </w:r>
    </w:p>
    <w:p w14:paraId="580FB53E" w14:textId="21F7C84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Dale, P.J. 1985. A review of the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Hemiptera) of the New Zealand subregion. University of Auckland, Auckland.</w:t>
      </w:r>
    </w:p>
    <w:p w14:paraId="24A978B0" w14:textId="44FC0521" w:rsidR="00D05CAD" w:rsidRPr="008354DD" w:rsidRDefault="00D05CAD"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Douglas, A.E. 2016. How multi- partner </w:t>
      </w:r>
      <w:proofErr w:type="spellStart"/>
      <w:r w:rsidRPr="008354DD">
        <w:rPr>
          <w:rFonts w:eastAsia="Times New Roman" w:cstheme="minorHAnsi"/>
          <w:lang w:eastAsia="en-AU"/>
        </w:rPr>
        <w:t>endosymbioses</w:t>
      </w:r>
      <w:proofErr w:type="spellEnd"/>
      <w:r w:rsidRPr="008354DD">
        <w:rPr>
          <w:rFonts w:eastAsia="Times New Roman" w:cstheme="minorHAnsi"/>
          <w:lang w:eastAsia="en-AU"/>
        </w:rPr>
        <w:t xml:space="preserve"> function. Nature Reviews Microbiology</w:t>
      </w:r>
      <w:r w:rsidR="000A67E2">
        <w:rPr>
          <w:rFonts w:eastAsia="Times New Roman" w:cstheme="minorHAnsi"/>
          <w:lang w:eastAsia="en-AU"/>
        </w:rPr>
        <w:t>,</w:t>
      </w:r>
      <w:r w:rsidRPr="008354DD">
        <w:rPr>
          <w:rFonts w:eastAsia="Times New Roman" w:cstheme="minorHAnsi"/>
          <w:lang w:eastAsia="en-AU"/>
        </w:rPr>
        <w:t xml:space="preserve"> 14: 731-743.</w:t>
      </w:r>
    </w:p>
    <w:p w14:paraId="0770648D" w14:textId="65EF991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Drummond, A.J., </w:t>
      </w:r>
      <w:proofErr w:type="spellStart"/>
      <w:r w:rsidRPr="00D2435E">
        <w:rPr>
          <w:rFonts w:eastAsia="Times New Roman" w:cstheme="minorHAnsi"/>
          <w:lang w:eastAsia="en-AU"/>
        </w:rPr>
        <w:t>Bouckaert</w:t>
      </w:r>
      <w:proofErr w:type="spellEnd"/>
      <w:r w:rsidRPr="00D2435E">
        <w:rPr>
          <w:rFonts w:eastAsia="Times New Roman" w:cstheme="minorHAnsi"/>
          <w:lang w:eastAsia="en-AU"/>
        </w:rPr>
        <w:t>, R.R. 2015. “Bayesian evolutionary analysis with BEAST”, Cambridge University Press. pp. 249.</w:t>
      </w:r>
    </w:p>
    <w:p w14:paraId="7DCE2326" w14:textId="4AE6E0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Drummond, A.J.,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2012. Bayesian Phylogenetics with </w:t>
      </w:r>
      <w:proofErr w:type="spellStart"/>
      <w:r w:rsidRPr="00D2435E">
        <w:rPr>
          <w:rFonts w:eastAsia="Times New Roman" w:cstheme="minorHAnsi"/>
          <w:lang w:eastAsia="en-AU"/>
        </w:rPr>
        <w:t>BEAUti</w:t>
      </w:r>
      <w:proofErr w:type="spellEnd"/>
      <w:r w:rsidRPr="00D2435E">
        <w:rPr>
          <w:rFonts w:eastAsia="Times New Roman" w:cstheme="minorHAnsi"/>
          <w:lang w:eastAsia="en-AU"/>
        </w:rPr>
        <w:t xml:space="preserve"> and the BEAST 1.7. Molecular Biology and Evolution</w:t>
      </w:r>
      <w:r w:rsidR="000A67E2">
        <w:rPr>
          <w:rFonts w:eastAsia="Times New Roman" w:cstheme="minorHAnsi"/>
          <w:lang w:eastAsia="en-AU"/>
        </w:rPr>
        <w:t>,</w:t>
      </w:r>
      <w:r w:rsidRPr="00D2435E">
        <w:rPr>
          <w:rFonts w:eastAsia="Times New Roman" w:cstheme="minorHAnsi"/>
          <w:lang w:eastAsia="en-AU"/>
        </w:rPr>
        <w:t xml:space="preserve"> 29, 1969-1973.</w:t>
      </w:r>
    </w:p>
    <w:p w14:paraId="68277644" w14:textId="439AF79F" w:rsidR="00D2435E" w:rsidRDefault="00D2435E" w:rsidP="00D2435E">
      <w:pPr>
        <w:numPr>
          <w:ilvl w:val="0"/>
          <w:numId w:val="16"/>
        </w:numPr>
        <w:spacing w:after="0" w:line="240" w:lineRule="auto"/>
        <w:rPr>
          <w:ins w:id="157" w:author="Francesco Martoni (DEDJTR)" w:date="2020-02-19T09:50:00Z"/>
          <w:rFonts w:eastAsia="Times New Roman" w:cstheme="minorHAnsi"/>
          <w:lang w:eastAsia="en-AU"/>
        </w:rPr>
      </w:pPr>
      <w:r w:rsidRPr="00D2435E">
        <w:rPr>
          <w:rFonts w:eastAsia="Times New Roman" w:cstheme="minorHAnsi"/>
          <w:lang w:eastAsia="en-AU"/>
        </w:rPr>
        <w:t>Edgar</w:t>
      </w:r>
      <w:r w:rsidR="000A67E2">
        <w:rPr>
          <w:rFonts w:eastAsia="Times New Roman" w:cstheme="minorHAnsi"/>
          <w:lang w:eastAsia="en-AU"/>
        </w:rPr>
        <w:t>,</w:t>
      </w:r>
      <w:r w:rsidRPr="00D2435E">
        <w:rPr>
          <w:rFonts w:eastAsia="Times New Roman" w:cstheme="minorHAnsi"/>
          <w:lang w:eastAsia="en-AU"/>
        </w:rPr>
        <w:t xml:space="preserve"> R</w:t>
      </w:r>
      <w:r w:rsidR="000A67E2">
        <w:rPr>
          <w:rFonts w:eastAsia="Times New Roman" w:cstheme="minorHAnsi"/>
          <w:lang w:eastAsia="en-AU"/>
        </w:rPr>
        <w:t>.</w:t>
      </w:r>
      <w:r w:rsidRPr="00D2435E">
        <w:rPr>
          <w:rFonts w:eastAsia="Times New Roman" w:cstheme="minorHAnsi"/>
          <w:lang w:eastAsia="en-AU"/>
        </w:rPr>
        <w:t>C</w:t>
      </w:r>
      <w:r w:rsidR="000A67E2">
        <w:rPr>
          <w:rFonts w:eastAsia="Times New Roman" w:cstheme="minorHAnsi"/>
          <w:lang w:eastAsia="en-AU"/>
        </w:rPr>
        <w:t>.</w:t>
      </w:r>
      <w:r w:rsidRPr="00D2435E">
        <w:rPr>
          <w:rFonts w:eastAsia="Times New Roman" w:cstheme="minorHAnsi"/>
          <w:lang w:eastAsia="en-AU"/>
        </w:rPr>
        <w:t xml:space="preserve"> 2018. Updating the 97% identity threshold for 16S ribosomal RNA OTUs. Bioinformatics, 34:2371–5.</w:t>
      </w:r>
    </w:p>
    <w:p w14:paraId="2B1A5472" w14:textId="536649EB" w:rsidR="006B6C8C" w:rsidRPr="006B6C8C" w:rsidRDefault="006B6C8C">
      <w:pPr>
        <w:numPr>
          <w:ilvl w:val="0"/>
          <w:numId w:val="16"/>
        </w:numPr>
        <w:spacing w:after="0" w:line="240" w:lineRule="auto"/>
        <w:rPr>
          <w:rFonts w:eastAsia="Times New Roman" w:cstheme="minorHAnsi"/>
          <w:lang w:eastAsia="en-AU"/>
        </w:rPr>
      </w:pPr>
      <w:proofErr w:type="spellStart"/>
      <w:ins w:id="158" w:author="Francesco Martoni (DEDJTR)" w:date="2020-02-19T09:50:00Z">
        <w:r w:rsidRPr="006B6C8C">
          <w:rPr>
            <w:rFonts w:eastAsia="Times New Roman" w:cstheme="minorHAnsi"/>
            <w:lang w:eastAsia="en-AU"/>
          </w:rPr>
          <w:t>Fagen</w:t>
        </w:r>
        <w:proofErr w:type="spellEnd"/>
        <w:r>
          <w:rPr>
            <w:rFonts w:eastAsia="Times New Roman" w:cstheme="minorHAnsi"/>
            <w:lang w:eastAsia="en-AU"/>
          </w:rPr>
          <w:t>,</w:t>
        </w:r>
        <w:r w:rsidRPr="006B6C8C">
          <w:rPr>
            <w:rFonts w:eastAsia="Times New Roman" w:cstheme="minorHAnsi"/>
            <w:lang w:eastAsia="en-AU"/>
          </w:rPr>
          <w:t xml:space="preserve"> J</w:t>
        </w:r>
        <w:r>
          <w:rPr>
            <w:rFonts w:eastAsia="Times New Roman" w:cstheme="minorHAnsi"/>
            <w:lang w:eastAsia="en-AU"/>
          </w:rPr>
          <w:t>.</w:t>
        </w:r>
        <w:r w:rsidRPr="006B6C8C">
          <w:rPr>
            <w:rFonts w:eastAsia="Times New Roman" w:cstheme="minorHAnsi"/>
            <w:lang w:eastAsia="en-AU"/>
          </w:rPr>
          <w:t>R</w:t>
        </w:r>
        <w:r>
          <w:rPr>
            <w:rFonts w:eastAsia="Times New Roman" w:cstheme="minorHAnsi"/>
            <w:lang w:eastAsia="en-AU"/>
          </w:rPr>
          <w:t>.</w:t>
        </w:r>
        <w:r w:rsidRPr="006B6C8C">
          <w:rPr>
            <w:rFonts w:eastAsia="Times New Roman" w:cstheme="minorHAnsi"/>
            <w:lang w:eastAsia="en-AU"/>
          </w:rPr>
          <w:t xml:space="preserve">, </w:t>
        </w:r>
        <w:proofErr w:type="spellStart"/>
        <w:r w:rsidRPr="006B6C8C">
          <w:rPr>
            <w:rFonts w:eastAsia="Times New Roman" w:cstheme="minorHAnsi"/>
            <w:lang w:eastAsia="en-AU"/>
          </w:rPr>
          <w:t>Giongo</w:t>
        </w:r>
      </w:ins>
      <w:proofErr w:type="spellEnd"/>
      <w:ins w:id="159" w:author="Francesco Martoni (DEDJTR)" w:date="2020-02-19T09:51:00Z">
        <w:r>
          <w:rPr>
            <w:rFonts w:eastAsia="Times New Roman" w:cstheme="minorHAnsi"/>
            <w:lang w:eastAsia="en-AU"/>
          </w:rPr>
          <w:t>,</w:t>
        </w:r>
      </w:ins>
      <w:ins w:id="160" w:author="Francesco Martoni (DEDJTR)" w:date="2020-02-19T09:50:00Z">
        <w:r w:rsidRPr="006B6C8C">
          <w:rPr>
            <w:rFonts w:eastAsia="Times New Roman" w:cstheme="minorHAnsi"/>
            <w:lang w:eastAsia="en-AU"/>
          </w:rPr>
          <w:t xml:space="preserve"> A</w:t>
        </w:r>
      </w:ins>
      <w:ins w:id="161" w:author="Francesco Martoni (DEDJTR)" w:date="2020-02-19T09:51:00Z">
        <w:r>
          <w:rPr>
            <w:rFonts w:eastAsia="Times New Roman" w:cstheme="minorHAnsi"/>
            <w:lang w:eastAsia="en-AU"/>
          </w:rPr>
          <w:t>.</w:t>
        </w:r>
      </w:ins>
      <w:ins w:id="162" w:author="Francesco Martoni (DEDJTR)" w:date="2020-02-19T09:50:00Z">
        <w:r w:rsidRPr="006B6C8C">
          <w:rPr>
            <w:rFonts w:eastAsia="Times New Roman" w:cstheme="minorHAnsi"/>
            <w:lang w:eastAsia="en-AU"/>
          </w:rPr>
          <w:t>, Brown</w:t>
        </w:r>
      </w:ins>
      <w:ins w:id="163" w:author="Francesco Martoni (DEDJTR)" w:date="2020-02-19T09:51:00Z">
        <w:r>
          <w:rPr>
            <w:rFonts w:eastAsia="Times New Roman" w:cstheme="minorHAnsi"/>
            <w:lang w:eastAsia="en-AU"/>
          </w:rPr>
          <w:t>,</w:t>
        </w:r>
      </w:ins>
      <w:ins w:id="164" w:author="Francesco Martoni (DEDJTR)" w:date="2020-02-19T09:50:00Z">
        <w:r w:rsidRPr="006B6C8C">
          <w:rPr>
            <w:rFonts w:eastAsia="Times New Roman" w:cstheme="minorHAnsi"/>
            <w:lang w:eastAsia="en-AU"/>
          </w:rPr>
          <w:t xml:space="preserve"> C</w:t>
        </w:r>
      </w:ins>
      <w:ins w:id="165" w:author="Francesco Martoni (DEDJTR)" w:date="2020-02-19T09:51:00Z">
        <w:r>
          <w:rPr>
            <w:rFonts w:eastAsia="Times New Roman" w:cstheme="minorHAnsi"/>
            <w:lang w:eastAsia="en-AU"/>
          </w:rPr>
          <w:t>.</w:t>
        </w:r>
      </w:ins>
      <w:ins w:id="166" w:author="Francesco Martoni (DEDJTR)" w:date="2020-02-19T09:50:00Z">
        <w:r w:rsidRPr="006B6C8C">
          <w:rPr>
            <w:rFonts w:eastAsia="Times New Roman" w:cstheme="minorHAnsi"/>
            <w:lang w:eastAsia="en-AU"/>
          </w:rPr>
          <w:t>T</w:t>
        </w:r>
      </w:ins>
      <w:ins w:id="167" w:author="Francesco Martoni (DEDJTR)" w:date="2020-02-19T09:51:00Z">
        <w:r>
          <w:rPr>
            <w:rFonts w:eastAsia="Times New Roman" w:cstheme="minorHAnsi"/>
            <w:lang w:eastAsia="en-AU"/>
          </w:rPr>
          <w:t>.</w:t>
        </w:r>
      </w:ins>
      <w:ins w:id="168" w:author="Francesco Martoni (DEDJTR)" w:date="2020-02-19T09:50:00Z">
        <w:r w:rsidRPr="006B6C8C">
          <w:rPr>
            <w:rFonts w:eastAsia="Times New Roman" w:cstheme="minorHAnsi"/>
            <w:lang w:eastAsia="en-AU"/>
          </w:rPr>
          <w:t>, Davis-Richardson</w:t>
        </w:r>
      </w:ins>
      <w:ins w:id="169" w:author="Francesco Martoni (DEDJTR)" w:date="2020-02-19T09:51:00Z">
        <w:r>
          <w:rPr>
            <w:rFonts w:eastAsia="Times New Roman" w:cstheme="minorHAnsi"/>
            <w:lang w:eastAsia="en-AU"/>
          </w:rPr>
          <w:t>,</w:t>
        </w:r>
      </w:ins>
      <w:ins w:id="170" w:author="Francesco Martoni (DEDJTR)" w:date="2020-02-19T09:50:00Z">
        <w:r w:rsidRPr="006B6C8C">
          <w:rPr>
            <w:rFonts w:eastAsia="Times New Roman" w:cstheme="minorHAnsi"/>
            <w:lang w:eastAsia="en-AU"/>
          </w:rPr>
          <w:t xml:space="preserve"> A</w:t>
        </w:r>
      </w:ins>
      <w:ins w:id="171" w:author="Francesco Martoni (DEDJTR)" w:date="2020-02-19T09:51:00Z">
        <w:r>
          <w:rPr>
            <w:rFonts w:eastAsia="Times New Roman" w:cstheme="minorHAnsi"/>
            <w:lang w:eastAsia="en-AU"/>
          </w:rPr>
          <w:t>.</w:t>
        </w:r>
      </w:ins>
      <w:ins w:id="172" w:author="Francesco Martoni (DEDJTR)" w:date="2020-02-19T09:50:00Z">
        <w:r w:rsidRPr="006B6C8C">
          <w:rPr>
            <w:rFonts w:eastAsia="Times New Roman" w:cstheme="minorHAnsi"/>
            <w:lang w:eastAsia="en-AU"/>
          </w:rPr>
          <w:t>G</w:t>
        </w:r>
      </w:ins>
      <w:ins w:id="173" w:author="Francesco Martoni (DEDJTR)" w:date="2020-02-19T09:51:00Z">
        <w:r>
          <w:rPr>
            <w:rFonts w:eastAsia="Times New Roman" w:cstheme="minorHAnsi"/>
            <w:lang w:eastAsia="en-AU"/>
          </w:rPr>
          <w:t>.</w:t>
        </w:r>
      </w:ins>
      <w:ins w:id="174" w:author="Francesco Martoni (DEDJTR)" w:date="2020-02-19T09:50:00Z">
        <w:r w:rsidRPr="006B6C8C">
          <w:rPr>
            <w:rFonts w:eastAsia="Times New Roman" w:cstheme="minorHAnsi"/>
            <w:lang w:eastAsia="en-AU"/>
          </w:rPr>
          <w:t xml:space="preserve">, </w:t>
        </w:r>
        <w:proofErr w:type="spellStart"/>
        <w:r w:rsidRPr="006B6C8C">
          <w:rPr>
            <w:rFonts w:eastAsia="Times New Roman" w:cstheme="minorHAnsi"/>
            <w:lang w:eastAsia="en-AU"/>
          </w:rPr>
          <w:t>Gano</w:t>
        </w:r>
      </w:ins>
      <w:proofErr w:type="spellEnd"/>
      <w:ins w:id="175" w:author="Francesco Martoni (DEDJTR)" w:date="2020-02-19T09:51:00Z">
        <w:r>
          <w:rPr>
            <w:rFonts w:eastAsia="Times New Roman" w:cstheme="minorHAnsi"/>
            <w:lang w:eastAsia="en-AU"/>
          </w:rPr>
          <w:t>,</w:t>
        </w:r>
      </w:ins>
      <w:ins w:id="176" w:author="Francesco Martoni (DEDJTR)" w:date="2020-02-19T09:50:00Z">
        <w:r w:rsidRPr="006B6C8C">
          <w:rPr>
            <w:rFonts w:eastAsia="Times New Roman" w:cstheme="minorHAnsi"/>
            <w:lang w:eastAsia="en-AU"/>
          </w:rPr>
          <w:t xml:space="preserve"> K</w:t>
        </w:r>
      </w:ins>
      <w:ins w:id="177" w:author="Francesco Martoni (DEDJTR)" w:date="2020-02-19T09:51:00Z">
        <w:r>
          <w:rPr>
            <w:rFonts w:eastAsia="Times New Roman" w:cstheme="minorHAnsi"/>
            <w:lang w:eastAsia="en-AU"/>
          </w:rPr>
          <w:t>.</w:t>
        </w:r>
      </w:ins>
      <w:ins w:id="178" w:author="Francesco Martoni (DEDJTR)" w:date="2020-02-19T09:50:00Z">
        <w:r w:rsidRPr="006B6C8C">
          <w:rPr>
            <w:rFonts w:eastAsia="Times New Roman" w:cstheme="minorHAnsi"/>
            <w:lang w:eastAsia="en-AU"/>
          </w:rPr>
          <w:t>A</w:t>
        </w:r>
      </w:ins>
      <w:ins w:id="179" w:author="Francesco Martoni (DEDJTR)" w:date="2020-02-19T09:51:00Z">
        <w:r>
          <w:rPr>
            <w:rFonts w:eastAsia="Times New Roman" w:cstheme="minorHAnsi"/>
            <w:lang w:eastAsia="en-AU"/>
          </w:rPr>
          <w:t>.</w:t>
        </w:r>
      </w:ins>
      <w:ins w:id="180" w:author="Francesco Martoni (DEDJTR)" w:date="2020-02-19T09:50:00Z">
        <w:r>
          <w:rPr>
            <w:rFonts w:eastAsia="Times New Roman" w:cstheme="minorHAnsi"/>
            <w:lang w:eastAsia="en-AU"/>
          </w:rPr>
          <w:t xml:space="preserve"> </w:t>
        </w:r>
        <w:r w:rsidRPr="006B6C8C">
          <w:rPr>
            <w:rFonts w:eastAsia="Times New Roman" w:cstheme="minorHAnsi"/>
            <w:lang w:eastAsia="en-AU"/>
          </w:rPr>
          <w:t>&amp; Triplett</w:t>
        </w:r>
      </w:ins>
      <w:ins w:id="181" w:author="Francesco Martoni (DEDJTR)" w:date="2020-02-19T09:51:00Z">
        <w:r>
          <w:rPr>
            <w:rFonts w:eastAsia="Times New Roman" w:cstheme="minorHAnsi"/>
            <w:lang w:eastAsia="en-AU"/>
          </w:rPr>
          <w:t>,</w:t>
        </w:r>
      </w:ins>
      <w:ins w:id="182" w:author="Francesco Martoni (DEDJTR)" w:date="2020-02-19T09:50:00Z">
        <w:r w:rsidRPr="006B6C8C">
          <w:rPr>
            <w:rFonts w:eastAsia="Times New Roman" w:cstheme="minorHAnsi"/>
            <w:lang w:eastAsia="en-AU"/>
          </w:rPr>
          <w:t xml:space="preserve"> E</w:t>
        </w:r>
      </w:ins>
      <w:ins w:id="183" w:author="Francesco Martoni (DEDJTR)" w:date="2020-02-19T09:51:00Z">
        <w:r>
          <w:rPr>
            <w:rFonts w:eastAsia="Times New Roman" w:cstheme="minorHAnsi"/>
            <w:lang w:eastAsia="en-AU"/>
          </w:rPr>
          <w:t>.</w:t>
        </w:r>
      </w:ins>
      <w:ins w:id="184" w:author="Francesco Martoni (DEDJTR)" w:date="2020-02-19T09:50:00Z">
        <w:r w:rsidRPr="006B6C8C">
          <w:rPr>
            <w:rFonts w:eastAsia="Times New Roman" w:cstheme="minorHAnsi"/>
            <w:lang w:eastAsia="en-AU"/>
          </w:rPr>
          <w:t>W</w:t>
        </w:r>
      </w:ins>
      <w:ins w:id="185" w:author="Francesco Martoni (DEDJTR)" w:date="2020-02-19T09:51:00Z">
        <w:r>
          <w:rPr>
            <w:rFonts w:eastAsia="Times New Roman" w:cstheme="minorHAnsi"/>
            <w:lang w:eastAsia="en-AU"/>
          </w:rPr>
          <w:t>.</w:t>
        </w:r>
      </w:ins>
      <w:ins w:id="186" w:author="Francesco Martoni (DEDJTR)" w:date="2020-02-19T09:50:00Z">
        <w:r w:rsidRPr="006B6C8C">
          <w:rPr>
            <w:rFonts w:eastAsia="Times New Roman" w:cstheme="minorHAnsi"/>
            <w:lang w:eastAsia="en-AU"/>
          </w:rPr>
          <w:t xml:space="preserve"> 2012</w:t>
        </w:r>
      </w:ins>
      <w:ins w:id="187" w:author="Francesco Martoni (DEDJTR)" w:date="2020-02-19T09:51:00Z">
        <w:r>
          <w:rPr>
            <w:rFonts w:eastAsia="Times New Roman" w:cstheme="minorHAnsi"/>
            <w:lang w:eastAsia="en-AU"/>
          </w:rPr>
          <w:t>.</w:t>
        </w:r>
      </w:ins>
      <w:ins w:id="188" w:author="Francesco Martoni (DEDJTR)" w:date="2020-02-19T09:50:00Z">
        <w:r w:rsidRPr="006B6C8C">
          <w:rPr>
            <w:rFonts w:eastAsia="Times New Roman" w:cstheme="minorHAnsi"/>
            <w:lang w:eastAsia="en-AU"/>
          </w:rPr>
          <w:t xml:space="preserve"> Characterization of the relative abundance</w:t>
        </w:r>
        <w:r>
          <w:rPr>
            <w:rFonts w:eastAsia="Times New Roman" w:cstheme="minorHAnsi"/>
            <w:lang w:eastAsia="en-AU"/>
          </w:rPr>
          <w:t xml:space="preserve"> </w:t>
        </w:r>
        <w:r w:rsidRPr="006B6C8C">
          <w:rPr>
            <w:rFonts w:eastAsia="Times New Roman" w:cstheme="minorHAnsi"/>
            <w:lang w:eastAsia="en-AU"/>
          </w:rPr>
          <w:t xml:space="preserve">of the citrus pathogen </w:t>
        </w:r>
        <w:r w:rsidRPr="006B6C8C">
          <w:rPr>
            <w:rFonts w:eastAsia="Times New Roman" w:cstheme="minorHAnsi"/>
            <w:i/>
            <w:iCs/>
            <w:lang w:eastAsia="en-AU"/>
            <w:rPrChange w:id="189" w:author="Francesco Martoni (DEDJTR)" w:date="2020-02-19T09:51:00Z">
              <w:rPr>
                <w:rFonts w:eastAsia="Times New Roman" w:cstheme="minorHAnsi"/>
                <w:lang w:eastAsia="en-AU"/>
              </w:rPr>
            </w:rPrChange>
          </w:rPr>
          <w:t>Ca.</w:t>
        </w:r>
        <w:r w:rsidRPr="006B6C8C">
          <w:rPr>
            <w:rFonts w:eastAsia="Times New Roman" w:cstheme="minorHAnsi"/>
            <w:lang w:eastAsia="en-AU"/>
          </w:rPr>
          <w:t xml:space="preserve"> </w:t>
        </w:r>
        <w:proofErr w:type="spellStart"/>
        <w:r w:rsidRPr="006B6C8C">
          <w:rPr>
            <w:rFonts w:eastAsia="Times New Roman" w:cstheme="minorHAnsi"/>
            <w:lang w:eastAsia="en-AU"/>
          </w:rPr>
          <w:t>Liberibacter</w:t>
        </w:r>
        <w:proofErr w:type="spellEnd"/>
        <w:r w:rsidRPr="006B6C8C">
          <w:rPr>
            <w:rFonts w:eastAsia="Times New Roman" w:cstheme="minorHAnsi"/>
            <w:lang w:eastAsia="en-AU"/>
          </w:rPr>
          <w:t xml:space="preserve"> </w:t>
        </w:r>
        <w:proofErr w:type="spellStart"/>
        <w:r w:rsidRPr="006B6C8C">
          <w:rPr>
            <w:rFonts w:eastAsia="Times New Roman" w:cstheme="minorHAnsi"/>
            <w:lang w:eastAsia="en-AU"/>
          </w:rPr>
          <w:t>asiaticus</w:t>
        </w:r>
        <w:proofErr w:type="spellEnd"/>
        <w:r w:rsidRPr="006B6C8C">
          <w:rPr>
            <w:rFonts w:eastAsia="Times New Roman" w:cstheme="minorHAnsi"/>
            <w:lang w:eastAsia="en-AU"/>
          </w:rPr>
          <w:t xml:space="preserve"> in the</w:t>
        </w:r>
        <w:r>
          <w:rPr>
            <w:rFonts w:eastAsia="Times New Roman" w:cstheme="minorHAnsi"/>
            <w:lang w:eastAsia="en-AU"/>
          </w:rPr>
          <w:t xml:space="preserve"> </w:t>
        </w:r>
        <w:r w:rsidRPr="006B6C8C">
          <w:rPr>
            <w:rFonts w:eastAsia="Times New Roman" w:cstheme="minorHAnsi"/>
            <w:lang w:eastAsia="en-AU"/>
          </w:rPr>
          <w:t xml:space="preserve">microbiome of its insect vector, </w:t>
        </w:r>
        <w:proofErr w:type="spellStart"/>
        <w:r w:rsidRPr="006B6C8C">
          <w:rPr>
            <w:rFonts w:eastAsia="Times New Roman" w:cstheme="minorHAnsi"/>
            <w:i/>
            <w:iCs/>
            <w:lang w:eastAsia="en-AU"/>
            <w:rPrChange w:id="190" w:author="Francesco Martoni (DEDJTR)" w:date="2020-02-19T09:51:00Z">
              <w:rPr>
                <w:rFonts w:eastAsia="Times New Roman" w:cstheme="minorHAnsi"/>
                <w:lang w:eastAsia="en-AU"/>
              </w:rPr>
            </w:rPrChange>
          </w:rPr>
          <w:t>Diaphorina</w:t>
        </w:r>
        <w:proofErr w:type="spellEnd"/>
        <w:r w:rsidRPr="006B6C8C">
          <w:rPr>
            <w:rFonts w:eastAsia="Times New Roman" w:cstheme="minorHAnsi"/>
            <w:i/>
            <w:iCs/>
            <w:lang w:eastAsia="en-AU"/>
            <w:rPrChange w:id="191" w:author="Francesco Martoni (DEDJTR)" w:date="2020-02-19T09:51:00Z">
              <w:rPr>
                <w:rFonts w:eastAsia="Times New Roman" w:cstheme="minorHAnsi"/>
                <w:lang w:eastAsia="en-AU"/>
              </w:rPr>
            </w:rPrChange>
          </w:rPr>
          <w:t xml:space="preserve"> </w:t>
        </w:r>
        <w:proofErr w:type="spellStart"/>
        <w:r w:rsidRPr="006B6C8C">
          <w:rPr>
            <w:rFonts w:eastAsia="Times New Roman" w:cstheme="minorHAnsi"/>
            <w:i/>
            <w:iCs/>
            <w:lang w:eastAsia="en-AU"/>
            <w:rPrChange w:id="192" w:author="Francesco Martoni (DEDJTR)" w:date="2020-02-19T09:51:00Z">
              <w:rPr>
                <w:rFonts w:eastAsia="Times New Roman" w:cstheme="minorHAnsi"/>
                <w:lang w:eastAsia="en-AU"/>
              </w:rPr>
            </w:rPrChange>
          </w:rPr>
          <w:t>citri</w:t>
        </w:r>
        <w:proofErr w:type="spellEnd"/>
        <w:r w:rsidRPr="006B6C8C">
          <w:rPr>
            <w:rFonts w:eastAsia="Times New Roman" w:cstheme="minorHAnsi"/>
            <w:lang w:eastAsia="en-AU"/>
          </w:rPr>
          <w:t>, using high</w:t>
        </w:r>
        <w:r>
          <w:rPr>
            <w:rFonts w:eastAsia="Times New Roman" w:cstheme="minorHAnsi"/>
            <w:lang w:eastAsia="en-AU"/>
          </w:rPr>
          <w:t xml:space="preserve"> </w:t>
        </w:r>
        <w:r w:rsidRPr="006B6C8C">
          <w:rPr>
            <w:rFonts w:eastAsia="Times New Roman" w:cstheme="minorHAnsi"/>
            <w:lang w:eastAsia="en-AU"/>
          </w:rPr>
          <w:t>throughput 16S rRNA sequencing. Open Microbiology Journal</w:t>
        </w:r>
      </w:ins>
      <w:ins w:id="193" w:author="Francesco Martoni (DEDJTR)" w:date="2020-02-19T09:51:00Z">
        <w:r>
          <w:rPr>
            <w:rFonts w:eastAsia="Times New Roman" w:cstheme="minorHAnsi"/>
            <w:lang w:eastAsia="en-AU"/>
          </w:rPr>
          <w:t>,</w:t>
        </w:r>
      </w:ins>
      <w:ins w:id="194" w:author="Francesco Martoni (DEDJTR)" w:date="2020-02-19T09:50:00Z">
        <w:r w:rsidRPr="006B6C8C">
          <w:rPr>
            <w:rFonts w:eastAsia="Times New Roman" w:cstheme="minorHAnsi"/>
            <w:lang w:eastAsia="en-AU"/>
          </w:rPr>
          <w:t xml:space="preserve"> 6: 29–33.</w:t>
        </w:r>
      </w:ins>
    </w:p>
    <w:p w14:paraId="4CF10C82" w14:textId="64D0CBC5"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Ferris, G.F., </w:t>
      </w:r>
      <w:proofErr w:type="spellStart"/>
      <w:r w:rsidRPr="00D2435E">
        <w:rPr>
          <w:rFonts w:eastAsia="Times New Roman" w:cstheme="minorHAnsi"/>
          <w:lang w:eastAsia="en-AU"/>
        </w:rPr>
        <w:t>Klyver</w:t>
      </w:r>
      <w:proofErr w:type="spellEnd"/>
      <w:r w:rsidRPr="00D2435E">
        <w:rPr>
          <w:rFonts w:eastAsia="Times New Roman" w:cstheme="minorHAnsi"/>
          <w:lang w:eastAsia="en-AU"/>
        </w:rPr>
        <w:t xml:space="preserve">, F.D. 1932. Report upon a Collection of </w:t>
      </w:r>
      <w:proofErr w:type="spellStart"/>
      <w:r w:rsidRPr="00D2435E">
        <w:rPr>
          <w:rFonts w:eastAsia="Times New Roman" w:cstheme="minorHAnsi"/>
          <w:lang w:eastAsia="en-AU"/>
        </w:rPr>
        <w:t>Chermidae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from New Zealand. Transactions of the New Zealand Institute 63, 34–61.</w:t>
      </w:r>
    </w:p>
    <w:p w14:paraId="35D29B12" w14:textId="7CA6CF02" w:rsidR="00D05CAD" w:rsidRPr="008354DD" w:rsidRDefault="00D05CAD" w:rsidP="00D2435E">
      <w:pPr>
        <w:numPr>
          <w:ilvl w:val="0"/>
          <w:numId w:val="16"/>
        </w:numPr>
        <w:spacing w:after="0" w:line="240" w:lineRule="auto"/>
        <w:rPr>
          <w:rFonts w:eastAsia="Times New Roman" w:cstheme="minorHAnsi"/>
          <w:lang w:eastAsia="en-AU"/>
        </w:rPr>
      </w:pPr>
      <w:proofErr w:type="spellStart"/>
      <w:r w:rsidRPr="008354DD">
        <w:rPr>
          <w:rFonts w:eastAsia="Times New Roman" w:cstheme="minorHAnsi"/>
          <w:lang w:eastAsia="en-AU"/>
        </w:rPr>
        <w:t>Frago</w:t>
      </w:r>
      <w:proofErr w:type="spellEnd"/>
      <w:r w:rsidRPr="008354DD">
        <w:rPr>
          <w:rFonts w:eastAsia="Times New Roman" w:cstheme="minorHAnsi"/>
          <w:lang w:eastAsia="en-AU"/>
        </w:rPr>
        <w:t xml:space="preserve">, E., </w:t>
      </w:r>
      <w:proofErr w:type="spellStart"/>
      <w:r w:rsidRPr="008354DD">
        <w:rPr>
          <w:rFonts w:eastAsia="Times New Roman" w:cstheme="minorHAnsi"/>
          <w:lang w:eastAsia="en-AU"/>
        </w:rPr>
        <w:t>Dicke</w:t>
      </w:r>
      <w:proofErr w:type="spellEnd"/>
      <w:r w:rsidRPr="008354DD">
        <w:rPr>
          <w:rFonts w:eastAsia="Times New Roman" w:cstheme="minorHAnsi"/>
          <w:lang w:eastAsia="en-AU"/>
        </w:rPr>
        <w:t xml:space="preserve">, </w:t>
      </w:r>
      <w:r w:rsidR="000A67E2" w:rsidRPr="008354DD">
        <w:rPr>
          <w:rFonts w:eastAsia="Times New Roman" w:cstheme="minorHAnsi"/>
          <w:lang w:eastAsia="en-AU"/>
        </w:rPr>
        <w:t>M.</w:t>
      </w:r>
      <w:r w:rsidR="000A67E2">
        <w:rPr>
          <w:rFonts w:eastAsia="Times New Roman" w:cstheme="minorHAnsi"/>
          <w:lang w:eastAsia="en-AU"/>
        </w:rPr>
        <w:t>,</w:t>
      </w:r>
      <w:r w:rsidR="000A67E2" w:rsidRPr="008354DD">
        <w:rPr>
          <w:rFonts w:eastAsia="Times New Roman" w:cstheme="minorHAnsi"/>
          <w:lang w:eastAsia="en-AU"/>
        </w:rPr>
        <w:t xml:space="preserve"> </w:t>
      </w:r>
      <w:proofErr w:type="spellStart"/>
      <w:r w:rsidRPr="008354DD">
        <w:rPr>
          <w:rFonts w:eastAsia="Times New Roman" w:cstheme="minorHAnsi"/>
          <w:lang w:eastAsia="en-AU"/>
        </w:rPr>
        <w:t>Godfray</w:t>
      </w:r>
      <w:proofErr w:type="spellEnd"/>
      <w:r w:rsidR="000A67E2">
        <w:rPr>
          <w:rFonts w:eastAsia="Times New Roman" w:cstheme="minorHAnsi"/>
          <w:lang w:eastAsia="en-AU"/>
        </w:rPr>
        <w:t>, H.C.J.</w:t>
      </w:r>
      <w:r w:rsidRPr="008354DD">
        <w:rPr>
          <w:rFonts w:eastAsia="Times New Roman" w:cstheme="minorHAnsi"/>
          <w:lang w:eastAsia="en-AU"/>
        </w:rPr>
        <w:t xml:space="preserve"> 2012. Insect symbionts as hidden players in insect-plant interactions. Trends in Ecology &amp; Evolution</w:t>
      </w:r>
      <w:r w:rsidR="000A67E2">
        <w:rPr>
          <w:rFonts w:eastAsia="Times New Roman" w:cstheme="minorHAnsi"/>
          <w:lang w:eastAsia="en-AU"/>
        </w:rPr>
        <w:t>,</w:t>
      </w:r>
      <w:r w:rsidRPr="008354DD">
        <w:rPr>
          <w:rFonts w:eastAsia="Times New Roman" w:cstheme="minorHAnsi"/>
          <w:lang w:eastAsia="en-AU"/>
        </w:rPr>
        <w:t xml:space="preserve"> 27: 705-711.</w:t>
      </w:r>
    </w:p>
    <w:p w14:paraId="15654C88" w14:textId="1272809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Gloor</w:t>
      </w:r>
      <w:proofErr w:type="spellEnd"/>
      <w:r w:rsidRPr="00D2435E">
        <w:rPr>
          <w:rFonts w:eastAsia="Times New Roman" w:cstheme="minorHAnsi"/>
          <w:lang w:eastAsia="en-AU"/>
        </w:rPr>
        <w:t xml:space="preserve">, G.B., </w:t>
      </w:r>
      <w:proofErr w:type="spellStart"/>
      <w:r w:rsidRPr="00D2435E">
        <w:rPr>
          <w:rFonts w:eastAsia="Times New Roman" w:cstheme="minorHAnsi"/>
          <w:lang w:eastAsia="en-AU"/>
        </w:rPr>
        <w:t>Macklaim</w:t>
      </w:r>
      <w:proofErr w:type="spellEnd"/>
      <w:r w:rsidRPr="00D2435E">
        <w:rPr>
          <w:rFonts w:eastAsia="Times New Roman" w:cstheme="minorHAnsi"/>
          <w:lang w:eastAsia="en-AU"/>
        </w:rPr>
        <w:t xml:space="preserve">, J.M., </w:t>
      </w:r>
      <w:proofErr w:type="spellStart"/>
      <w:r w:rsidRPr="00D2435E">
        <w:rPr>
          <w:rFonts w:eastAsia="Times New Roman" w:cstheme="minorHAnsi"/>
          <w:lang w:eastAsia="en-AU"/>
        </w:rPr>
        <w:t>Pawlowsky-Glahn</w:t>
      </w:r>
      <w:proofErr w:type="spellEnd"/>
      <w:r w:rsidRPr="00D2435E">
        <w:rPr>
          <w:rFonts w:eastAsia="Times New Roman" w:cstheme="minorHAnsi"/>
          <w:lang w:eastAsia="en-AU"/>
        </w:rPr>
        <w:t>, V.,</w:t>
      </w:r>
      <w:r w:rsidR="000A67E2">
        <w:rPr>
          <w:rFonts w:eastAsia="Times New Roman" w:cstheme="minorHAnsi"/>
          <w:lang w:eastAsia="en-AU"/>
        </w:rPr>
        <w:t xml:space="preserve"> </w:t>
      </w:r>
      <w:proofErr w:type="spellStart"/>
      <w:r w:rsidRPr="00D2435E">
        <w:rPr>
          <w:rFonts w:eastAsia="Times New Roman" w:cstheme="minorHAnsi"/>
          <w:lang w:eastAsia="en-AU"/>
        </w:rPr>
        <w:t>Egozcue</w:t>
      </w:r>
      <w:proofErr w:type="spellEnd"/>
      <w:r w:rsidRPr="00D2435E">
        <w:rPr>
          <w:rFonts w:eastAsia="Times New Roman" w:cstheme="minorHAnsi"/>
          <w:lang w:eastAsia="en-AU"/>
        </w:rPr>
        <w:t>, J.J. 2017. Microbiome datasets are compositional: and this is not optional. Frontiers in microbiology, 8, 2224.</w:t>
      </w:r>
    </w:p>
    <w:p w14:paraId="6A35BFA4" w14:textId="031EC79A" w:rsidR="00D2435E" w:rsidRDefault="00D2435E" w:rsidP="00D2435E">
      <w:pPr>
        <w:numPr>
          <w:ilvl w:val="0"/>
          <w:numId w:val="16"/>
        </w:numPr>
        <w:spacing w:after="0" w:line="240" w:lineRule="auto"/>
        <w:rPr>
          <w:ins w:id="195" w:author="Francesco Martoni (DEDJTR)" w:date="2020-02-19T09:57:00Z"/>
          <w:rFonts w:eastAsia="Times New Roman" w:cstheme="minorHAnsi"/>
          <w:lang w:eastAsia="en-AU"/>
        </w:rPr>
      </w:pPr>
      <w:r w:rsidRPr="00D2435E">
        <w:rPr>
          <w:rFonts w:eastAsia="Times New Roman" w:cstheme="minorHAnsi"/>
          <w:lang w:eastAsia="en-AU"/>
        </w:rPr>
        <w:t xml:space="preserve">Goldberg, J., </w:t>
      </w:r>
      <w:proofErr w:type="spellStart"/>
      <w:r w:rsidRPr="00D2435E">
        <w:rPr>
          <w:rFonts w:eastAsia="Times New Roman" w:cstheme="minorHAnsi"/>
          <w:lang w:eastAsia="en-AU"/>
        </w:rPr>
        <w:t>Trewick</w:t>
      </w:r>
      <w:proofErr w:type="spellEnd"/>
      <w:r w:rsidRPr="00D2435E">
        <w:rPr>
          <w:rFonts w:eastAsia="Times New Roman" w:cstheme="minorHAnsi"/>
          <w:lang w:eastAsia="en-AU"/>
        </w:rPr>
        <w:t>, S.A., Paterson, A.M., 2008. Evolution of New Zealand’s terrestrial fauna: a review of molecular evidence. Philosophical Transactions of the Royal Society B</w:t>
      </w:r>
      <w:r w:rsidR="00B80F62">
        <w:rPr>
          <w:rFonts w:eastAsia="Times New Roman" w:cstheme="minorHAnsi"/>
          <w:lang w:eastAsia="en-AU"/>
        </w:rPr>
        <w:t>,</w:t>
      </w:r>
      <w:r w:rsidRPr="00D2435E">
        <w:rPr>
          <w:rFonts w:eastAsia="Times New Roman" w:cstheme="minorHAnsi"/>
          <w:lang w:eastAsia="en-AU"/>
        </w:rPr>
        <w:t xml:space="preserve"> 363, 3319-3334.</w:t>
      </w:r>
    </w:p>
    <w:p w14:paraId="4EDC1485" w14:textId="00330C93" w:rsidR="00D5435F" w:rsidRPr="00D5435F" w:rsidRDefault="00D5435F" w:rsidP="00D5435F">
      <w:pPr>
        <w:numPr>
          <w:ilvl w:val="0"/>
          <w:numId w:val="16"/>
        </w:numPr>
        <w:spacing w:after="0" w:line="240" w:lineRule="auto"/>
        <w:rPr>
          <w:rFonts w:eastAsia="Times New Roman" w:cstheme="minorHAnsi"/>
          <w:lang w:eastAsia="en-AU"/>
        </w:rPr>
      </w:pPr>
      <w:ins w:id="196" w:author="Francesco Martoni (DEDJTR)" w:date="2020-02-19T09:57:00Z">
        <w:r>
          <w:rPr>
            <w:rFonts w:eastAsia="Times New Roman" w:cstheme="minorHAnsi"/>
            <w:lang w:eastAsia="en-AU"/>
          </w:rPr>
          <w:t xml:space="preserve">Gonnella, E., Tedeschi, R., </w:t>
        </w:r>
        <w:proofErr w:type="spellStart"/>
        <w:r>
          <w:rPr>
            <w:rFonts w:eastAsia="Times New Roman" w:cstheme="minorHAnsi"/>
            <w:lang w:eastAsia="en-AU"/>
          </w:rPr>
          <w:t>Crotti</w:t>
        </w:r>
        <w:proofErr w:type="spellEnd"/>
        <w:r>
          <w:rPr>
            <w:rFonts w:eastAsia="Times New Roman" w:cstheme="minorHAnsi"/>
            <w:lang w:eastAsia="en-AU"/>
          </w:rPr>
          <w:t>, E.</w:t>
        </w:r>
      </w:ins>
      <w:ins w:id="197" w:author="Francesco Martoni (DEDJTR)" w:date="2020-02-19T09:58:00Z">
        <w:r>
          <w:rPr>
            <w:rFonts w:eastAsia="Times New Roman" w:cstheme="minorHAnsi"/>
            <w:lang w:eastAsia="en-AU"/>
          </w:rPr>
          <w:t xml:space="preserve"> and Alma, A. 2019.</w:t>
        </w:r>
        <w:r w:rsidRPr="00D5435F">
          <w:t xml:space="preserve"> </w:t>
        </w:r>
        <w:r w:rsidRPr="00D5435F">
          <w:rPr>
            <w:rFonts w:eastAsia="Times New Roman" w:cstheme="minorHAnsi"/>
            <w:lang w:eastAsia="en-AU"/>
          </w:rPr>
          <w:t>Multiple guests in a single host: interactions across</w:t>
        </w:r>
        <w:r>
          <w:rPr>
            <w:rFonts w:eastAsia="Times New Roman" w:cstheme="minorHAnsi"/>
            <w:lang w:eastAsia="en-AU"/>
          </w:rPr>
          <w:t xml:space="preserve"> </w:t>
        </w:r>
        <w:r w:rsidRPr="00D5435F">
          <w:rPr>
            <w:rFonts w:eastAsia="Times New Roman" w:cstheme="minorHAnsi"/>
            <w:lang w:eastAsia="en-AU"/>
          </w:rPr>
          <w:t>symbiotic and phytopathogenic bacteria in</w:t>
        </w:r>
        <w:r>
          <w:rPr>
            <w:rFonts w:eastAsia="Times New Roman" w:cstheme="minorHAnsi"/>
            <w:lang w:eastAsia="en-AU"/>
          </w:rPr>
          <w:t xml:space="preserve"> </w:t>
        </w:r>
        <w:r w:rsidRPr="00D5435F">
          <w:rPr>
            <w:rFonts w:eastAsia="Times New Roman" w:cstheme="minorHAnsi"/>
            <w:lang w:eastAsia="en-AU"/>
          </w:rPr>
          <w:t>phloem-feeding vectors – a review</w:t>
        </w:r>
        <w:r>
          <w:rPr>
            <w:rFonts w:eastAsia="Times New Roman" w:cstheme="minorHAnsi"/>
            <w:lang w:eastAsia="en-AU"/>
          </w:rPr>
          <w:t xml:space="preserve">. </w:t>
        </w:r>
        <w:proofErr w:type="spellStart"/>
        <w:r>
          <w:rPr>
            <w:rFonts w:eastAsia="Times New Roman" w:cstheme="minorHAnsi"/>
            <w:lang w:eastAsia="en-AU"/>
          </w:rPr>
          <w:t>Entomologia</w:t>
        </w:r>
        <w:proofErr w:type="spellEnd"/>
        <w:r>
          <w:rPr>
            <w:rFonts w:eastAsia="Times New Roman" w:cstheme="minorHAnsi"/>
            <w:lang w:eastAsia="en-AU"/>
          </w:rPr>
          <w:t xml:space="preserve"> </w:t>
        </w:r>
        <w:proofErr w:type="spellStart"/>
        <w:r>
          <w:rPr>
            <w:rFonts w:eastAsia="Times New Roman" w:cstheme="minorHAnsi"/>
            <w:lang w:eastAsia="en-AU"/>
          </w:rPr>
          <w:t>Experimentalis</w:t>
        </w:r>
        <w:proofErr w:type="spellEnd"/>
        <w:r>
          <w:rPr>
            <w:rFonts w:eastAsia="Times New Roman" w:cstheme="minorHAnsi"/>
            <w:lang w:eastAsia="en-AU"/>
          </w:rPr>
          <w:t xml:space="preserve"> et </w:t>
        </w:r>
        <w:proofErr w:type="spellStart"/>
        <w:r>
          <w:rPr>
            <w:rFonts w:eastAsia="Times New Roman" w:cstheme="minorHAnsi"/>
            <w:lang w:eastAsia="en-AU"/>
          </w:rPr>
          <w:t>Applicata</w:t>
        </w:r>
        <w:proofErr w:type="spellEnd"/>
        <w:r>
          <w:rPr>
            <w:rFonts w:eastAsia="Times New Roman" w:cstheme="minorHAnsi"/>
            <w:lang w:eastAsia="en-AU"/>
          </w:rPr>
          <w:t xml:space="preserve">, </w:t>
        </w:r>
      </w:ins>
      <w:ins w:id="198" w:author="Francesco Martoni (DEDJTR)" w:date="2020-02-19T09:59:00Z">
        <w:r w:rsidRPr="00D5435F">
          <w:rPr>
            <w:rFonts w:eastAsia="Times New Roman" w:cstheme="minorHAnsi"/>
            <w:lang w:eastAsia="en-AU"/>
          </w:rPr>
          <w:t>167: 171–185</w:t>
        </w:r>
        <w:r>
          <w:rPr>
            <w:rFonts w:eastAsia="Times New Roman" w:cstheme="minorHAnsi"/>
            <w:lang w:eastAsia="en-AU"/>
          </w:rPr>
          <w:t xml:space="preserve">. </w:t>
        </w:r>
        <w:r w:rsidRPr="00D5435F">
          <w:rPr>
            <w:rFonts w:eastAsia="Times New Roman" w:cstheme="minorHAnsi"/>
            <w:lang w:eastAsia="en-AU"/>
          </w:rPr>
          <w:t>DOI: 10.1111/eea.12766</w:t>
        </w:r>
        <w:r>
          <w:rPr>
            <w:rFonts w:eastAsia="Times New Roman" w:cstheme="minorHAnsi"/>
            <w:lang w:eastAsia="en-AU"/>
          </w:rPr>
          <w:t>.</w:t>
        </w:r>
      </w:ins>
    </w:p>
    <w:p w14:paraId="2B05E64C" w14:textId="245CD83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Hall, A.A.G., Morrow,</w:t>
      </w:r>
      <w:r w:rsidR="00B80F62">
        <w:rPr>
          <w:rFonts w:eastAsia="Times New Roman" w:cstheme="minorHAnsi"/>
          <w:lang w:eastAsia="en-AU"/>
        </w:rPr>
        <w:t xml:space="preserve"> J.L., </w:t>
      </w:r>
      <w:proofErr w:type="spellStart"/>
      <w:r w:rsidRPr="00D2435E">
        <w:rPr>
          <w:rFonts w:eastAsia="Times New Roman" w:cstheme="minorHAnsi"/>
          <w:lang w:eastAsia="en-AU"/>
        </w:rPr>
        <w:t>Fromont</w:t>
      </w:r>
      <w:proofErr w:type="spellEnd"/>
      <w:r w:rsidRPr="00D2435E">
        <w:rPr>
          <w:rFonts w:eastAsia="Times New Roman" w:cstheme="minorHAnsi"/>
          <w:lang w:eastAsia="en-AU"/>
        </w:rPr>
        <w:t xml:space="preserve">, </w:t>
      </w:r>
      <w:r w:rsidR="00B80F62">
        <w:rPr>
          <w:rFonts w:eastAsia="Times New Roman" w:cstheme="minorHAnsi"/>
          <w:lang w:eastAsia="en-AU"/>
        </w:rPr>
        <w:t xml:space="preserve">C., </w:t>
      </w:r>
      <w:proofErr w:type="spellStart"/>
      <w:r w:rsidRPr="00D2435E">
        <w:rPr>
          <w:rFonts w:eastAsia="Times New Roman" w:cstheme="minorHAnsi"/>
          <w:lang w:eastAsia="en-AU"/>
        </w:rPr>
        <w:t>Steinbauer</w:t>
      </w:r>
      <w:proofErr w:type="spellEnd"/>
      <w:r w:rsidRPr="00D2435E">
        <w:rPr>
          <w:rFonts w:eastAsia="Times New Roman" w:cstheme="minorHAnsi"/>
          <w:lang w:eastAsia="en-AU"/>
        </w:rPr>
        <w:t>,</w:t>
      </w:r>
      <w:r w:rsidR="00B80F62">
        <w:rPr>
          <w:rFonts w:eastAsia="Times New Roman" w:cstheme="minorHAnsi"/>
          <w:lang w:eastAsia="en-AU"/>
        </w:rPr>
        <w:t xml:space="preserve"> M.J.,</w:t>
      </w:r>
      <w:r w:rsidRPr="00D2435E">
        <w:rPr>
          <w:rFonts w:eastAsia="Times New Roman" w:cstheme="minorHAnsi"/>
          <w:lang w:eastAsia="en-AU"/>
        </w:rPr>
        <w:t xml:space="preserve"> Taylor,</w:t>
      </w:r>
      <w:r w:rsidR="00B80F62">
        <w:rPr>
          <w:rFonts w:eastAsia="Times New Roman" w:cstheme="minorHAnsi"/>
          <w:lang w:eastAsia="en-AU"/>
        </w:rPr>
        <w:t xml:space="preserve"> G.S., </w:t>
      </w:r>
      <w:r w:rsidRPr="00D2435E">
        <w:rPr>
          <w:rFonts w:eastAsia="Times New Roman" w:cstheme="minorHAnsi"/>
          <w:lang w:eastAsia="en-AU"/>
        </w:rPr>
        <w:t>Johnson,</w:t>
      </w:r>
      <w:r w:rsidR="00B80F62">
        <w:rPr>
          <w:rFonts w:eastAsia="Times New Roman" w:cstheme="minorHAnsi"/>
          <w:lang w:eastAsia="en-AU"/>
        </w:rPr>
        <w:t xml:space="preserve"> S.N.,</w:t>
      </w:r>
      <w:r w:rsidRPr="00D2435E">
        <w:rPr>
          <w:rFonts w:eastAsia="Times New Roman" w:cstheme="minorHAnsi"/>
          <w:lang w:eastAsia="en-AU"/>
        </w:rPr>
        <w:t xml:space="preserve"> Cook,</w:t>
      </w:r>
      <w:r w:rsidR="00B80F62">
        <w:rPr>
          <w:rFonts w:eastAsia="Times New Roman" w:cstheme="minorHAnsi"/>
          <w:lang w:eastAsia="en-AU"/>
        </w:rPr>
        <w:t xml:space="preserve"> J.M.,</w:t>
      </w:r>
      <w:r w:rsidRPr="00D2435E">
        <w:rPr>
          <w:rFonts w:eastAsia="Times New Roman" w:cstheme="minorHAnsi"/>
          <w:lang w:eastAsia="en-AU"/>
        </w:rPr>
        <w:t xml:space="preserve"> </w:t>
      </w:r>
      <w:proofErr w:type="spellStart"/>
      <w:r w:rsidRPr="00D2435E">
        <w:rPr>
          <w:rFonts w:eastAsia="Times New Roman" w:cstheme="minorHAnsi"/>
          <w:lang w:eastAsia="en-AU"/>
        </w:rPr>
        <w:t>Riegler</w:t>
      </w:r>
      <w:proofErr w:type="spellEnd"/>
      <w:r w:rsidR="00B80F62">
        <w:rPr>
          <w:rFonts w:eastAsia="Times New Roman" w:cstheme="minorHAnsi"/>
          <w:lang w:eastAsia="en-AU"/>
        </w:rPr>
        <w:t>, M.</w:t>
      </w:r>
      <w:r w:rsidRPr="00D2435E">
        <w:rPr>
          <w:rFonts w:eastAsia="Times New Roman" w:cstheme="minorHAnsi"/>
          <w:lang w:eastAsia="en-AU"/>
        </w:rPr>
        <w:t xml:space="preserve"> 2016. Codivergence of the primary bacterial endosymbiont of psyllids versus host switches and replacement of their secondary bacterial endosymbionts. Environmental Microbiology</w:t>
      </w:r>
      <w:r w:rsidR="00B80F62">
        <w:rPr>
          <w:rFonts w:eastAsia="Times New Roman" w:cstheme="minorHAnsi"/>
          <w:lang w:eastAsia="en-AU"/>
        </w:rPr>
        <w:t>,</w:t>
      </w:r>
      <w:r w:rsidRPr="00D2435E">
        <w:rPr>
          <w:rFonts w:eastAsia="Times New Roman" w:cstheme="minorHAnsi"/>
          <w:lang w:eastAsia="en-AU"/>
        </w:rPr>
        <w:t xml:space="preserve"> 18: 2591-2603.</w:t>
      </w:r>
    </w:p>
    <w:p w14:paraId="1C60C4C8" w14:textId="0716796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Hansen, A.K., Moran</w:t>
      </w:r>
      <w:r w:rsidR="00B80F62">
        <w:rPr>
          <w:rFonts w:eastAsia="Times New Roman" w:cstheme="minorHAnsi"/>
          <w:lang w:eastAsia="en-AU"/>
        </w:rPr>
        <w:t>, N.A.</w:t>
      </w:r>
      <w:r w:rsidRPr="00D2435E">
        <w:rPr>
          <w:rFonts w:eastAsia="Times New Roman" w:cstheme="minorHAnsi"/>
          <w:lang w:eastAsia="en-AU"/>
        </w:rPr>
        <w:t xml:space="preserve"> 2014. The impact of microbial symbionts on host plant utilization by herbivorous insects. Molecular Ecology</w:t>
      </w:r>
      <w:r w:rsidR="00B80F62">
        <w:rPr>
          <w:rFonts w:eastAsia="Times New Roman" w:cstheme="minorHAnsi"/>
          <w:lang w:eastAsia="en-AU"/>
        </w:rPr>
        <w:t>,</w:t>
      </w:r>
      <w:r w:rsidRPr="00D2435E">
        <w:rPr>
          <w:rFonts w:eastAsia="Times New Roman" w:cstheme="minorHAnsi"/>
          <w:lang w:eastAsia="en-AU"/>
        </w:rPr>
        <w:t xml:space="preserve"> 23: 1473-1496.</w:t>
      </w:r>
    </w:p>
    <w:p w14:paraId="4769F7F6" w14:textId="44C943A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Hasegawa, M., </w:t>
      </w:r>
      <w:proofErr w:type="spellStart"/>
      <w:r w:rsidRPr="00D2435E">
        <w:rPr>
          <w:rFonts w:eastAsia="Times New Roman" w:cstheme="minorHAnsi"/>
          <w:lang w:eastAsia="en-AU"/>
        </w:rPr>
        <w:t>Kishino</w:t>
      </w:r>
      <w:proofErr w:type="spellEnd"/>
      <w:r w:rsidRPr="00D2435E">
        <w:rPr>
          <w:rFonts w:eastAsia="Times New Roman" w:cstheme="minorHAnsi"/>
          <w:lang w:eastAsia="en-AU"/>
        </w:rPr>
        <w:t>, H., Yano, T. 1985. Dating of human-ape splitting by a molecular clock of mitochondrial DNA. Journal of Molecular Evolution</w:t>
      </w:r>
      <w:r w:rsidR="00B80F62">
        <w:rPr>
          <w:rFonts w:eastAsia="Times New Roman" w:cstheme="minorHAnsi"/>
          <w:lang w:eastAsia="en-AU"/>
        </w:rPr>
        <w:t>,</w:t>
      </w:r>
      <w:r w:rsidRPr="00D2435E">
        <w:rPr>
          <w:rFonts w:eastAsia="Times New Roman" w:cstheme="minorHAnsi"/>
          <w:lang w:eastAsia="en-AU"/>
        </w:rPr>
        <w:t xml:space="preserve"> 22 (2): 160–174. doi:10.1007/BF02101694</w:t>
      </w:r>
    </w:p>
    <w:p w14:paraId="475A60E6" w14:textId="3640B7A4"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Heddi</w:t>
      </w:r>
      <w:proofErr w:type="spellEnd"/>
      <w:r w:rsidRPr="00D2435E">
        <w:rPr>
          <w:rFonts w:eastAsia="Times New Roman" w:cstheme="minorHAnsi"/>
          <w:lang w:eastAsia="en-AU"/>
        </w:rPr>
        <w:t>, A., Charles,</w:t>
      </w:r>
      <w:r w:rsidR="00B80F62">
        <w:rPr>
          <w:rFonts w:eastAsia="Times New Roman" w:cstheme="minorHAnsi"/>
          <w:lang w:eastAsia="en-AU"/>
        </w:rPr>
        <w:t xml:space="preserve"> H., </w:t>
      </w:r>
      <w:proofErr w:type="spellStart"/>
      <w:r w:rsidRPr="00D2435E">
        <w:rPr>
          <w:rFonts w:eastAsia="Times New Roman" w:cstheme="minorHAnsi"/>
          <w:lang w:eastAsia="en-AU"/>
        </w:rPr>
        <w:t>Khatchadourian</w:t>
      </w:r>
      <w:proofErr w:type="spellEnd"/>
      <w:r w:rsidRPr="00D2435E">
        <w:rPr>
          <w:rFonts w:eastAsia="Times New Roman" w:cstheme="minorHAnsi"/>
          <w:lang w:eastAsia="en-AU"/>
        </w:rPr>
        <w:t>,</w:t>
      </w:r>
      <w:r w:rsidR="00B80F62">
        <w:rPr>
          <w:rFonts w:eastAsia="Times New Roman" w:cstheme="minorHAnsi"/>
          <w:lang w:eastAsia="en-AU"/>
        </w:rPr>
        <w:t xml:space="preserve"> C.,</w:t>
      </w:r>
      <w:r w:rsidRPr="00D2435E">
        <w:rPr>
          <w:rFonts w:eastAsia="Times New Roman" w:cstheme="minorHAnsi"/>
          <w:lang w:eastAsia="en-AU"/>
        </w:rPr>
        <w:t xml:space="preserve"> </w:t>
      </w:r>
      <w:proofErr w:type="spellStart"/>
      <w:r w:rsidRPr="00D2435E">
        <w:rPr>
          <w:rFonts w:eastAsia="Times New Roman" w:cstheme="minorHAnsi"/>
          <w:lang w:eastAsia="en-AU"/>
        </w:rPr>
        <w:t>Bonnot</w:t>
      </w:r>
      <w:proofErr w:type="spellEnd"/>
      <w:r w:rsidRPr="00D2435E">
        <w:rPr>
          <w:rFonts w:eastAsia="Times New Roman" w:cstheme="minorHAnsi"/>
          <w:lang w:eastAsia="en-AU"/>
        </w:rPr>
        <w:t>,</w:t>
      </w:r>
      <w:r w:rsidR="00B80F62">
        <w:rPr>
          <w:rFonts w:eastAsia="Times New Roman" w:cstheme="minorHAnsi"/>
          <w:lang w:eastAsia="en-AU"/>
        </w:rPr>
        <w:t xml:space="preserve"> G.,</w:t>
      </w:r>
      <w:r w:rsidRPr="00D2435E">
        <w:rPr>
          <w:rFonts w:eastAsia="Times New Roman" w:cstheme="minorHAnsi"/>
          <w:lang w:eastAsia="en-AU"/>
        </w:rPr>
        <w:t xml:space="preserve"> </w:t>
      </w:r>
      <w:proofErr w:type="spellStart"/>
      <w:r w:rsidRPr="00D2435E">
        <w:rPr>
          <w:rFonts w:eastAsia="Times New Roman" w:cstheme="minorHAnsi"/>
          <w:lang w:eastAsia="en-AU"/>
        </w:rPr>
        <w:t>Nardon</w:t>
      </w:r>
      <w:proofErr w:type="spellEnd"/>
      <w:r w:rsidR="00B80F62">
        <w:rPr>
          <w:rFonts w:eastAsia="Times New Roman" w:cstheme="minorHAnsi"/>
          <w:lang w:eastAsia="en-AU"/>
        </w:rPr>
        <w:t>, P</w:t>
      </w:r>
      <w:r w:rsidRPr="00D2435E">
        <w:rPr>
          <w:rFonts w:eastAsia="Times New Roman" w:cstheme="minorHAnsi"/>
          <w:lang w:eastAsia="en-AU"/>
        </w:rPr>
        <w:t xml:space="preserve">. 1998. Molecular characterization of the principal symbiotic bacteria of the weevil Sitophilus </w:t>
      </w:r>
      <w:proofErr w:type="spellStart"/>
      <w:r w:rsidRPr="00D2435E">
        <w:rPr>
          <w:rFonts w:eastAsia="Times New Roman" w:cstheme="minorHAnsi"/>
          <w:lang w:eastAsia="en-AU"/>
        </w:rPr>
        <w:t>oryzae</w:t>
      </w:r>
      <w:proofErr w:type="spellEnd"/>
      <w:r w:rsidRPr="00D2435E">
        <w:rPr>
          <w:rFonts w:eastAsia="Times New Roman" w:cstheme="minorHAnsi"/>
          <w:lang w:eastAsia="en-AU"/>
        </w:rPr>
        <w:t xml:space="preserve">: A peculiar G+C content of an </w:t>
      </w:r>
      <w:proofErr w:type="spellStart"/>
      <w:r w:rsidRPr="00D2435E">
        <w:rPr>
          <w:rFonts w:eastAsia="Times New Roman" w:cstheme="minorHAnsi"/>
          <w:lang w:eastAsia="en-AU"/>
        </w:rPr>
        <w:t>endocytobiotic</w:t>
      </w:r>
      <w:proofErr w:type="spellEnd"/>
      <w:r w:rsidRPr="00D2435E">
        <w:rPr>
          <w:rFonts w:eastAsia="Times New Roman" w:cstheme="minorHAnsi"/>
          <w:lang w:eastAsia="en-AU"/>
        </w:rPr>
        <w:t xml:space="preserve"> DNA. Journal of Molecular Evolution</w:t>
      </w:r>
      <w:r w:rsidR="00B80F62">
        <w:rPr>
          <w:rFonts w:eastAsia="Times New Roman" w:cstheme="minorHAnsi"/>
          <w:lang w:eastAsia="en-AU"/>
        </w:rPr>
        <w:t>,</w:t>
      </w:r>
      <w:r w:rsidRPr="00D2435E">
        <w:rPr>
          <w:rFonts w:eastAsia="Times New Roman" w:cstheme="minorHAnsi"/>
          <w:lang w:eastAsia="en-AU"/>
        </w:rPr>
        <w:t xml:space="preserve"> 47: 52-61.</w:t>
      </w:r>
    </w:p>
    <w:p w14:paraId="71442ACC" w14:textId="11A03C1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Heled, J., Drummond, A.J. 2010. Bayesian inference of species trees from </w:t>
      </w:r>
      <w:proofErr w:type="spellStart"/>
      <w:r w:rsidRPr="00D2435E">
        <w:rPr>
          <w:rFonts w:eastAsia="Times New Roman" w:cstheme="minorHAnsi"/>
          <w:lang w:eastAsia="en-AU"/>
        </w:rPr>
        <w:t>multilocus</w:t>
      </w:r>
      <w:proofErr w:type="spellEnd"/>
      <w:r w:rsidRPr="00D2435E">
        <w:rPr>
          <w:rFonts w:eastAsia="Times New Roman" w:cstheme="minorHAnsi"/>
          <w:lang w:eastAsia="en-AU"/>
        </w:rPr>
        <w:t xml:space="preserve"> data. Molecular Biology and Evolution</w:t>
      </w:r>
      <w:r w:rsidR="00B80F62">
        <w:rPr>
          <w:rFonts w:eastAsia="Times New Roman" w:cstheme="minorHAnsi"/>
          <w:lang w:eastAsia="en-AU"/>
        </w:rPr>
        <w:t>,</w:t>
      </w:r>
      <w:r w:rsidRPr="00D2435E">
        <w:rPr>
          <w:rFonts w:eastAsia="Times New Roman" w:cstheme="minorHAnsi"/>
          <w:lang w:eastAsia="en-AU"/>
        </w:rPr>
        <w:t xml:space="preserve"> 27(3): 570-580 </w:t>
      </w:r>
      <w:proofErr w:type="spellStart"/>
      <w:r w:rsidRPr="00D2435E">
        <w:rPr>
          <w:rFonts w:eastAsia="Times New Roman" w:cstheme="minorHAnsi"/>
          <w:lang w:eastAsia="en-AU"/>
        </w:rPr>
        <w:t>doi</w:t>
      </w:r>
      <w:proofErr w:type="spellEnd"/>
      <w:r w:rsidRPr="00D2435E">
        <w:rPr>
          <w:rFonts w:eastAsia="Times New Roman" w:cstheme="minorHAnsi"/>
          <w:lang w:eastAsia="en-AU"/>
        </w:rPr>
        <w:t>: 10.1093/</w:t>
      </w:r>
      <w:proofErr w:type="spellStart"/>
      <w:r w:rsidRPr="00D2435E">
        <w:rPr>
          <w:rFonts w:eastAsia="Times New Roman" w:cstheme="minorHAnsi"/>
          <w:lang w:eastAsia="en-AU"/>
        </w:rPr>
        <w:t>molbev</w:t>
      </w:r>
      <w:proofErr w:type="spellEnd"/>
      <w:r w:rsidRPr="00D2435E">
        <w:rPr>
          <w:rFonts w:eastAsia="Times New Roman" w:cstheme="minorHAnsi"/>
          <w:lang w:eastAsia="en-AU"/>
        </w:rPr>
        <w:t>/msp274.</w:t>
      </w:r>
    </w:p>
    <w:p w14:paraId="5F2ACCBE" w14:textId="6BCACBE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Heslop-Harrison, G., 1960. Contributions to our knowledge of the Psyllidae of Australia and New Zealand with special reference to Tasmania - (III). Annals and Magazine of Natural History</w:t>
      </w:r>
      <w:r w:rsidR="00B80F62">
        <w:rPr>
          <w:rFonts w:eastAsia="Times New Roman" w:cstheme="minorHAnsi"/>
          <w:lang w:eastAsia="en-AU"/>
        </w:rPr>
        <w:t>,</w:t>
      </w:r>
      <w:r w:rsidRPr="00D2435E">
        <w:rPr>
          <w:rFonts w:eastAsia="Times New Roman" w:cstheme="minorHAnsi"/>
          <w:lang w:eastAsia="en-AU"/>
        </w:rPr>
        <w:t xml:space="preserve"> 3, 705-718.</w:t>
      </w:r>
    </w:p>
    <w:p w14:paraId="07FD7FF3"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Hollis, D., 2004. Australian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 Jumping Plant Lice and Lerp Insects. ABRS, Canberra.</w:t>
      </w:r>
    </w:p>
    <w:p w14:paraId="23224879" w14:textId="4434BA0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Hosokawa, T., Kikuchi,</w:t>
      </w:r>
      <w:r w:rsidR="00B80F62">
        <w:rPr>
          <w:rFonts w:eastAsia="Times New Roman" w:cstheme="minorHAnsi"/>
          <w:lang w:eastAsia="en-AU"/>
        </w:rPr>
        <w:t xml:space="preserve"> Y.,</w:t>
      </w:r>
      <w:r w:rsidRPr="00D2435E">
        <w:rPr>
          <w:rFonts w:eastAsia="Times New Roman" w:cstheme="minorHAnsi"/>
          <w:lang w:eastAsia="en-AU"/>
        </w:rPr>
        <w:t xml:space="preserve"> Shimada,</w:t>
      </w:r>
      <w:r w:rsidR="00B80F62">
        <w:rPr>
          <w:rFonts w:eastAsia="Times New Roman" w:cstheme="minorHAnsi"/>
          <w:lang w:eastAsia="en-AU"/>
        </w:rPr>
        <w:t xml:space="preserve"> M., </w:t>
      </w:r>
      <w:proofErr w:type="spellStart"/>
      <w:r w:rsidRPr="00D2435E">
        <w:rPr>
          <w:rFonts w:eastAsia="Times New Roman" w:cstheme="minorHAnsi"/>
          <w:lang w:eastAsia="en-AU"/>
        </w:rPr>
        <w:t>Fukatsu</w:t>
      </w:r>
      <w:proofErr w:type="spellEnd"/>
      <w:r w:rsidR="00B80F62">
        <w:rPr>
          <w:rFonts w:eastAsia="Times New Roman" w:cstheme="minorHAnsi"/>
          <w:lang w:eastAsia="en-AU"/>
        </w:rPr>
        <w:t>, T.</w:t>
      </w:r>
      <w:r w:rsidRPr="00D2435E">
        <w:rPr>
          <w:rFonts w:eastAsia="Times New Roman" w:cstheme="minorHAnsi"/>
          <w:lang w:eastAsia="en-AU"/>
        </w:rPr>
        <w:t xml:space="preserve"> 2007. Obligate symbiont involved in pest status of host insect. Proceedings of the Royal Society B-Biological Sciences</w:t>
      </w:r>
      <w:r w:rsidR="00B80F62">
        <w:rPr>
          <w:rFonts w:eastAsia="Times New Roman" w:cstheme="minorHAnsi"/>
          <w:lang w:eastAsia="en-AU"/>
        </w:rPr>
        <w:t>,</w:t>
      </w:r>
      <w:r w:rsidRPr="00D2435E">
        <w:rPr>
          <w:rFonts w:eastAsia="Times New Roman" w:cstheme="minorHAnsi"/>
          <w:lang w:eastAsia="en-AU"/>
        </w:rPr>
        <w:t xml:space="preserve"> 274: 1979-1984</w:t>
      </w:r>
    </w:p>
    <w:p w14:paraId="75431076" w14:textId="58DC467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Johnson, K.P., Dietrich, C.H., Friedrich, F., </w:t>
      </w:r>
      <w:proofErr w:type="spellStart"/>
      <w:r w:rsidRPr="00D2435E">
        <w:rPr>
          <w:rFonts w:eastAsia="Times New Roman" w:cstheme="minorHAnsi"/>
          <w:lang w:eastAsia="en-AU"/>
        </w:rPr>
        <w:t>Beutel</w:t>
      </w:r>
      <w:proofErr w:type="spellEnd"/>
      <w:r w:rsidRPr="00D2435E">
        <w:rPr>
          <w:rFonts w:eastAsia="Times New Roman" w:cstheme="minorHAnsi"/>
          <w:lang w:eastAsia="en-AU"/>
        </w:rPr>
        <w:t xml:space="preserve">, R.G., </w:t>
      </w:r>
      <w:proofErr w:type="spellStart"/>
      <w:r w:rsidRPr="00D2435E">
        <w:rPr>
          <w:rFonts w:eastAsia="Times New Roman" w:cstheme="minorHAnsi"/>
          <w:lang w:eastAsia="en-AU"/>
        </w:rPr>
        <w:t>Wipfler</w:t>
      </w:r>
      <w:proofErr w:type="spellEnd"/>
      <w:r w:rsidRPr="00D2435E">
        <w:rPr>
          <w:rFonts w:eastAsia="Times New Roman" w:cstheme="minorHAnsi"/>
          <w:lang w:eastAsia="en-AU"/>
        </w:rPr>
        <w:t xml:space="preserve">, B., Peters, R.S., Allen, J.M., Petersen, M., Donath, A., Walden, K.K. and Kozlov, A.M. 2018. </w:t>
      </w:r>
      <w:proofErr w:type="spellStart"/>
      <w:r w:rsidRPr="00D2435E">
        <w:rPr>
          <w:rFonts w:eastAsia="Times New Roman" w:cstheme="minorHAnsi"/>
          <w:lang w:eastAsia="en-AU"/>
        </w:rPr>
        <w:t>Phylogenomics</w:t>
      </w:r>
      <w:proofErr w:type="spellEnd"/>
      <w:r w:rsidRPr="00D2435E">
        <w:rPr>
          <w:rFonts w:eastAsia="Times New Roman" w:cstheme="minorHAnsi"/>
          <w:lang w:eastAsia="en-AU"/>
        </w:rPr>
        <w:t xml:space="preserve"> and the evolution of </w:t>
      </w:r>
      <w:proofErr w:type="spellStart"/>
      <w:r w:rsidRPr="00D2435E">
        <w:rPr>
          <w:rFonts w:eastAsia="Times New Roman" w:cstheme="minorHAnsi"/>
          <w:lang w:eastAsia="en-AU"/>
        </w:rPr>
        <w:t>hemipteroid</w:t>
      </w:r>
      <w:proofErr w:type="spellEnd"/>
      <w:r w:rsidRPr="00D2435E">
        <w:rPr>
          <w:rFonts w:eastAsia="Times New Roman" w:cstheme="minorHAnsi"/>
          <w:lang w:eastAsia="en-AU"/>
        </w:rPr>
        <w:t xml:space="preserve"> insects. Proceedings of the National Academy of Sciences, p.201815820.</w:t>
      </w:r>
    </w:p>
    <w:p w14:paraId="28DB7C26" w14:textId="2B7127F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Keck, F., Rimet, F., </w:t>
      </w:r>
      <w:proofErr w:type="spellStart"/>
      <w:r w:rsidRPr="00D2435E">
        <w:rPr>
          <w:rFonts w:eastAsia="Times New Roman" w:cstheme="minorHAnsi"/>
          <w:lang w:eastAsia="en-AU"/>
        </w:rPr>
        <w:t>Bouchez</w:t>
      </w:r>
      <w:proofErr w:type="spellEnd"/>
      <w:r w:rsidRPr="00D2435E">
        <w:rPr>
          <w:rFonts w:eastAsia="Times New Roman" w:cstheme="minorHAnsi"/>
          <w:lang w:eastAsia="en-AU"/>
        </w:rPr>
        <w:t xml:space="preserve">, A., &amp; Franc, A. 2016. </w:t>
      </w:r>
      <w:proofErr w:type="spellStart"/>
      <w:r w:rsidRPr="00D2435E">
        <w:rPr>
          <w:rFonts w:eastAsia="Times New Roman" w:cstheme="minorHAnsi"/>
          <w:lang w:eastAsia="en-AU"/>
        </w:rPr>
        <w:t>phylosignal</w:t>
      </w:r>
      <w:proofErr w:type="spellEnd"/>
      <w:r w:rsidRPr="00D2435E">
        <w:rPr>
          <w:rFonts w:eastAsia="Times New Roman" w:cstheme="minorHAnsi"/>
          <w:lang w:eastAsia="en-AU"/>
        </w:rPr>
        <w:t>: an R package to measure, test, and explore the phylogenetic signal. Ecology and Evolution, 6(9), 2774-2780.</w:t>
      </w:r>
    </w:p>
    <w:p w14:paraId="07368C42" w14:textId="0D1611C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Kimura, M. 1980. A simple method for estimating evolutionary rates of base substitutions through comparative studies of nucleotide sequences. Journal of Molecular Evolution 16, 111–120.</w:t>
      </w:r>
    </w:p>
    <w:p w14:paraId="52AF7A45" w14:textId="71F1769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Klimaszewski</w:t>
      </w:r>
      <w:proofErr w:type="spellEnd"/>
      <w:r w:rsidRPr="00D2435E">
        <w:rPr>
          <w:rFonts w:eastAsia="Times New Roman" w:cstheme="minorHAnsi"/>
          <w:lang w:eastAsia="en-AU"/>
        </w:rPr>
        <w:t xml:space="preserve">, S.M. 1964. </w:t>
      </w:r>
      <w:proofErr w:type="spellStart"/>
      <w:r w:rsidRPr="00D2435E">
        <w:rPr>
          <w:rFonts w:eastAsia="Times New Roman" w:cstheme="minorHAnsi"/>
          <w:lang w:eastAsia="en-AU"/>
        </w:rPr>
        <w:t>Studia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nad</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ukladem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systemtycznym</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podrzedu</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Annales </w:t>
      </w:r>
      <w:proofErr w:type="spellStart"/>
      <w:r w:rsidRPr="00D2435E">
        <w:rPr>
          <w:rFonts w:eastAsia="Times New Roman" w:cstheme="minorHAnsi"/>
          <w:lang w:eastAsia="en-AU"/>
        </w:rPr>
        <w:t>zoologici</w:t>
      </w:r>
      <w:proofErr w:type="spellEnd"/>
      <w:r w:rsidRPr="00D2435E">
        <w:rPr>
          <w:rFonts w:eastAsia="Times New Roman" w:cstheme="minorHAnsi"/>
          <w:lang w:eastAsia="en-AU"/>
        </w:rPr>
        <w:t xml:space="preserve"> 22, 81-138. </w:t>
      </w:r>
    </w:p>
    <w:p w14:paraId="30F28F0C" w14:textId="4E06EFEB"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Klindworth</w:t>
      </w:r>
      <w:proofErr w:type="spellEnd"/>
      <w:r w:rsidRPr="00D2435E">
        <w:rPr>
          <w:rFonts w:eastAsia="Times New Roman" w:cstheme="minorHAnsi"/>
          <w:lang w:eastAsia="en-AU"/>
        </w:rPr>
        <w:t xml:space="preserve">, A., </w:t>
      </w:r>
      <w:proofErr w:type="spellStart"/>
      <w:r w:rsidRPr="00D2435E">
        <w:rPr>
          <w:rFonts w:eastAsia="Times New Roman" w:cstheme="minorHAnsi"/>
          <w:lang w:eastAsia="en-AU"/>
        </w:rPr>
        <w:t>Pruesse</w:t>
      </w:r>
      <w:proofErr w:type="spellEnd"/>
      <w:r w:rsidRPr="00D2435E">
        <w:rPr>
          <w:rFonts w:eastAsia="Times New Roman" w:cstheme="minorHAnsi"/>
          <w:lang w:eastAsia="en-AU"/>
        </w:rPr>
        <w:t xml:space="preserve">, </w:t>
      </w:r>
      <w:r w:rsidR="00B80F62">
        <w:rPr>
          <w:rFonts w:eastAsia="Times New Roman" w:cstheme="minorHAnsi"/>
          <w:lang w:eastAsia="en-AU"/>
        </w:rPr>
        <w:t xml:space="preserve">E., </w:t>
      </w:r>
      <w:proofErr w:type="spellStart"/>
      <w:r w:rsidRPr="00D2435E">
        <w:rPr>
          <w:rFonts w:eastAsia="Times New Roman" w:cstheme="minorHAnsi"/>
          <w:lang w:eastAsia="en-AU"/>
        </w:rPr>
        <w:t>Schweer,</w:t>
      </w:r>
      <w:r w:rsidR="00B80F62">
        <w:rPr>
          <w:rFonts w:eastAsia="Times New Roman" w:cstheme="minorHAnsi"/>
          <w:lang w:eastAsia="en-AU"/>
        </w:rPr>
        <w:t>T</w:t>
      </w:r>
      <w:proofErr w:type="spellEnd"/>
      <w:r w:rsidR="00B80F62">
        <w:rPr>
          <w:rFonts w:eastAsia="Times New Roman" w:cstheme="minorHAnsi"/>
          <w:lang w:eastAsia="en-AU"/>
        </w:rPr>
        <w:t xml:space="preserve">., </w:t>
      </w:r>
      <w:proofErr w:type="spellStart"/>
      <w:r w:rsidRPr="00D2435E">
        <w:rPr>
          <w:rFonts w:eastAsia="Times New Roman" w:cstheme="minorHAnsi"/>
          <w:lang w:eastAsia="en-AU"/>
        </w:rPr>
        <w:t>Peplies</w:t>
      </w:r>
      <w:proofErr w:type="spellEnd"/>
      <w:r w:rsidRPr="00D2435E">
        <w:rPr>
          <w:rFonts w:eastAsia="Times New Roman" w:cstheme="minorHAnsi"/>
          <w:lang w:eastAsia="en-AU"/>
        </w:rPr>
        <w:t>,</w:t>
      </w:r>
      <w:r w:rsidR="00B80F62">
        <w:rPr>
          <w:rFonts w:eastAsia="Times New Roman" w:cstheme="minorHAnsi"/>
          <w:lang w:eastAsia="en-AU"/>
        </w:rPr>
        <w:t xml:space="preserve"> J., </w:t>
      </w:r>
      <w:r w:rsidRPr="00D2435E">
        <w:rPr>
          <w:rFonts w:eastAsia="Times New Roman" w:cstheme="minorHAnsi"/>
          <w:lang w:eastAsia="en-AU"/>
        </w:rPr>
        <w:t>Quast,</w:t>
      </w:r>
      <w:r w:rsidR="00B80F62">
        <w:rPr>
          <w:rFonts w:eastAsia="Times New Roman" w:cstheme="minorHAnsi"/>
          <w:lang w:eastAsia="en-AU"/>
        </w:rPr>
        <w:t xml:space="preserve"> C.,</w:t>
      </w:r>
      <w:r w:rsidRPr="00D2435E">
        <w:rPr>
          <w:rFonts w:eastAsia="Times New Roman" w:cstheme="minorHAnsi"/>
          <w:lang w:eastAsia="en-AU"/>
        </w:rPr>
        <w:t xml:space="preserve"> Horn,</w:t>
      </w:r>
      <w:r w:rsidR="00B80F62">
        <w:rPr>
          <w:rFonts w:eastAsia="Times New Roman" w:cstheme="minorHAnsi"/>
          <w:lang w:eastAsia="en-AU"/>
        </w:rPr>
        <w:t xml:space="preserve"> M.,</w:t>
      </w:r>
      <w:r w:rsidRPr="00D2435E">
        <w:rPr>
          <w:rFonts w:eastAsia="Times New Roman" w:cstheme="minorHAnsi"/>
          <w:lang w:eastAsia="en-AU"/>
        </w:rPr>
        <w:t xml:space="preserve"> </w:t>
      </w:r>
      <w:proofErr w:type="spellStart"/>
      <w:r w:rsidRPr="00D2435E">
        <w:rPr>
          <w:rFonts w:eastAsia="Times New Roman" w:cstheme="minorHAnsi"/>
          <w:lang w:eastAsia="en-AU"/>
        </w:rPr>
        <w:t>Glockner</w:t>
      </w:r>
      <w:proofErr w:type="spellEnd"/>
      <w:r w:rsidR="00B80F62">
        <w:rPr>
          <w:rFonts w:eastAsia="Times New Roman" w:cstheme="minorHAnsi"/>
          <w:lang w:eastAsia="en-AU"/>
        </w:rPr>
        <w:t>, F.O.</w:t>
      </w:r>
      <w:r w:rsidRPr="00D2435E">
        <w:rPr>
          <w:rFonts w:eastAsia="Times New Roman" w:cstheme="minorHAnsi"/>
          <w:lang w:eastAsia="en-AU"/>
        </w:rPr>
        <w:t xml:space="preserve"> 2013. Evaluation of general 16S ribosomal RNA gene PCR primers for classical and next-generation sequencing-based diversity studies. Nucleic Acids Research</w:t>
      </w:r>
      <w:r w:rsidR="00B80F62">
        <w:rPr>
          <w:rFonts w:eastAsia="Times New Roman" w:cstheme="minorHAnsi"/>
          <w:lang w:eastAsia="en-AU"/>
        </w:rPr>
        <w:t>,</w:t>
      </w:r>
      <w:r w:rsidRPr="00D2435E">
        <w:rPr>
          <w:rFonts w:eastAsia="Times New Roman" w:cstheme="minorHAnsi"/>
          <w:lang w:eastAsia="en-AU"/>
        </w:rPr>
        <w:t xml:space="preserve"> 41.</w:t>
      </w:r>
    </w:p>
    <w:p w14:paraId="64667B00" w14:textId="06877F4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Kohl, K.D., Varner,</w:t>
      </w:r>
      <w:r w:rsidR="00B80F62">
        <w:rPr>
          <w:rFonts w:eastAsia="Times New Roman" w:cstheme="minorHAnsi"/>
          <w:lang w:eastAsia="en-AU"/>
        </w:rPr>
        <w:t xml:space="preserve"> J., </w:t>
      </w:r>
      <w:proofErr w:type="spellStart"/>
      <w:r w:rsidRPr="00D2435E">
        <w:rPr>
          <w:rFonts w:eastAsia="Times New Roman" w:cstheme="minorHAnsi"/>
          <w:lang w:eastAsia="en-AU"/>
        </w:rPr>
        <w:t>Wilkening</w:t>
      </w:r>
      <w:proofErr w:type="spellEnd"/>
      <w:r w:rsidRPr="00D2435E">
        <w:rPr>
          <w:rFonts w:eastAsia="Times New Roman" w:cstheme="minorHAnsi"/>
          <w:lang w:eastAsia="en-AU"/>
        </w:rPr>
        <w:t>,</w:t>
      </w:r>
      <w:r w:rsidR="00B80F62">
        <w:rPr>
          <w:rFonts w:eastAsia="Times New Roman" w:cstheme="minorHAnsi"/>
          <w:lang w:eastAsia="en-AU"/>
        </w:rPr>
        <w:t xml:space="preserve"> J.L.,</w:t>
      </w:r>
      <w:r w:rsidRPr="00D2435E">
        <w:rPr>
          <w:rFonts w:eastAsia="Times New Roman" w:cstheme="minorHAnsi"/>
          <w:lang w:eastAsia="en-AU"/>
        </w:rPr>
        <w:t xml:space="preserve"> Dearing</w:t>
      </w:r>
      <w:r w:rsidR="00B80F62">
        <w:rPr>
          <w:rFonts w:eastAsia="Times New Roman" w:cstheme="minorHAnsi"/>
          <w:lang w:eastAsia="en-AU"/>
        </w:rPr>
        <w:t>, M.D</w:t>
      </w:r>
      <w:r w:rsidRPr="00D2435E">
        <w:rPr>
          <w:rFonts w:eastAsia="Times New Roman" w:cstheme="minorHAnsi"/>
          <w:lang w:eastAsia="en-AU"/>
        </w:rPr>
        <w:t xml:space="preserve">. 2017. Gut microbial communities of American </w:t>
      </w:r>
      <w:proofErr w:type="spellStart"/>
      <w:r w:rsidRPr="00D2435E">
        <w:rPr>
          <w:rFonts w:eastAsia="Times New Roman" w:cstheme="minorHAnsi"/>
          <w:lang w:eastAsia="en-AU"/>
        </w:rPr>
        <w:t>pikas</w:t>
      </w:r>
      <w:proofErr w:type="spellEnd"/>
      <w:r w:rsidRPr="00D2435E">
        <w:rPr>
          <w:rFonts w:eastAsia="Times New Roman" w:cstheme="minorHAnsi"/>
          <w:lang w:eastAsia="en-AU"/>
        </w:rPr>
        <w:t xml:space="preserve"> (Ochotona princeps): Evidence for </w:t>
      </w:r>
      <w:proofErr w:type="spellStart"/>
      <w:r w:rsidRPr="00D2435E">
        <w:rPr>
          <w:rFonts w:eastAsia="Times New Roman" w:cstheme="minorHAnsi"/>
          <w:lang w:eastAsia="en-AU"/>
        </w:rPr>
        <w:t>phylosymbiosis</w:t>
      </w:r>
      <w:proofErr w:type="spellEnd"/>
      <w:r w:rsidRPr="00D2435E">
        <w:rPr>
          <w:rFonts w:eastAsia="Times New Roman" w:cstheme="minorHAnsi"/>
          <w:lang w:eastAsia="en-AU"/>
        </w:rPr>
        <w:t xml:space="preserve"> and adaptations to novel diets. Journal of Animal Ecology</w:t>
      </w:r>
      <w:r w:rsidR="00B80F62">
        <w:rPr>
          <w:rFonts w:eastAsia="Times New Roman" w:cstheme="minorHAnsi"/>
          <w:lang w:eastAsia="en-AU"/>
        </w:rPr>
        <w:t>,</w:t>
      </w:r>
      <w:r w:rsidRPr="00D2435E">
        <w:rPr>
          <w:rFonts w:eastAsia="Times New Roman" w:cstheme="minorHAnsi"/>
          <w:lang w:eastAsia="en-AU"/>
        </w:rPr>
        <w:t xml:space="preserve"> 1-9.</w:t>
      </w:r>
    </w:p>
    <w:p w14:paraId="4A899F51" w14:textId="3BD0AA02"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Kumar, S., </w:t>
      </w:r>
      <w:proofErr w:type="spellStart"/>
      <w:r w:rsidRPr="00D2435E">
        <w:rPr>
          <w:rFonts w:eastAsia="Times New Roman" w:cstheme="minorHAnsi"/>
          <w:lang w:eastAsia="en-AU"/>
        </w:rPr>
        <w:t>Stecher</w:t>
      </w:r>
      <w:proofErr w:type="spellEnd"/>
      <w:r w:rsidRPr="00D2435E">
        <w:rPr>
          <w:rFonts w:eastAsia="Times New Roman" w:cstheme="minorHAnsi"/>
          <w:lang w:eastAsia="en-AU"/>
        </w:rPr>
        <w:t xml:space="preserve">, G., Li, M., </w:t>
      </w:r>
      <w:proofErr w:type="spellStart"/>
      <w:r w:rsidRPr="00D2435E">
        <w:rPr>
          <w:rFonts w:eastAsia="Times New Roman" w:cstheme="minorHAnsi"/>
          <w:lang w:eastAsia="en-AU"/>
        </w:rPr>
        <w:t>Knyaz</w:t>
      </w:r>
      <w:proofErr w:type="spellEnd"/>
      <w:r w:rsidRPr="00D2435E">
        <w:rPr>
          <w:rFonts w:eastAsia="Times New Roman" w:cstheme="minorHAnsi"/>
          <w:lang w:eastAsia="en-AU"/>
        </w:rPr>
        <w:t>, C., Tamura, K. 2018. MEGA X: Molecular Evolutionary Genetics Analysis across computing platforms. Molecular Biology and Evolution 35:1547-1549.</w:t>
      </w:r>
    </w:p>
    <w:p w14:paraId="0C8F1AE8" w14:textId="17E6E3BC" w:rsidR="0019631E" w:rsidRPr="00D2435E" w:rsidRDefault="0019631E" w:rsidP="00D2435E">
      <w:pPr>
        <w:numPr>
          <w:ilvl w:val="0"/>
          <w:numId w:val="16"/>
        </w:numPr>
        <w:spacing w:after="0" w:line="240" w:lineRule="auto"/>
        <w:rPr>
          <w:rFonts w:eastAsia="Times New Roman" w:cstheme="minorHAnsi"/>
          <w:lang w:eastAsia="en-AU"/>
        </w:rPr>
      </w:pPr>
      <w:r>
        <w:rPr>
          <w:rFonts w:eastAsia="Times New Roman" w:cstheme="minorHAnsi"/>
          <w:lang w:eastAsia="en-AU"/>
        </w:rPr>
        <w:t xml:space="preserve">Lim, S.J., </w:t>
      </w:r>
      <w:proofErr w:type="spellStart"/>
      <w:r>
        <w:rPr>
          <w:rFonts w:eastAsia="Times New Roman" w:cstheme="minorHAnsi"/>
          <w:lang w:eastAsia="en-AU"/>
        </w:rPr>
        <w:t>Bordenstein</w:t>
      </w:r>
      <w:proofErr w:type="spellEnd"/>
      <w:r>
        <w:rPr>
          <w:rFonts w:eastAsia="Times New Roman" w:cstheme="minorHAnsi"/>
          <w:lang w:eastAsia="en-AU"/>
        </w:rPr>
        <w:t xml:space="preserve">, S.R. 2019. An introduction to </w:t>
      </w:r>
      <w:proofErr w:type="spellStart"/>
      <w:r>
        <w:rPr>
          <w:rFonts w:eastAsia="Times New Roman" w:cstheme="minorHAnsi"/>
          <w:lang w:eastAsia="en-AU"/>
        </w:rPr>
        <w:t>Phylosymbiosis</w:t>
      </w:r>
      <w:proofErr w:type="spellEnd"/>
      <w:r>
        <w:rPr>
          <w:rFonts w:eastAsia="Times New Roman" w:cstheme="minorHAnsi"/>
          <w:lang w:eastAsia="en-AU"/>
        </w:rPr>
        <w:t xml:space="preserve">. </w:t>
      </w:r>
      <w:proofErr w:type="spellStart"/>
      <w:r>
        <w:rPr>
          <w:rFonts w:eastAsia="Times New Roman" w:cstheme="minorHAnsi"/>
          <w:lang w:eastAsia="en-AU"/>
        </w:rPr>
        <w:t>PeerJ</w:t>
      </w:r>
      <w:proofErr w:type="spellEnd"/>
      <w:r>
        <w:rPr>
          <w:rFonts w:eastAsia="Times New Roman" w:cstheme="minorHAnsi"/>
          <w:lang w:eastAsia="en-AU"/>
        </w:rPr>
        <w:t xml:space="preserve"> Preprints, V2, December 2019.</w:t>
      </w:r>
    </w:p>
    <w:p w14:paraId="1CB1CAFB" w14:textId="4E8778D0"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Macfarlane, R.P., Andrew, I.G., Berry, J.A., Johns, P.M., Hoare, R.J.B., Lariviere, M.-C., </w:t>
      </w:r>
      <w:proofErr w:type="spellStart"/>
      <w:r w:rsidRPr="00D2435E">
        <w:rPr>
          <w:rFonts w:eastAsia="Times New Roman" w:cstheme="minorHAnsi"/>
          <w:lang w:eastAsia="en-AU"/>
        </w:rPr>
        <w:t>Grenslade</w:t>
      </w:r>
      <w:proofErr w:type="spellEnd"/>
      <w:r w:rsidRPr="00D2435E">
        <w:rPr>
          <w:rFonts w:eastAsia="Times New Roman" w:cstheme="minorHAnsi"/>
          <w:lang w:eastAsia="en-AU"/>
        </w:rPr>
        <w:t xml:space="preserve">, P., Henderson, R.C., Smithers, C.N., Palma, R.L., Ward, J.B., </w:t>
      </w:r>
      <w:proofErr w:type="spellStart"/>
      <w:r w:rsidRPr="00D2435E">
        <w:rPr>
          <w:rFonts w:eastAsia="Times New Roman" w:cstheme="minorHAnsi"/>
          <w:lang w:eastAsia="en-AU"/>
        </w:rPr>
        <w:t>Pilgrm</w:t>
      </w:r>
      <w:proofErr w:type="spellEnd"/>
      <w:r w:rsidRPr="00D2435E">
        <w:rPr>
          <w:rFonts w:eastAsia="Times New Roman" w:cstheme="minorHAnsi"/>
          <w:lang w:eastAsia="en-AU"/>
        </w:rPr>
        <w:t xml:space="preserve">, R.L.C., Towns, D.R., McLellan, I., </w:t>
      </w:r>
      <w:proofErr w:type="spellStart"/>
      <w:r w:rsidRPr="00D2435E">
        <w:rPr>
          <w:rFonts w:eastAsia="Times New Roman" w:cstheme="minorHAnsi"/>
          <w:lang w:eastAsia="en-AU"/>
        </w:rPr>
        <w:t>Teulon</w:t>
      </w:r>
      <w:proofErr w:type="spellEnd"/>
      <w:r w:rsidRPr="00D2435E">
        <w:rPr>
          <w:rFonts w:eastAsia="Times New Roman" w:cstheme="minorHAnsi"/>
          <w:lang w:eastAsia="en-AU"/>
        </w:rPr>
        <w:t xml:space="preserve">, D.A.J., Hitchings, T.R., </w:t>
      </w:r>
      <w:proofErr w:type="spellStart"/>
      <w:r w:rsidRPr="00D2435E">
        <w:rPr>
          <w:rFonts w:eastAsia="Times New Roman" w:cstheme="minorHAnsi"/>
          <w:lang w:eastAsia="en-AU"/>
        </w:rPr>
        <w:t>Eeastop</w:t>
      </w:r>
      <w:proofErr w:type="spellEnd"/>
      <w:r w:rsidRPr="00D2435E">
        <w:rPr>
          <w:rFonts w:eastAsia="Times New Roman" w:cstheme="minorHAnsi"/>
          <w:lang w:eastAsia="en-AU"/>
        </w:rPr>
        <w:t xml:space="preserve">, V.F., Martin, N.A., Fletcher, M.J., </w:t>
      </w:r>
      <w:proofErr w:type="spellStart"/>
      <w:r w:rsidRPr="00D2435E">
        <w:rPr>
          <w:rFonts w:eastAsia="Times New Roman" w:cstheme="minorHAnsi"/>
          <w:lang w:eastAsia="en-AU"/>
        </w:rPr>
        <w:t>Stufkens</w:t>
      </w:r>
      <w:proofErr w:type="spellEnd"/>
      <w:r w:rsidRPr="00D2435E">
        <w:rPr>
          <w:rFonts w:eastAsia="Times New Roman" w:cstheme="minorHAnsi"/>
          <w:lang w:eastAsia="en-AU"/>
        </w:rPr>
        <w:t>, M.A.W., Dale, P.J., Burckhardt, D. &amp; Buckley, T.R. 2010</w:t>
      </w:r>
      <w:r w:rsidR="00B80F62">
        <w:rPr>
          <w:rFonts w:eastAsia="Times New Roman" w:cstheme="minorHAnsi"/>
          <w:lang w:eastAsia="en-AU"/>
        </w:rPr>
        <w:t>.</w:t>
      </w:r>
      <w:r w:rsidRPr="00D2435E">
        <w:rPr>
          <w:rFonts w:eastAsia="Times New Roman" w:cstheme="minorHAnsi"/>
          <w:lang w:eastAsia="en-AU"/>
        </w:rPr>
        <w:t xml:space="preserve"> Phylum Arthropoda, subphylum </w:t>
      </w:r>
      <w:proofErr w:type="spellStart"/>
      <w:r w:rsidRPr="00D2435E">
        <w:rPr>
          <w:rFonts w:eastAsia="Times New Roman" w:cstheme="minorHAnsi"/>
          <w:lang w:eastAsia="en-AU"/>
        </w:rPr>
        <w:t>hexapoda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Protura</w:t>
      </w:r>
      <w:proofErr w:type="spellEnd"/>
      <w:r w:rsidRPr="00D2435E">
        <w:rPr>
          <w:rFonts w:eastAsia="Times New Roman" w:cstheme="minorHAnsi"/>
          <w:lang w:eastAsia="en-AU"/>
        </w:rPr>
        <w:t xml:space="preserve">, springtails, </w:t>
      </w:r>
      <w:proofErr w:type="spellStart"/>
      <w:r w:rsidRPr="00D2435E">
        <w:rPr>
          <w:rFonts w:eastAsia="Times New Roman" w:cstheme="minorHAnsi"/>
          <w:lang w:eastAsia="en-AU"/>
        </w:rPr>
        <w:t>Diplura</w:t>
      </w:r>
      <w:proofErr w:type="spellEnd"/>
      <w:r w:rsidRPr="00D2435E">
        <w:rPr>
          <w:rFonts w:eastAsia="Times New Roman" w:cstheme="minorHAnsi"/>
          <w:lang w:eastAsia="en-AU"/>
        </w:rPr>
        <w:t xml:space="preserve">, insects. Checklist of New Zealand </w:t>
      </w:r>
      <w:proofErr w:type="spellStart"/>
      <w:r w:rsidRPr="00D2435E">
        <w:rPr>
          <w:rFonts w:eastAsia="Times New Roman" w:cstheme="minorHAnsi"/>
          <w:lang w:eastAsia="en-AU"/>
        </w:rPr>
        <w:t>Hexapoda</w:t>
      </w:r>
      <w:proofErr w:type="spellEnd"/>
      <w:r w:rsidRPr="00D2435E">
        <w:rPr>
          <w:rFonts w:eastAsia="Times New Roman" w:cstheme="minorHAnsi"/>
          <w:lang w:eastAsia="en-AU"/>
        </w:rPr>
        <w:t xml:space="preserve">. In Gordon, D.P. (ed.), New Zealand Inventory of Biodiversity. Volume 2, Kingdom Animalia, </w:t>
      </w:r>
      <w:proofErr w:type="spellStart"/>
      <w:r w:rsidRPr="00D2435E">
        <w:rPr>
          <w:rFonts w:eastAsia="Times New Roman" w:cstheme="minorHAnsi"/>
          <w:lang w:eastAsia="en-AU"/>
        </w:rPr>
        <w:t>Chaetognatha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Ecdysozoa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Ichnofossils</w:t>
      </w:r>
      <w:proofErr w:type="spellEnd"/>
      <w:r w:rsidRPr="00D2435E">
        <w:rPr>
          <w:rFonts w:eastAsia="Times New Roman" w:cstheme="minorHAnsi"/>
          <w:lang w:eastAsia="en-AU"/>
        </w:rPr>
        <w:t>. Canterbury University Press, Christchurch, 233‒467.</w:t>
      </w:r>
    </w:p>
    <w:p w14:paraId="6BC4CFE1" w14:textId="77777777"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Mantel, N. 1967. The detection of disease clustering and a generalized regression approach.  Cancer Research 27: 209-220.</w:t>
      </w:r>
    </w:p>
    <w:p w14:paraId="7867DCA0" w14:textId="43EC44A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Burckhardt, D., Armstrong, K. 2016. An annotated checklist of the psyllids of New Zealand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Pr="00D2435E">
        <w:rPr>
          <w:rFonts w:eastAsia="Times New Roman" w:cstheme="minorHAnsi"/>
          <w:lang w:eastAsia="en-AU"/>
        </w:rPr>
        <w:t xml:space="preserve"> 4144, 556-574.</w:t>
      </w:r>
    </w:p>
    <w:p w14:paraId="4387E9ED" w14:textId="7FBDD31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F. 2017. Biod</w:t>
      </w:r>
      <w:r w:rsidR="00B80F62">
        <w:rPr>
          <w:rFonts w:eastAsia="Times New Roman" w:cstheme="minorHAnsi"/>
          <w:lang w:eastAsia="en-AU"/>
        </w:rPr>
        <w:t>i</w:t>
      </w:r>
      <w:r w:rsidRPr="00D2435E">
        <w:rPr>
          <w:rFonts w:eastAsia="Times New Roman" w:cstheme="minorHAnsi"/>
          <w:lang w:eastAsia="en-AU"/>
        </w:rPr>
        <w:t xml:space="preserve">versity, Evolution and Microbiome of the New Zealand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w:t>
      </w:r>
      <w:r w:rsidR="00B80F62">
        <w:rPr>
          <w:rFonts w:eastAsia="Times New Roman" w:cstheme="minorHAnsi"/>
          <w:lang w:eastAsia="en-AU"/>
        </w:rPr>
        <w:t xml:space="preserve"> </w:t>
      </w:r>
      <w:proofErr w:type="spellStart"/>
      <w:r w:rsidRPr="00D2435E">
        <w:rPr>
          <w:rFonts w:eastAsia="Times New Roman" w:cstheme="minorHAnsi"/>
          <w:lang w:eastAsia="en-AU"/>
        </w:rPr>
        <w:t>Sternorrhyncha</w:t>
      </w:r>
      <w:proofErr w:type="spellEnd"/>
      <w:r w:rsidRPr="00D2435E">
        <w:rPr>
          <w:rFonts w:eastAsia="Times New Roman" w:cstheme="minorHAnsi"/>
          <w:lang w:eastAsia="en-AU"/>
        </w:rPr>
        <w:t>). Ph.D. Thesis, Lincoln University, Lincoln, New Zealand, 279 pp.</w:t>
      </w:r>
    </w:p>
    <w:p w14:paraId="5025F00E" w14:textId="7911975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Bulman, S.R., Pitman, A.R., Armstrong, K. 2017. Elongation Factor-1α Accurately Reconstructs Relationships Amongst Psyllid Families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with Possible Diagnostic Implications. Journal of economic entomology 110, 2618-2622.</w:t>
      </w:r>
    </w:p>
    <w:p w14:paraId="5A772373" w14:textId="588FF25C"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Bulman, S.R., Pitman, A.R., Taylor, G.S., Armstrong, K. 2018. DNA Barcoding Highlights Cryptic Diversity in the New Zealand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Sternorrhyncha</w:t>
      </w:r>
      <w:proofErr w:type="spellEnd"/>
      <w:r w:rsidRPr="00D2435E">
        <w:rPr>
          <w:rFonts w:eastAsia="Times New Roman" w:cstheme="minorHAnsi"/>
          <w:lang w:eastAsia="en-AU"/>
        </w:rPr>
        <w:t>). Diversity 10, 50.</w:t>
      </w:r>
    </w:p>
    <w:p w14:paraId="2797CEDE" w14:textId="759A9558"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Pr="00D2435E">
        <w:rPr>
          <w:rFonts w:eastAsia="Times New Roman" w:cstheme="minorHAnsi"/>
          <w:lang w:eastAsia="en-AU"/>
        </w:rPr>
        <w:t xml:space="preserve">, F., Armstrong, K. 2019a. </w:t>
      </w:r>
      <w:proofErr w:type="spellStart"/>
      <w:r w:rsidRPr="00D2435E">
        <w:rPr>
          <w:rFonts w:eastAsia="Times New Roman" w:cstheme="minorHAnsi"/>
          <w:lang w:eastAsia="en-AU"/>
        </w:rPr>
        <w:t>Acizzia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errabunda</w:t>
      </w:r>
      <w:proofErr w:type="spellEnd"/>
      <w:r w:rsidRPr="00D2435E">
        <w:rPr>
          <w:rFonts w:eastAsia="Times New Roman" w:cstheme="minorHAnsi"/>
          <w:lang w:eastAsia="en-AU"/>
        </w:rPr>
        <w:t xml:space="preserve"> sp.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Ctenarytaina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insularis</w:t>
      </w:r>
      <w:proofErr w:type="spellEnd"/>
      <w:r w:rsidRPr="00D2435E">
        <w:rPr>
          <w:rFonts w:eastAsia="Times New Roman" w:cstheme="minorHAnsi"/>
          <w:lang w:eastAsia="en-AU"/>
        </w:rPr>
        <w:t xml:space="preserve"> sp.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descriptions of two new species of psyllids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discovered on exotic host plants in New Zealand. </w:t>
      </w:r>
      <w:r w:rsidR="00B80F62" w:rsidRPr="00B80F62">
        <w:rPr>
          <w:rFonts w:eastAsia="Times New Roman" w:cstheme="minorHAnsi"/>
          <w:lang w:eastAsia="en-AU"/>
        </w:rPr>
        <w:t>PLOS ONE https://doi.org/10.1371/journal.pone.0214220 PMID: 30969983</w:t>
      </w:r>
      <w:r w:rsidR="00B80F62">
        <w:rPr>
          <w:rFonts w:eastAsia="Times New Roman" w:cstheme="minorHAnsi"/>
          <w:lang w:eastAsia="en-AU"/>
        </w:rPr>
        <w:t>.</w:t>
      </w:r>
    </w:p>
    <w:p w14:paraId="05E7D732" w14:textId="077068C7" w:rsidR="00D2435E" w:rsidRPr="00B80F62" w:rsidRDefault="00D2435E" w:rsidP="00B80F62">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Martoni</w:t>
      </w:r>
      <w:proofErr w:type="spellEnd"/>
      <w:r w:rsidR="00B80F62">
        <w:rPr>
          <w:rFonts w:eastAsia="Times New Roman" w:cstheme="minorHAnsi"/>
          <w:lang w:eastAsia="en-AU"/>
        </w:rPr>
        <w:t>, F.,</w:t>
      </w:r>
      <w:r w:rsidRPr="00D2435E">
        <w:rPr>
          <w:rFonts w:eastAsia="Times New Roman" w:cstheme="minorHAnsi"/>
          <w:lang w:eastAsia="en-AU"/>
        </w:rPr>
        <w:t xml:space="preserve"> Armstrong</w:t>
      </w:r>
      <w:r w:rsidR="00B80F62">
        <w:rPr>
          <w:rFonts w:eastAsia="Times New Roman" w:cstheme="minorHAnsi"/>
          <w:lang w:eastAsia="en-AU"/>
        </w:rPr>
        <w:t>, K.</w:t>
      </w:r>
      <w:r w:rsidRPr="00D2435E">
        <w:rPr>
          <w:rFonts w:eastAsia="Times New Roman" w:cstheme="minorHAnsi"/>
          <w:lang w:eastAsia="en-AU"/>
        </w:rPr>
        <w:t xml:space="preserve"> 2019b</w:t>
      </w:r>
      <w:r w:rsidR="00B80F62">
        <w:rPr>
          <w:rFonts w:eastAsia="Times New Roman" w:cstheme="minorHAnsi"/>
          <w:lang w:eastAsia="en-AU"/>
        </w:rPr>
        <w:t xml:space="preserve">. </w:t>
      </w:r>
      <w:r w:rsidR="00B80F62" w:rsidRPr="00B80F62">
        <w:rPr>
          <w:rFonts w:eastAsia="Times New Roman" w:cstheme="minorHAnsi"/>
          <w:lang w:eastAsia="en-AU"/>
        </w:rPr>
        <w:t>Resolving an 87-year-old taxonomical</w:t>
      </w:r>
      <w:r w:rsidR="00B80F62">
        <w:rPr>
          <w:rFonts w:eastAsia="Times New Roman" w:cstheme="minorHAnsi"/>
          <w:lang w:eastAsia="en-AU"/>
        </w:rPr>
        <w:t xml:space="preserve"> </w:t>
      </w:r>
      <w:r w:rsidR="00B80F62" w:rsidRPr="00B80F62">
        <w:rPr>
          <w:rFonts w:eastAsia="Times New Roman" w:cstheme="minorHAnsi"/>
          <w:lang w:eastAsia="en-AU"/>
        </w:rPr>
        <w:t xml:space="preserve">curiosity with the description of </w:t>
      </w:r>
      <w:r w:rsidR="00B80F62" w:rsidRPr="00B80F62">
        <w:rPr>
          <w:rFonts w:eastAsia="Times New Roman" w:cstheme="minorHAnsi"/>
          <w:i/>
          <w:iCs/>
          <w:lang w:eastAsia="en-AU"/>
        </w:rPr>
        <w:t xml:space="preserve">Psylla </w:t>
      </w:r>
      <w:proofErr w:type="spellStart"/>
      <w:r w:rsidR="00B80F62" w:rsidRPr="00B80F62">
        <w:rPr>
          <w:rFonts w:eastAsia="Times New Roman" w:cstheme="minorHAnsi"/>
          <w:i/>
          <w:iCs/>
          <w:lang w:eastAsia="en-AU"/>
        </w:rPr>
        <w:t>frodobagginsi</w:t>
      </w:r>
      <w:proofErr w:type="spellEnd"/>
      <w:r w:rsidR="00B80F62" w:rsidRPr="00B80F62">
        <w:rPr>
          <w:rFonts w:eastAsia="Times New Roman" w:cstheme="minorHAnsi"/>
          <w:lang w:eastAsia="en-AU"/>
        </w:rPr>
        <w:t xml:space="preserve"> sp. </w:t>
      </w:r>
      <w:proofErr w:type="spellStart"/>
      <w:r w:rsidR="00B80F62" w:rsidRPr="00B80F62">
        <w:rPr>
          <w:rFonts w:eastAsia="Times New Roman" w:cstheme="minorHAnsi"/>
          <w:lang w:eastAsia="en-AU"/>
        </w:rPr>
        <w:t>nov.</w:t>
      </w:r>
      <w:proofErr w:type="spellEnd"/>
      <w:r w:rsidR="00B80F62" w:rsidRPr="00B80F62">
        <w:rPr>
          <w:rFonts w:eastAsia="Times New Roman" w:cstheme="minorHAnsi"/>
          <w:lang w:eastAsia="en-AU"/>
        </w:rPr>
        <w:t xml:space="preserve"> (Hemiptera:</w:t>
      </w:r>
      <w:r w:rsidR="00B80F62">
        <w:rPr>
          <w:rFonts w:eastAsia="Times New Roman" w:cstheme="minorHAnsi"/>
          <w:lang w:eastAsia="en-AU"/>
        </w:rPr>
        <w:t xml:space="preserve"> </w:t>
      </w:r>
      <w:proofErr w:type="spellStart"/>
      <w:r w:rsidR="00B80F62" w:rsidRPr="00B80F62">
        <w:rPr>
          <w:rFonts w:eastAsia="Times New Roman" w:cstheme="minorHAnsi"/>
          <w:lang w:eastAsia="en-AU"/>
        </w:rPr>
        <w:t>Sternorrhyncha</w:t>
      </w:r>
      <w:proofErr w:type="spellEnd"/>
      <w:r w:rsidR="00B80F62" w:rsidRPr="00B80F62">
        <w:rPr>
          <w:rFonts w:eastAsia="Times New Roman" w:cstheme="minorHAnsi"/>
          <w:lang w:eastAsia="en-AU"/>
        </w:rPr>
        <w:t>: Psyllidae), a second distinct</w:t>
      </w:r>
      <w:r w:rsidR="00B80F62">
        <w:rPr>
          <w:rFonts w:eastAsia="Times New Roman" w:cstheme="minorHAnsi"/>
          <w:lang w:eastAsia="en-AU"/>
        </w:rPr>
        <w:t xml:space="preserve"> </w:t>
      </w:r>
      <w:r w:rsidR="00B80F62" w:rsidRPr="00B80F62">
        <w:rPr>
          <w:rFonts w:eastAsia="Times New Roman" w:cstheme="minorHAnsi"/>
          <w:i/>
          <w:iCs/>
          <w:lang w:eastAsia="en-AU"/>
        </w:rPr>
        <w:t>Psylla</w:t>
      </w:r>
      <w:r w:rsidR="00B80F62" w:rsidRPr="00B80F62">
        <w:rPr>
          <w:rFonts w:eastAsia="Times New Roman" w:cstheme="minorHAnsi"/>
          <w:lang w:eastAsia="en-AU"/>
        </w:rPr>
        <w:t xml:space="preserve"> species on the New Zealand endemic plant </w:t>
      </w:r>
      <w:proofErr w:type="spellStart"/>
      <w:r w:rsidR="00B80F62" w:rsidRPr="00B80F62">
        <w:rPr>
          <w:rFonts w:eastAsia="Times New Roman" w:cstheme="minorHAnsi"/>
          <w:lang w:eastAsia="en-AU"/>
        </w:rPr>
        <w:t>kōwhai</w:t>
      </w:r>
      <w:proofErr w:type="spellEnd"/>
      <w:r w:rsidR="00B80F62">
        <w:rPr>
          <w:rFonts w:eastAsia="Times New Roman" w:cstheme="minorHAnsi"/>
          <w:lang w:eastAsia="en-AU"/>
        </w:rPr>
        <w:t xml:space="preserve">. </w:t>
      </w:r>
      <w:proofErr w:type="spellStart"/>
      <w:r w:rsidR="00B80F62" w:rsidRPr="00B80F62">
        <w:rPr>
          <w:rFonts w:eastAsia="Times New Roman" w:cstheme="minorHAnsi"/>
          <w:lang w:eastAsia="en-AU"/>
        </w:rPr>
        <w:t>PLoS</w:t>
      </w:r>
      <w:proofErr w:type="spellEnd"/>
      <w:r w:rsidR="00B80F62" w:rsidRPr="00B80F62">
        <w:rPr>
          <w:rFonts w:eastAsia="Times New Roman" w:cstheme="minorHAnsi"/>
          <w:lang w:eastAsia="en-AU"/>
        </w:rPr>
        <w:t xml:space="preserve"> ONE</w:t>
      </w:r>
      <w:r w:rsidR="00B80F62">
        <w:rPr>
          <w:rFonts w:eastAsia="Times New Roman" w:cstheme="minorHAnsi"/>
          <w:lang w:eastAsia="en-AU"/>
        </w:rPr>
        <w:t>,</w:t>
      </w:r>
      <w:r w:rsidR="00B80F62" w:rsidRPr="00B80F62">
        <w:rPr>
          <w:rFonts w:eastAsia="Times New Roman" w:cstheme="minorHAnsi"/>
          <w:lang w:eastAsia="en-AU"/>
        </w:rPr>
        <w:t xml:space="preserve"> 14(9): e0221316. https://doi.org/10.1371/journal.pone.0221316</w:t>
      </w:r>
    </w:p>
    <w:p w14:paraId="2A3743A6" w14:textId="50BFAB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Matsuura, Y., Kikuchi,</w:t>
      </w:r>
      <w:r w:rsidR="00B80F62">
        <w:rPr>
          <w:rFonts w:eastAsia="Times New Roman" w:cstheme="minorHAnsi"/>
          <w:lang w:eastAsia="en-AU"/>
        </w:rPr>
        <w:t xml:space="preserve"> Y.,</w:t>
      </w:r>
      <w:r w:rsidRPr="00D2435E">
        <w:rPr>
          <w:rFonts w:eastAsia="Times New Roman" w:cstheme="minorHAnsi"/>
          <w:lang w:eastAsia="en-AU"/>
        </w:rPr>
        <w:t xml:space="preserve"> Hosokawa,</w:t>
      </w:r>
      <w:r w:rsidR="00B80F62">
        <w:rPr>
          <w:rFonts w:eastAsia="Times New Roman" w:cstheme="minorHAnsi"/>
          <w:lang w:eastAsia="en-AU"/>
        </w:rPr>
        <w:t xml:space="preserve"> T.,</w:t>
      </w:r>
      <w:r w:rsidRPr="00D2435E">
        <w:rPr>
          <w:rFonts w:eastAsia="Times New Roman" w:cstheme="minorHAnsi"/>
          <w:lang w:eastAsia="en-AU"/>
        </w:rPr>
        <w:t xml:space="preserve"> Koga,</w:t>
      </w:r>
      <w:r w:rsidR="00B80F62">
        <w:rPr>
          <w:rFonts w:eastAsia="Times New Roman" w:cstheme="minorHAnsi"/>
          <w:lang w:eastAsia="en-AU"/>
        </w:rPr>
        <w:t xml:space="preserve"> R.,</w:t>
      </w:r>
      <w:r w:rsidRPr="00D2435E">
        <w:rPr>
          <w:rFonts w:eastAsia="Times New Roman" w:cstheme="minorHAnsi"/>
          <w:lang w:eastAsia="en-AU"/>
        </w:rPr>
        <w:t xml:space="preserve"> Meng,</w:t>
      </w:r>
      <w:r w:rsidR="00B80F62">
        <w:rPr>
          <w:rFonts w:eastAsia="Times New Roman" w:cstheme="minorHAnsi"/>
          <w:lang w:eastAsia="en-AU"/>
        </w:rPr>
        <w:t xml:space="preserve"> X.Y.,</w:t>
      </w:r>
      <w:r w:rsidRPr="00D2435E">
        <w:rPr>
          <w:rFonts w:eastAsia="Times New Roman" w:cstheme="minorHAnsi"/>
          <w:lang w:eastAsia="en-AU"/>
        </w:rPr>
        <w:t xml:space="preserve"> </w:t>
      </w:r>
      <w:proofErr w:type="spellStart"/>
      <w:r w:rsidRPr="00D2435E">
        <w:rPr>
          <w:rFonts w:eastAsia="Times New Roman" w:cstheme="minorHAnsi"/>
          <w:lang w:eastAsia="en-AU"/>
        </w:rPr>
        <w:t>Kamagata</w:t>
      </w:r>
      <w:proofErr w:type="spellEnd"/>
      <w:r w:rsidRPr="00D2435E">
        <w:rPr>
          <w:rFonts w:eastAsia="Times New Roman" w:cstheme="minorHAnsi"/>
          <w:lang w:eastAsia="en-AU"/>
        </w:rPr>
        <w:t>,</w:t>
      </w:r>
      <w:r w:rsidR="00B80F62">
        <w:rPr>
          <w:rFonts w:eastAsia="Times New Roman" w:cstheme="minorHAnsi"/>
          <w:lang w:eastAsia="en-AU"/>
        </w:rPr>
        <w:t xml:space="preserve"> Y.,</w:t>
      </w:r>
      <w:r w:rsidRPr="00D2435E">
        <w:rPr>
          <w:rFonts w:eastAsia="Times New Roman" w:cstheme="minorHAnsi"/>
          <w:lang w:eastAsia="en-AU"/>
        </w:rPr>
        <w:t xml:space="preserve"> </w:t>
      </w:r>
      <w:proofErr w:type="spellStart"/>
      <w:r w:rsidRPr="00D2435E">
        <w:rPr>
          <w:rFonts w:eastAsia="Times New Roman" w:cstheme="minorHAnsi"/>
          <w:lang w:eastAsia="en-AU"/>
        </w:rPr>
        <w:t>Nikoh</w:t>
      </w:r>
      <w:proofErr w:type="spellEnd"/>
      <w:r w:rsidRPr="00D2435E">
        <w:rPr>
          <w:rFonts w:eastAsia="Times New Roman" w:cstheme="minorHAnsi"/>
          <w:lang w:eastAsia="en-AU"/>
        </w:rPr>
        <w:t>,</w:t>
      </w:r>
      <w:r w:rsidR="00B80F62">
        <w:rPr>
          <w:rFonts w:eastAsia="Times New Roman" w:cstheme="minorHAnsi"/>
          <w:lang w:eastAsia="en-AU"/>
        </w:rPr>
        <w:t xml:space="preserve"> N.,</w:t>
      </w:r>
      <w:r w:rsidRPr="00D2435E">
        <w:rPr>
          <w:rFonts w:eastAsia="Times New Roman" w:cstheme="minorHAnsi"/>
          <w:lang w:eastAsia="en-AU"/>
        </w:rPr>
        <w:t xml:space="preserve"> </w:t>
      </w:r>
      <w:proofErr w:type="spellStart"/>
      <w:r w:rsidRPr="00D2435E">
        <w:rPr>
          <w:rFonts w:eastAsia="Times New Roman" w:cstheme="minorHAnsi"/>
          <w:lang w:eastAsia="en-AU"/>
        </w:rPr>
        <w:t>Fukatsu</w:t>
      </w:r>
      <w:proofErr w:type="spellEnd"/>
      <w:r w:rsidR="00B80F62">
        <w:rPr>
          <w:rFonts w:eastAsia="Times New Roman" w:cstheme="minorHAnsi"/>
          <w:lang w:eastAsia="en-AU"/>
        </w:rPr>
        <w:t>, T.</w:t>
      </w:r>
      <w:r w:rsidRPr="00D2435E">
        <w:rPr>
          <w:rFonts w:eastAsia="Times New Roman" w:cstheme="minorHAnsi"/>
          <w:lang w:eastAsia="en-AU"/>
        </w:rPr>
        <w:t xml:space="preserve"> 2012. Evolution of symbiotic organs and endosymbionts in lygaeid stinkbugs. </w:t>
      </w:r>
      <w:proofErr w:type="spellStart"/>
      <w:r w:rsidRPr="00D2435E">
        <w:rPr>
          <w:rFonts w:eastAsia="Times New Roman" w:cstheme="minorHAnsi"/>
          <w:lang w:eastAsia="en-AU"/>
        </w:rPr>
        <w:t>Isme</w:t>
      </w:r>
      <w:proofErr w:type="spellEnd"/>
      <w:r w:rsidRPr="00D2435E">
        <w:rPr>
          <w:rFonts w:eastAsia="Times New Roman" w:cstheme="minorHAnsi"/>
          <w:lang w:eastAsia="en-AU"/>
        </w:rPr>
        <w:t xml:space="preserve"> Journal 6: 397-409.</w:t>
      </w:r>
    </w:p>
    <w:p w14:paraId="252B10C5" w14:textId="5E7B70B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McMurdie</w:t>
      </w:r>
      <w:proofErr w:type="spellEnd"/>
      <w:r w:rsidR="00B80F62">
        <w:rPr>
          <w:rFonts w:eastAsia="Times New Roman" w:cstheme="minorHAnsi"/>
          <w:lang w:eastAsia="en-AU"/>
        </w:rPr>
        <w:t>,</w:t>
      </w:r>
      <w:r w:rsidRPr="00D2435E">
        <w:rPr>
          <w:rFonts w:eastAsia="Times New Roman" w:cstheme="minorHAnsi"/>
          <w:lang w:eastAsia="en-AU"/>
        </w:rPr>
        <w:t xml:space="preserve"> P</w:t>
      </w:r>
      <w:r w:rsidR="00B80F62">
        <w:rPr>
          <w:rFonts w:eastAsia="Times New Roman" w:cstheme="minorHAnsi"/>
          <w:lang w:eastAsia="en-AU"/>
        </w:rPr>
        <w:t>.</w:t>
      </w:r>
      <w:r w:rsidRPr="00D2435E">
        <w:rPr>
          <w:rFonts w:eastAsia="Times New Roman" w:cstheme="minorHAnsi"/>
          <w:lang w:eastAsia="en-AU"/>
        </w:rPr>
        <w:t>J</w:t>
      </w:r>
      <w:r w:rsidR="00B80F62">
        <w:rPr>
          <w:rFonts w:eastAsia="Times New Roman" w:cstheme="minorHAnsi"/>
          <w:lang w:eastAsia="en-AU"/>
        </w:rPr>
        <w:t>.</w:t>
      </w:r>
      <w:r w:rsidRPr="00D2435E">
        <w:rPr>
          <w:rFonts w:eastAsia="Times New Roman" w:cstheme="minorHAnsi"/>
          <w:lang w:eastAsia="en-AU"/>
        </w:rPr>
        <w:t>, Holmes</w:t>
      </w:r>
      <w:r w:rsidR="00B80F62">
        <w:rPr>
          <w:rFonts w:eastAsia="Times New Roman" w:cstheme="minorHAnsi"/>
          <w:lang w:eastAsia="en-AU"/>
        </w:rPr>
        <w:t>,</w:t>
      </w:r>
      <w:r w:rsidRPr="00D2435E">
        <w:rPr>
          <w:rFonts w:eastAsia="Times New Roman" w:cstheme="minorHAnsi"/>
          <w:lang w:eastAsia="en-AU"/>
        </w:rPr>
        <w:t xml:space="preserve"> S.</w:t>
      </w:r>
      <w:r w:rsidR="00B80F62">
        <w:rPr>
          <w:rFonts w:eastAsia="Times New Roman" w:cstheme="minorHAnsi"/>
          <w:lang w:eastAsia="en-AU"/>
        </w:rPr>
        <w:t xml:space="preserve"> 2014.</w:t>
      </w:r>
      <w:r w:rsidRPr="00D2435E">
        <w:rPr>
          <w:rFonts w:eastAsia="Times New Roman" w:cstheme="minorHAnsi"/>
          <w:lang w:eastAsia="en-AU"/>
        </w:rPr>
        <w:t xml:space="preserve"> Waste Not, Want Not: Why Rarefying Microbiome Data Is Inadmissible.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Comput</w:t>
      </w:r>
      <w:r w:rsidR="00B80F62">
        <w:rPr>
          <w:rFonts w:eastAsia="Times New Roman" w:cstheme="minorHAnsi"/>
          <w:lang w:eastAsia="en-AU"/>
        </w:rPr>
        <w:t>ational</w:t>
      </w:r>
      <w:r w:rsidRPr="00D2435E">
        <w:rPr>
          <w:rFonts w:eastAsia="Times New Roman" w:cstheme="minorHAnsi"/>
          <w:lang w:eastAsia="en-AU"/>
        </w:rPr>
        <w:t xml:space="preserve"> Biol</w:t>
      </w:r>
      <w:r w:rsidR="00B80F62">
        <w:rPr>
          <w:rFonts w:eastAsia="Times New Roman" w:cstheme="minorHAnsi"/>
          <w:lang w:eastAsia="en-AU"/>
        </w:rPr>
        <w:t xml:space="preserve">ogy, </w:t>
      </w:r>
      <w:r w:rsidRPr="00D2435E">
        <w:rPr>
          <w:rFonts w:eastAsia="Times New Roman" w:cstheme="minorHAnsi"/>
          <w:lang w:eastAsia="en-AU"/>
        </w:rPr>
        <w:t>10.</w:t>
      </w:r>
    </w:p>
    <w:p w14:paraId="2C884279" w14:textId="75A14986" w:rsidR="00D2435E" w:rsidRPr="008354DD"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Mifsud, D., Burckhardt, D. 2002. Taxonomy and phylogeny of the Old World jumping plant-louse genus </w:t>
      </w:r>
      <w:proofErr w:type="spellStart"/>
      <w:r w:rsidRPr="00D2435E">
        <w:rPr>
          <w:rFonts w:eastAsia="Times New Roman" w:cstheme="minorHAnsi"/>
          <w:lang w:eastAsia="en-AU"/>
        </w:rPr>
        <w:t>Paurocephala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Journal of Natural History</w:t>
      </w:r>
      <w:r w:rsidR="00B80F62">
        <w:rPr>
          <w:rFonts w:eastAsia="Times New Roman" w:cstheme="minorHAnsi"/>
          <w:lang w:eastAsia="en-AU"/>
        </w:rPr>
        <w:t>,</w:t>
      </w:r>
      <w:r w:rsidRPr="00D2435E">
        <w:rPr>
          <w:rFonts w:eastAsia="Times New Roman" w:cstheme="minorHAnsi"/>
          <w:lang w:eastAsia="en-AU"/>
        </w:rPr>
        <w:t xml:space="preserve"> 36, 1887-1986.</w:t>
      </w:r>
    </w:p>
    <w:p w14:paraId="41A011DB" w14:textId="275FB3A1" w:rsidR="00C0723F" w:rsidRPr="00D2435E" w:rsidRDefault="00C0723F" w:rsidP="00D2435E">
      <w:pPr>
        <w:numPr>
          <w:ilvl w:val="0"/>
          <w:numId w:val="16"/>
        </w:numPr>
        <w:spacing w:after="0" w:line="240" w:lineRule="auto"/>
        <w:rPr>
          <w:rFonts w:eastAsia="Times New Roman" w:cstheme="minorHAnsi"/>
          <w:lang w:eastAsia="en-AU"/>
        </w:rPr>
      </w:pPr>
      <w:r w:rsidRPr="008354DD">
        <w:rPr>
          <w:rFonts w:eastAsia="Times New Roman" w:cstheme="minorHAnsi"/>
          <w:lang w:eastAsia="en-AU"/>
        </w:rPr>
        <w:t xml:space="preserve">Minard, G., Van, </w:t>
      </w:r>
      <w:r w:rsidR="00DB5AD2">
        <w:rPr>
          <w:rFonts w:eastAsia="Times New Roman" w:cstheme="minorHAnsi"/>
          <w:lang w:eastAsia="en-AU"/>
        </w:rPr>
        <w:t xml:space="preserve">V.T., </w:t>
      </w:r>
      <w:r w:rsidRPr="008354DD">
        <w:rPr>
          <w:rFonts w:eastAsia="Times New Roman" w:cstheme="minorHAnsi"/>
          <w:lang w:eastAsia="en-AU"/>
        </w:rPr>
        <w:t xml:space="preserve">Tran, </w:t>
      </w:r>
      <w:r w:rsidR="00DB5AD2">
        <w:rPr>
          <w:rFonts w:eastAsia="Times New Roman" w:cstheme="minorHAnsi"/>
          <w:lang w:eastAsia="en-AU"/>
        </w:rPr>
        <w:t xml:space="preserve">F.H., </w:t>
      </w:r>
      <w:proofErr w:type="spellStart"/>
      <w:r w:rsidRPr="008354DD">
        <w:rPr>
          <w:rFonts w:eastAsia="Times New Roman" w:cstheme="minorHAnsi"/>
          <w:lang w:eastAsia="en-AU"/>
        </w:rPr>
        <w:t>Melaun</w:t>
      </w:r>
      <w:proofErr w:type="spellEnd"/>
      <w:r w:rsidRPr="008354DD">
        <w:rPr>
          <w:rFonts w:eastAsia="Times New Roman" w:cstheme="minorHAnsi"/>
          <w:lang w:eastAsia="en-AU"/>
        </w:rPr>
        <w:t xml:space="preserve">, </w:t>
      </w:r>
      <w:r w:rsidR="00DB5AD2">
        <w:rPr>
          <w:rFonts w:eastAsia="Times New Roman" w:cstheme="minorHAnsi"/>
          <w:lang w:eastAsia="en-AU"/>
        </w:rPr>
        <w:t xml:space="preserve">C., </w:t>
      </w:r>
      <w:proofErr w:type="spellStart"/>
      <w:r w:rsidRPr="008354DD">
        <w:rPr>
          <w:rFonts w:eastAsia="Times New Roman" w:cstheme="minorHAnsi"/>
          <w:lang w:eastAsia="en-AU"/>
        </w:rPr>
        <w:t>Klimpel</w:t>
      </w:r>
      <w:proofErr w:type="spellEnd"/>
      <w:r w:rsidRPr="008354DD">
        <w:rPr>
          <w:rFonts w:eastAsia="Times New Roman" w:cstheme="minorHAnsi"/>
          <w:lang w:eastAsia="en-AU"/>
        </w:rPr>
        <w:t xml:space="preserve">, </w:t>
      </w:r>
      <w:r w:rsidR="00DB5AD2">
        <w:rPr>
          <w:rFonts w:eastAsia="Times New Roman" w:cstheme="minorHAnsi"/>
          <w:lang w:eastAsia="en-AU"/>
        </w:rPr>
        <w:t xml:space="preserve">S., </w:t>
      </w:r>
      <w:r w:rsidRPr="008354DD">
        <w:rPr>
          <w:rFonts w:eastAsia="Times New Roman" w:cstheme="minorHAnsi"/>
          <w:lang w:eastAsia="en-AU"/>
        </w:rPr>
        <w:t xml:space="preserve">Koch, </w:t>
      </w:r>
      <w:r w:rsidR="00DB5AD2">
        <w:rPr>
          <w:rFonts w:eastAsia="Times New Roman" w:cstheme="minorHAnsi"/>
          <w:lang w:eastAsia="en-AU"/>
        </w:rPr>
        <w:t xml:space="preserve">L.K., </w:t>
      </w:r>
      <w:r w:rsidRPr="008354DD">
        <w:rPr>
          <w:rFonts w:eastAsia="Times New Roman" w:cstheme="minorHAnsi"/>
          <w:lang w:eastAsia="en-AU"/>
        </w:rPr>
        <w:t>Kim,</w:t>
      </w:r>
      <w:r w:rsidR="00B80F62">
        <w:rPr>
          <w:rFonts w:eastAsia="Times New Roman" w:cstheme="minorHAnsi"/>
          <w:lang w:eastAsia="en-AU"/>
        </w:rPr>
        <w:t xml:space="preserve"> K.L.H.,</w:t>
      </w:r>
      <w:r w:rsidRPr="008354DD">
        <w:rPr>
          <w:rFonts w:eastAsia="Times New Roman" w:cstheme="minorHAnsi"/>
          <w:lang w:eastAsia="en-AU"/>
        </w:rPr>
        <w:t xml:space="preserve"> Thuy,</w:t>
      </w:r>
      <w:r w:rsidR="00B80F62">
        <w:rPr>
          <w:rFonts w:eastAsia="Times New Roman" w:cstheme="minorHAnsi"/>
          <w:lang w:eastAsia="en-AU"/>
        </w:rPr>
        <w:t xml:space="preserve"> T.H.T.,</w:t>
      </w:r>
      <w:r w:rsidRPr="008354DD">
        <w:rPr>
          <w:rFonts w:eastAsia="Times New Roman" w:cstheme="minorHAnsi"/>
          <w:lang w:eastAsia="en-AU"/>
        </w:rPr>
        <w:t xml:space="preserve"> Ngoc,</w:t>
      </w:r>
      <w:r w:rsidR="00B80F62">
        <w:rPr>
          <w:rFonts w:eastAsia="Times New Roman" w:cstheme="minorHAnsi"/>
          <w:lang w:eastAsia="en-AU"/>
        </w:rPr>
        <w:t xml:space="preserve"> H.T.,</w:t>
      </w:r>
      <w:r w:rsidRPr="008354DD">
        <w:rPr>
          <w:rFonts w:eastAsia="Times New Roman" w:cstheme="minorHAnsi"/>
          <w:lang w:eastAsia="en-AU"/>
        </w:rPr>
        <w:t xml:space="preserve"> </w:t>
      </w:r>
      <w:proofErr w:type="spellStart"/>
      <w:r w:rsidRPr="008354DD">
        <w:rPr>
          <w:rFonts w:eastAsia="Times New Roman" w:cstheme="minorHAnsi"/>
          <w:lang w:eastAsia="en-AU"/>
        </w:rPr>
        <w:t>Potier</w:t>
      </w:r>
      <w:proofErr w:type="spellEnd"/>
      <w:r w:rsidRPr="008354DD">
        <w:rPr>
          <w:rFonts w:eastAsia="Times New Roman" w:cstheme="minorHAnsi"/>
          <w:lang w:eastAsia="en-AU"/>
        </w:rPr>
        <w:t>,</w:t>
      </w:r>
      <w:r w:rsidR="00B80F62">
        <w:rPr>
          <w:rFonts w:eastAsia="Times New Roman" w:cstheme="minorHAnsi"/>
          <w:lang w:eastAsia="en-AU"/>
        </w:rPr>
        <w:t xml:space="preserve"> P.,</w:t>
      </w:r>
      <w:r w:rsidRPr="008354DD">
        <w:rPr>
          <w:rFonts w:eastAsia="Times New Roman" w:cstheme="minorHAnsi"/>
          <w:lang w:eastAsia="en-AU"/>
        </w:rPr>
        <w:t xml:space="preserve"> </w:t>
      </w:r>
      <w:proofErr w:type="spellStart"/>
      <w:r w:rsidRPr="008354DD">
        <w:rPr>
          <w:rFonts w:eastAsia="Times New Roman" w:cstheme="minorHAnsi"/>
          <w:lang w:eastAsia="en-AU"/>
        </w:rPr>
        <w:t>Mavingui</w:t>
      </w:r>
      <w:proofErr w:type="spellEnd"/>
      <w:r w:rsidRPr="008354DD">
        <w:rPr>
          <w:rFonts w:eastAsia="Times New Roman" w:cstheme="minorHAnsi"/>
          <w:lang w:eastAsia="en-AU"/>
        </w:rPr>
        <w:t>,</w:t>
      </w:r>
      <w:r w:rsidR="00B80F62">
        <w:rPr>
          <w:rFonts w:eastAsia="Times New Roman" w:cstheme="minorHAnsi"/>
          <w:lang w:eastAsia="en-AU"/>
        </w:rPr>
        <w:t xml:space="preserve"> P.</w:t>
      </w:r>
      <w:r w:rsidRPr="008354DD">
        <w:rPr>
          <w:rFonts w:eastAsia="Times New Roman" w:cstheme="minorHAnsi"/>
          <w:lang w:eastAsia="en-AU"/>
        </w:rPr>
        <w:t xml:space="preserve"> Moro</w:t>
      </w:r>
      <w:r w:rsidR="00B80F62">
        <w:rPr>
          <w:rFonts w:eastAsia="Times New Roman" w:cstheme="minorHAnsi"/>
          <w:lang w:eastAsia="en-AU"/>
        </w:rPr>
        <w:t>,</w:t>
      </w:r>
      <w:r w:rsidR="00B80F62" w:rsidRPr="00B80F62">
        <w:rPr>
          <w:rFonts w:eastAsia="Times New Roman" w:cstheme="minorHAnsi"/>
          <w:lang w:eastAsia="en-AU"/>
        </w:rPr>
        <w:t xml:space="preserve"> </w:t>
      </w:r>
      <w:r w:rsidR="00B80F62" w:rsidRPr="008354DD">
        <w:rPr>
          <w:rFonts w:eastAsia="Times New Roman" w:cstheme="minorHAnsi"/>
          <w:lang w:eastAsia="en-AU"/>
        </w:rPr>
        <w:t>C.V.</w:t>
      </w:r>
      <w:r w:rsidRPr="008354DD">
        <w:rPr>
          <w:rFonts w:eastAsia="Times New Roman" w:cstheme="minorHAnsi"/>
          <w:lang w:eastAsia="en-AU"/>
        </w:rPr>
        <w:t xml:space="preserve"> 2017. Identification of sympatric cryptic species of Aedes albopictus subgroup in Vietnam: new perspectives in </w:t>
      </w:r>
      <w:proofErr w:type="spellStart"/>
      <w:r w:rsidRPr="008354DD">
        <w:rPr>
          <w:rFonts w:eastAsia="Times New Roman" w:cstheme="minorHAnsi"/>
          <w:lang w:eastAsia="en-AU"/>
        </w:rPr>
        <w:t>phylosymbiosis</w:t>
      </w:r>
      <w:proofErr w:type="spellEnd"/>
      <w:r w:rsidRPr="008354DD">
        <w:rPr>
          <w:rFonts w:eastAsia="Times New Roman" w:cstheme="minorHAnsi"/>
          <w:lang w:eastAsia="en-AU"/>
        </w:rPr>
        <w:t xml:space="preserve"> of insect vector. Parasites &amp; Vectors 10.</w:t>
      </w:r>
    </w:p>
    <w:p w14:paraId="026AE851" w14:textId="64F99FA0" w:rsidR="00D2435E" w:rsidRDefault="00D2435E" w:rsidP="00D2435E">
      <w:pPr>
        <w:numPr>
          <w:ilvl w:val="0"/>
          <w:numId w:val="16"/>
        </w:numPr>
        <w:spacing w:after="0" w:line="240" w:lineRule="auto"/>
        <w:rPr>
          <w:ins w:id="199" w:author="Francesco Martoni (DEDJTR)" w:date="2020-02-19T09:55:00Z"/>
          <w:rFonts w:eastAsia="Times New Roman" w:cstheme="minorHAnsi"/>
          <w:lang w:eastAsia="en-AU"/>
        </w:rPr>
      </w:pPr>
      <w:r w:rsidRPr="00D2435E">
        <w:rPr>
          <w:rFonts w:eastAsia="Times New Roman" w:cstheme="minorHAnsi"/>
          <w:lang w:eastAsia="en-AU"/>
        </w:rPr>
        <w:t>Moran</w:t>
      </w:r>
      <w:r w:rsidR="00DB5AD2">
        <w:rPr>
          <w:rFonts w:eastAsia="Times New Roman" w:cstheme="minorHAnsi"/>
          <w:lang w:eastAsia="en-AU"/>
        </w:rPr>
        <w:t>,</w:t>
      </w:r>
      <w:r w:rsidRPr="00D2435E">
        <w:rPr>
          <w:rFonts w:eastAsia="Times New Roman" w:cstheme="minorHAnsi"/>
          <w:lang w:eastAsia="en-AU"/>
        </w:rPr>
        <w:t xml:space="preserve"> P.A.P. 1950. Notes on continuous stochastic phenomena. </w:t>
      </w:r>
      <w:proofErr w:type="spellStart"/>
      <w:r w:rsidRPr="00D2435E">
        <w:rPr>
          <w:rFonts w:eastAsia="Times New Roman" w:cstheme="minorHAnsi"/>
          <w:lang w:eastAsia="en-AU"/>
        </w:rPr>
        <w:t>Biometrika</w:t>
      </w:r>
      <w:proofErr w:type="spellEnd"/>
      <w:r w:rsidRPr="00D2435E">
        <w:rPr>
          <w:rFonts w:eastAsia="Times New Roman" w:cstheme="minorHAnsi"/>
          <w:lang w:eastAsia="en-AU"/>
        </w:rPr>
        <w:t xml:space="preserve"> 37:17–23.</w:t>
      </w:r>
    </w:p>
    <w:p w14:paraId="576DB42F" w14:textId="39E1DF76" w:rsidR="00013B97" w:rsidRPr="00013B97" w:rsidRDefault="00013B97">
      <w:pPr>
        <w:numPr>
          <w:ilvl w:val="0"/>
          <w:numId w:val="16"/>
        </w:numPr>
        <w:spacing w:after="0" w:line="240" w:lineRule="auto"/>
        <w:rPr>
          <w:rFonts w:eastAsia="Times New Roman" w:cstheme="minorHAnsi"/>
          <w:lang w:eastAsia="en-AU"/>
        </w:rPr>
      </w:pPr>
      <w:proofErr w:type="spellStart"/>
      <w:ins w:id="200" w:author="Francesco Martoni (DEDJTR)" w:date="2020-02-19T09:55:00Z">
        <w:r w:rsidRPr="00013B97">
          <w:rPr>
            <w:rFonts w:eastAsia="Times New Roman" w:cstheme="minorHAnsi"/>
            <w:lang w:eastAsia="en-AU"/>
          </w:rPr>
          <w:t>Nakabachi</w:t>
        </w:r>
        <w:proofErr w:type="spellEnd"/>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Ueoka</w:t>
        </w:r>
        <w:proofErr w:type="spellEnd"/>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Oshima</w:t>
        </w:r>
        <w:proofErr w:type="spellEnd"/>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Teta</w:t>
        </w:r>
        <w:proofErr w:type="spellEnd"/>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Mangoni</w:t>
        </w:r>
        <w:proofErr w:type="spellEnd"/>
        <w:r>
          <w:rPr>
            <w:rFonts w:eastAsia="Times New Roman" w:cstheme="minorHAnsi"/>
            <w:lang w:eastAsia="en-AU"/>
          </w:rPr>
          <w:t>,</w:t>
        </w:r>
        <w:r w:rsidRPr="00013B97">
          <w:rPr>
            <w:rFonts w:eastAsia="Times New Roman" w:cstheme="minorHAnsi"/>
            <w:lang w:eastAsia="en-AU"/>
          </w:rPr>
          <w:t xml:space="preserve"> A</w:t>
        </w:r>
      </w:ins>
      <w:ins w:id="201" w:author="Francesco Martoni (DEDJTR)" w:date="2020-02-19T09:56:00Z">
        <w:r>
          <w:rPr>
            <w:rFonts w:eastAsia="Times New Roman" w:cstheme="minorHAnsi"/>
            <w:lang w:eastAsia="en-AU"/>
          </w:rPr>
          <w:t xml:space="preserve">., </w:t>
        </w:r>
        <w:proofErr w:type="spellStart"/>
        <w:r w:rsidRPr="00013B97">
          <w:rPr>
            <w:rFonts w:eastAsia="Times New Roman" w:cstheme="minorHAnsi"/>
            <w:lang w:eastAsia="en-AU"/>
          </w:rPr>
          <w:t>Gurgui</w:t>
        </w:r>
        <w:proofErr w:type="spellEnd"/>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Oldham</w:t>
        </w:r>
        <w:r>
          <w:rPr>
            <w:rFonts w:eastAsia="Times New Roman" w:cstheme="minorHAnsi"/>
            <w:lang w:eastAsia="en-AU"/>
          </w:rPr>
          <w:t>,</w:t>
        </w:r>
        <w:r w:rsidRPr="00013B97">
          <w:rPr>
            <w:rFonts w:eastAsia="Times New Roman" w:cstheme="minorHAnsi"/>
            <w:lang w:eastAsia="en-AU"/>
          </w:rPr>
          <w:t xml:space="preserve"> N</w:t>
        </w:r>
        <w:r>
          <w:rPr>
            <w:rFonts w:eastAsia="Times New Roman" w:cstheme="minorHAnsi"/>
            <w:lang w:eastAsia="en-AU"/>
          </w:rPr>
          <w:t>.</w:t>
        </w:r>
        <w:r w:rsidRPr="00013B97">
          <w:rPr>
            <w:rFonts w:eastAsia="Times New Roman" w:cstheme="minorHAnsi"/>
            <w:lang w:eastAsia="en-AU"/>
          </w:rPr>
          <w:t>J</w:t>
        </w:r>
        <w:r>
          <w:rPr>
            <w:rFonts w:eastAsia="Times New Roman" w:cstheme="minorHAnsi"/>
            <w:lang w:eastAsia="en-AU"/>
          </w:rPr>
          <w:t>.</w:t>
        </w:r>
        <w:r w:rsidRPr="00013B97">
          <w:rPr>
            <w:rFonts w:eastAsia="Times New Roman" w:cstheme="minorHAnsi"/>
            <w:lang w:eastAsia="en-AU"/>
          </w:rPr>
          <w:t xml:space="preserve">, van </w:t>
        </w:r>
        <w:proofErr w:type="spellStart"/>
        <w:r w:rsidRPr="00013B97">
          <w:rPr>
            <w:rFonts w:eastAsia="Times New Roman" w:cstheme="minorHAnsi"/>
            <w:lang w:eastAsia="en-AU"/>
          </w:rPr>
          <w:t>Echten-Deckert</w:t>
        </w:r>
        <w:proofErr w:type="spellEnd"/>
        <w:r>
          <w:rPr>
            <w:rFonts w:eastAsia="Times New Roman" w:cstheme="minorHAnsi"/>
            <w:lang w:eastAsia="en-AU"/>
          </w:rPr>
          <w:t>,</w:t>
        </w:r>
        <w:r w:rsidRPr="00013B97">
          <w:rPr>
            <w:rFonts w:eastAsia="Times New Roman" w:cstheme="minorHAnsi"/>
            <w:lang w:eastAsia="en-AU"/>
          </w:rPr>
          <w:t xml:space="preserve"> G</w:t>
        </w:r>
        <w:r>
          <w:rPr>
            <w:rFonts w:eastAsia="Times New Roman" w:cstheme="minorHAnsi"/>
            <w:lang w:eastAsia="en-AU"/>
          </w:rPr>
          <w:t>.</w:t>
        </w:r>
        <w:r w:rsidRPr="00013B97">
          <w:rPr>
            <w:rFonts w:eastAsia="Times New Roman" w:cstheme="minorHAnsi"/>
            <w:lang w:eastAsia="en-AU"/>
          </w:rPr>
          <w:t>, Okamura</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Yamamoto</w:t>
        </w:r>
        <w:r>
          <w:rPr>
            <w:rFonts w:eastAsia="Times New Roman" w:cstheme="minorHAnsi"/>
            <w:lang w:eastAsia="en-AU"/>
          </w:rPr>
          <w:t>,</w:t>
        </w:r>
        <w:r w:rsidRPr="00013B97">
          <w:rPr>
            <w:rFonts w:eastAsia="Times New Roman" w:cstheme="minorHAnsi"/>
            <w:lang w:eastAsia="en-AU"/>
          </w:rPr>
          <w:t xml:space="preserve"> K</w:t>
        </w:r>
        <w:r>
          <w:rPr>
            <w:rFonts w:eastAsia="Times New Roman" w:cstheme="minorHAnsi"/>
            <w:lang w:eastAsia="en-AU"/>
          </w:rPr>
          <w:t>.</w:t>
        </w:r>
        <w:r w:rsidRPr="00013B97">
          <w:rPr>
            <w:rFonts w:eastAsia="Times New Roman" w:cstheme="minorHAnsi"/>
            <w:lang w:eastAsia="en-AU"/>
          </w:rPr>
          <w:t>, Inoue</w:t>
        </w:r>
        <w:r>
          <w:rPr>
            <w:rFonts w:eastAsia="Times New Roman" w:cstheme="minorHAnsi"/>
            <w:lang w:eastAsia="en-AU"/>
          </w:rPr>
          <w:t>,</w:t>
        </w:r>
        <w:r w:rsidRPr="00013B97">
          <w:rPr>
            <w:rFonts w:eastAsia="Times New Roman" w:cstheme="minorHAnsi"/>
            <w:lang w:eastAsia="en-AU"/>
          </w:rPr>
          <w:t xml:space="preserve"> H</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Ohkuma</w:t>
        </w:r>
        <w:proofErr w:type="spellEnd"/>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Hongoh</w:t>
        </w:r>
        <w:proofErr w:type="spellEnd"/>
        <w:r>
          <w:rPr>
            <w:rFonts w:eastAsia="Times New Roman" w:cstheme="minorHAnsi"/>
            <w:lang w:eastAsia="en-AU"/>
          </w:rPr>
          <w:t>,</w:t>
        </w:r>
        <w:r w:rsidRPr="00013B97">
          <w:rPr>
            <w:rFonts w:eastAsia="Times New Roman" w:cstheme="minorHAnsi"/>
            <w:lang w:eastAsia="en-AU"/>
          </w:rPr>
          <w:t xml:space="preserve"> Y</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Miyagishima</w:t>
        </w:r>
        <w:proofErr w:type="spellEnd"/>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Y</w:t>
        </w:r>
        <w:r>
          <w:rPr>
            <w:rFonts w:eastAsia="Times New Roman" w:cstheme="minorHAnsi"/>
            <w:lang w:eastAsia="en-AU"/>
          </w:rPr>
          <w:t>.</w:t>
        </w:r>
        <w:r w:rsidRPr="00013B97">
          <w:rPr>
            <w:rFonts w:eastAsia="Times New Roman" w:cstheme="minorHAnsi"/>
            <w:lang w:eastAsia="en-AU"/>
          </w:rPr>
          <w:t>, Hattori</w:t>
        </w:r>
        <w:r>
          <w:rPr>
            <w:rFonts w:eastAsia="Times New Roman" w:cstheme="minorHAnsi"/>
            <w:lang w:eastAsia="en-AU"/>
          </w:rPr>
          <w:t>,</w:t>
        </w:r>
        <w:r w:rsidRPr="00013B97">
          <w:rPr>
            <w:rFonts w:eastAsia="Times New Roman" w:cstheme="minorHAnsi"/>
            <w:lang w:eastAsia="en-AU"/>
          </w:rPr>
          <w:t xml:space="preserve"> 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Piel</w:t>
        </w:r>
        <w:proofErr w:type="spellEnd"/>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Fukatsu</w:t>
        </w:r>
        <w:proofErr w:type="spellEnd"/>
        <w:r>
          <w:rPr>
            <w:rFonts w:eastAsia="Times New Roman" w:cstheme="minorHAnsi"/>
            <w:lang w:eastAsia="en-AU"/>
          </w:rPr>
          <w:t>,</w:t>
        </w:r>
        <w:r w:rsidRPr="00013B97">
          <w:rPr>
            <w:rFonts w:eastAsia="Times New Roman" w:cstheme="minorHAnsi"/>
            <w:lang w:eastAsia="en-AU"/>
          </w:rPr>
          <w:t xml:space="preserve"> T.</w:t>
        </w:r>
      </w:ins>
      <w:ins w:id="202" w:author="Francesco Martoni (DEDJTR)" w:date="2020-02-19T09:55:00Z">
        <w:r>
          <w:rPr>
            <w:rFonts w:eastAsia="Times New Roman" w:cstheme="minorHAnsi"/>
            <w:lang w:eastAsia="en-AU"/>
          </w:rPr>
          <w:t xml:space="preserve"> </w:t>
        </w:r>
        <w:r w:rsidRPr="00013B97">
          <w:rPr>
            <w:rFonts w:eastAsia="Times New Roman" w:cstheme="minorHAnsi"/>
            <w:lang w:eastAsia="en-AU"/>
          </w:rPr>
          <w:t>2013</w:t>
        </w:r>
        <w:r>
          <w:rPr>
            <w:rFonts w:eastAsia="Times New Roman" w:cstheme="minorHAnsi"/>
            <w:lang w:eastAsia="en-AU"/>
          </w:rPr>
          <w:t>.</w:t>
        </w:r>
        <w:r w:rsidRPr="00013B97">
          <w:rPr>
            <w:rFonts w:eastAsia="Times New Roman" w:cstheme="minorHAnsi"/>
            <w:lang w:eastAsia="en-AU"/>
          </w:rPr>
          <w:t xml:space="preserve"> Defensive bacteriome symbiont with a drastically reduced genome. Current Biology</w:t>
        </w:r>
        <w:r>
          <w:rPr>
            <w:rFonts w:eastAsia="Times New Roman" w:cstheme="minorHAnsi"/>
            <w:lang w:eastAsia="en-AU"/>
          </w:rPr>
          <w:t>,</w:t>
        </w:r>
        <w:r w:rsidRPr="00013B97">
          <w:rPr>
            <w:rFonts w:eastAsia="Times New Roman" w:cstheme="minorHAnsi"/>
            <w:lang w:eastAsia="en-AU"/>
          </w:rPr>
          <w:t xml:space="preserve"> 23: 1478–1484.</w:t>
        </w:r>
      </w:ins>
    </w:p>
    <w:p w14:paraId="5A5F0A72" w14:textId="53183BF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lastRenderedPageBreak/>
        <w:t>Ouvrard</w:t>
      </w:r>
      <w:proofErr w:type="spellEnd"/>
      <w:r w:rsidRPr="00D2435E">
        <w:rPr>
          <w:rFonts w:eastAsia="Times New Roman" w:cstheme="minorHAnsi"/>
          <w:lang w:eastAsia="en-AU"/>
        </w:rPr>
        <w:t xml:space="preserve">, D. 2019. </w:t>
      </w:r>
      <w:proofErr w:type="spellStart"/>
      <w:r w:rsidRPr="00D2435E">
        <w:rPr>
          <w:rFonts w:eastAsia="Times New Roman" w:cstheme="minorHAnsi"/>
          <w:lang w:eastAsia="en-AU"/>
        </w:rPr>
        <w:t>Psyl'list</w:t>
      </w:r>
      <w:proofErr w:type="spellEnd"/>
      <w:r w:rsidRPr="00D2435E">
        <w:rPr>
          <w:rFonts w:eastAsia="Times New Roman" w:cstheme="minorHAnsi"/>
          <w:lang w:eastAsia="en-AU"/>
        </w:rPr>
        <w:t xml:space="preserve"> - The world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Database. http://www.hemiptera-databases.com/psyllist. </w:t>
      </w:r>
      <w:r w:rsidRPr="00DB5AD2">
        <w:rPr>
          <w:rFonts w:eastAsia="Times New Roman" w:cstheme="minorHAnsi"/>
          <w:highlight w:val="red"/>
          <w:lang w:eastAsia="en-AU"/>
        </w:rPr>
        <w:t>Last accessed on January 2019.</w:t>
      </w:r>
      <w:r w:rsidRPr="00D2435E">
        <w:rPr>
          <w:rFonts w:eastAsia="Times New Roman" w:cstheme="minorHAnsi"/>
          <w:lang w:eastAsia="en-AU"/>
        </w:rPr>
        <w:t xml:space="preserve"> </w:t>
      </w:r>
    </w:p>
    <w:p w14:paraId="0B2098E7" w14:textId="4F3A7E66"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D., Campbell, B.C., Bourgoin, T., Chan, K.L. 2000. 18S rRNA secondary structure and phylogenetic position of Peloridiidae (</w:t>
      </w:r>
      <w:proofErr w:type="spellStart"/>
      <w:r w:rsidRPr="00D2435E">
        <w:rPr>
          <w:rFonts w:eastAsia="Times New Roman" w:cstheme="minorHAnsi"/>
          <w:lang w:eastAsia="en-AU"/>
        </w:rPr>
        <w:t>Insecta</w:t>
      </w:r>
      <w:proofErr w:type="spellEnd"/>
      <w:r w:rsidRPr="00D2435E">
        <w:rPr>
          <w:rFonts w:eastAsia="Times New Roman" w:cstheme="minorHAnsi"/>
          <w:lang w:eastAsia="en-AU"/>
        </w:rPr>
        <w:t>, Hemiptera). Molecular Phylogenetics and Evolution</w:t>
      </w:r>
      <w:r w:rsidR="00DB5AD2">
        <w:rPr>
          <w:rFonts w:eastAsia="Times New Roman" w:cstheme="minorHAnsi"/>
          <w:lang w:eastAsia="en-AU"/>
        </w:rPr>
        <w:t>,</w:t>
      </w:r>
      <w:r w:rsidRPr="00D2435E">
        <w:rPr>
          <w:rFonts w:eastAsia="Times New Roman" w:cstheme="minorHAnsi"/>
          <w:lang w:eastAsia="en-AU"/>
        </w:rPr>
        <w:t xml:space="preserve"> 16, 403-417.</w:t>
      </w:r>
    </w:p>
    <w:p w14:paraId="7C968618" w14:textId="1B1C7508"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Chalise</w:t>
      </w:r>
      <w:proofErr w:type="spellEnd"/>
      <w:r w:rsidRPr="00D2435E">
        <w:rPr>
          <w:rFonts w:eastAsia="Times New Roman" w:cstheme="minorHAnsi"/>
          <w:lang w:eastAsia="en-AU"/>
        </w:rPr>
        <w:t xml:space="preserve">, P., Percy, D.M. 2015. Host-plant leaps versus host-plant shuffle: a global survey reveals contrasting patterns in an oligophagous insect group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Systematics and Biodiversity</w:t>
      </w:r>
      <w:r w:rsidR="00DB5AD2">
        <w:rPr>
          <w:rFonts w:eastAsia="Times New Roman" w:cstheme="minorHAnsi"/>
          <w:lang w:eastAsia="en-AU"/>
        </w:rPr>
        <w:t>,</w:t>
      </w:r>
      <w:r w:rsidRPr="00D2435E">
        <w:rPr>
          <w:rFonts w:eastAsia="Times New Roman" w:cstheme="minorHAnsi"/>
          <w:lang w:eastAsia="en-AU"/>
        </w:rPr>
        <w:t xml:space="preserve"> 13, 434-454.</w:t>
      </w:r>
    </w:p>
    <w:p w14:paraId="35A33F0E" w14:textId="558EB6A2"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Pagel</w:t>
      </w:r>
      <w:proofErr w:type="spellEnd"/>
      <w:r w:rsidR="00DB5AD2">
        <w:rPr>
          <w:rFonts w:eastAsia="Times New Roman" w:cstheme="minorHAnsi"/>
          <w:lang w:eastAsia="en-AU"/>
        </w:rPr>
        <w:t>,</w:t>
      </w:r>
      <w:r w:rsidRPr="00D2435E">
        <w:rPr>
          <w:rFonts w:eastAsia="Times New Roman" w:cstheme="minorHAnsi"/>
          <w:lang w:eastAsia="en-AU"/>
        </w:rPr>
        <w:t xml:space="preserve"> M. 1999. Inferring the historical patterns of biological evolution. Nature 401:877–884.</w:t>
      </w:r>
    </w:p>
    <w:p w14:paraId="52B6CB22" w14:textId="2CDC0E2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2017. Making the most of your host: the </w:t>
      </w:r>
      <w:proofErr w:type="spellStart"/>
      <w:r w:rsidRPr="00D2435E">
        <w:rPr>
          <w:rFonts w:eastAsia="Times New Roman" w:cstheme="minorHAnsi"/>
          <w:lang w:eastAsia="en-AU"/>
        </w:rPr>
        <w:t>Metrosideros</w:t>
      </w:r>
      <w:proofErr w:type="spellEnd"/>
      <w:r w:rsidRPr="00D2435E">
        <w:rPr>
          <w:rFonts w:eastAsia="Times New Roman" w:cstheme="minorHAnsi"/>
          <w:lang w:eastAsia="en-AU"/>
        </w:rPr>
        <w:t xml:space="preserve">-feeding psyllids (Hemiptera: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of the </w:t>
      </w:r>
      <w:r w:rsidR="00571496" w:rsidRPr="00D2435E">
        <w:rPr>
          <w:rFonts w:eastAsia="Times New Roman" w:cstheme="minorHAnsi"/>
          <w:lang w:eastAsia="en-AU"/>
        </w:rPr>
        <w:t>Hawaiian Islands</w:t>
      </w:r>
      <w:r w:rsidRPr="00D2435E">
        <w:rPr>
          <w:rFonts w:eastAsia="Times New Roman" w:cstheme="minorHAnsi"/>
          <w:lang w:eastAsia="en-AU"/>
        </w:rPr>
        <w:t xml:space="preserve">. </w:t>
      </w:r>
      <w:proofErr w:type="spellStart"/>
      <w:r w:rsidRPr="00D2435E">
        <w:rPr>
          <w:rFonts w:eastAsia="Times New Roman" w:cstheme="minorHAnsi"/>
          <w:lang w:eastAsia="en-AU"/>
        </w:rPr>
        <w:t>ZooKeys</w:t>
      </w:r>
      <w:proofErr w:type="spellEnd"/>
      <w:r w:rsidRPr="00D2435E">
        <w:rPr>
          <w:rFonts w:eastAsia="Times New Roman" w:cstheme="minorHAnsi"/>
          <w:lang w:eastAsia="en-AU"/>
        </w:rPr>
        <w:t xml:space="preserve"> 649, 1-163.</w:t>
      </w:r>
    </w:p>
    <w:p w14:paraId="499BC964" w14:textId="6647DEE7"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Percy, D.M., Crampton-Platt, A., Sveinsson, S., Lemmon, A.R., Moriarty Lemmon, E., </w:t>
      </w:r>
      <w:proofErr w:type="spellStart"/>
      <w:r w:rsidRPr="00D2435E">
        <w:rPr>
          <w:rFonts w:eastAsia="Times New Roman" w:cstheme="minorHAnsi"/>
          <w:lang w:eastAsia="en-AU"/>
        </w:rPr>
        <w:t>Ouvrard</w:t>
      </w:r>
      <w:proofErr w:type="spellEnd"/>
      <w:r w:rsidRPr="00D2435E">
        <w:rPr>
          <w:rFonts w:eastAsia="Times New Roman" w:cstheme="minorHAnsi"/>
          <w:lang w:eastAsia="en-AU"/>
        </w:rPr>
        <w:t xml:space="preserve">, D., Burckhardt, D., 2018. Resolving the psyllid tree of life: phylogenomic analyses of the superfamily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(Hemiptera). Systematic Entomology, DOI: 10.1111/syen.12302.</w:t>
      </w:r>
    </w:p>
    <w:p w14:paraId="6E3F28B2" w14:textId="7FB8CA05" w:rsidR="00571496" w:rsidRDefault="00571496" w:rsidP="00571496">
      <w:pPr>
        <w:numPr>
          <w:ilvl w:val="0"/>
          <w:numId w:val="16"/>
        </w:numPr>
        <w:spacing w:after="0" w:line="240" w:lineRule="auto"/>
        <w:rPr>
          <w:ins w:id="203" w:author="Francesco Martoni (DEDJTR)" w:date="2020-02-19T09:54:00Z"/>
          <w:rFonts w:eastAsia="Times New Roman" w:cstheme="minorHAnsi"/>
          <w:lang w:eastAsia="en-AU"/>
        </w:rPr>
      </w:pPr>
      <w:r w:rsidRPr="00571496">
        <w:rPr>
          <w:rFonts w:eastAsia="Times New Roman" w:cstheme="minorHAnsi"/>
          <w:lang w:eastAsia="en-AU"/>
        </w:rPr>
        <w:t>Pollock</w:t>
      </w:r>
      <w:r>
        <w:rPr>
          <w:rFonts w:eastAsia="Times New Roman" w:cstheme="minorHAnsi"/>
          <w:lang w:eastAsia="en-AU"/>
        </w:rPr>
        <w:t>,</w:t>
      </w:r>
      <w:r w:rsidRPr="00571496">
        <w:rPr>
          <w:rFonts w:eastAsia="Times New Roman" w:cstheme="minorHAnsi"/>
          <w:lang w:eastAsia="en-AU"/>
        </w:rPr>
        <w:t xml:space="preserve"> F</w:t>
      </w:r>
      <w:r>
        <w:rPr>
          <w:rFonts w:eastAsia="Times New Roman" w:cstheme="minorHAnsi"/>
          <w:lang w:eastAsia="en-AU"/>
        </w:rPr>
        <w:t>.</w:t>
      </w:r>
      <w:r w:rsidRPr="00571496">
        <w:rPr>
          <w:rFonts w:eastAsia="Times New Roman" w:cstheme="minorHAnsi"/>
          <w:lang w:eastAsia="en-AU"/>
        </w:rPr>
        <w:t>J</w:t>
      </w:r>
      <w:r>
        <w:rPr>
          <w:rFonts w:eastAsia="Times New Roman" w:cstheme="minorHAnsi"/>
          <w:lang w:eastAsia="en-AU"/>
        </w:rPr>
        <w:t>.</w:t>
      </w:r>
      <w:r w:rsidRPr="00571496">
        <w:rPr>
          <w:rFonts w:eastAsia="Times New Roman" w:cstheme="minorHAnsi"/>
          <w:lang w:eastAsia="en-AU"/>
        </w:rPr>
        <w:t xml:space="preserve">, </w:t>
      </w:r>
      <w:proofErr w:type="spellStart"/>
      <w:r w:rsidRPr="00571496">
        <w:rPr>
          <w:rFonts w:eastAsia="Times New Roman" w:cstheme="minorHAnsi"/>
          <w:lang w:eastAsia="en-AU"/>
        </w:rPr>
        <w:t>McMinds</w:t>
      </w:r>
      <w:proofErr w:type="spellEnd"/>
      <w:r>
        <w:rPr>
          <w:rFonts w:eastAsia="Times New Roman" w:cstheme="minorHAnsi"/>
          <w:lang w:eastAsia="en-AU"/>
        </w:rPr>
        <w:t>,</w:t>
      </w:r>
      <w:r w:rsidRPr="00571496">
        <w:rPr>
          <w:rFonts w:eastAsia="Times New Roman" w:cstheme="minorHAnsi"/>
          <w:lang w:eastAsia="en-AU"/>
        </w:rPr>
        <w:t xml:space="preserve"> R</w:t>
      </w:r>
      <w:r>
        <w:rPr>
          <w:rFonts w:eastAsia="Times New Roman" w:cstheme="minorHAnsi"/>
          <w:lang w:eastAsia="en-AU"/>
        </w:rPr>
        <w:t>.</w:t>
      </w:r>
      <w:r w:rsidRPr="00571496">
        <w:rPr>
          <w:rFonts w:eastAsia="Times New Roman" w:cstheme="minorHAnsi"/>
          <w:lang w:eastAsia="en-AU"/>
        </w:rPr>
        <w:t>, Smith</w:t>
      </w:r>
      <w:r>
        <w:rPr>
          <w:rFonts w:eastAsia="Times New Roman" w:cstheme="minorHAnsi"/>
          <w:lang w:eastAsia="en-AU"/>
        </w:rPr>
        <w:t>,</w:t>
      </w:r>
      <w:r w:rsidRPr="00571496">
        <w:rPr>
          <w:rFonts w:eastAsia="Times New Roman" w:cstheme="minorHAnsi"/>
          <w:lang w:eastAsia="en-AU"/>
        </w:rPr>
        <w:t xml:space="preserve"> S</w:t>
      </w:r>
      <w:r>
        <w:rPr>
          <w:rFonts w:eastAsia="Times New Roman" w:cstheme="minorHAnsi"/>
          <w:lang w:eastAsia="en-AU"/>
        </w:rPr>
        <w:t>.</w:t>
      </w:r>
      <w:r w:rsidRPr="00571496">
        <w:rPr>
          <w:rFonts w:eastAsia="Times New Roman" w:cstheme="minorHAnsi"/>
          <w:lang w:eastAsia="en-AU"/>
        </w:rPr>
        <w:t>, Bourne</w:t>
      </w:r>
      <w:r>
        <w:rPr>
          <w:rFonts w:eastAsia="Times New Roman" w:cstheme="minorHAnsi"/>
          <w:lang w:eastAsia="en-AU"/>
        </w:rPr>
        <w:t>,</w:t>
      </w:r>
      <w:r w:rsidRPr="00571496">
        <w:rPr>
          <w:rFonts w:eastAsia="Times New Roman" w:cstheme="minorHAnsi"/>
          <w:lang w:eastAsia="en-AU"/>
        </w:rPr>
        <w:t xml:space="preserve"> D</w:t>
      </w:r>
      <w:r>
        <w:rPr>
          <w:rFonts w:eastAsia="Times New Roman" w:cstheme="minorHAnsi"/>
          <w:lang w:eastAsia="en-AU"/>
        </w:rPr>
        <w:t>.</w:t>
      </w:r>
      <w:r w:rsidRPr="00571496">
        <w:rPr>
          <w:rFonts w:eastAsia="Times New Roman" w:cstheme="minorHAnsi"/>
          <w:lang w:eastAsia="en-AU"/>
        </w:rPr>
        <w:t>G</w:t>
      </w:r>
      <w:r>
        <w:rPr>
          <w:rFonts w:eastAsia="Times New Roman" w:cstheme="minorHAnsi"/>
          <w:lang w:eastAsia="en-AU"/>
        </w:rPr>
        <w:t>.</w:t>
      </w:r>
      <w:r w:rsidRPr="00571496">
        <w:rPr>
          <w:rFonts w:eastAsia="Times New Roman" w:cstheme="minorHAnsi"/>
          <w:lang w:eastAsia="en-AU"/>
        </w:rPr>
        <w:t>, Willis</w:t>
      </w:r>
      <w:r>
        <w:rPr>
          <w:rFonts w:eastAsia="Times New Roman" w:cstheme="minorHAnsi"/>
          <w:lang w:eastAsia="en-AU"/>
        </w:rPr>
        <w:t>,</w:t>
      </w:r>
      <w:r w:rsidRPr="00571496">
        <w:rPr>
          <w:rFonts w:eastAsia="Times New Roman" w:cstheme="minorHAnsi"/>
          <w:lang w:eastAsia="en-AU"/>
        </w:rPr>
        <w:t xml:space="preserve"> B</w:t>
      </w:r>
      <w:r>
        <w:rPr>
          <w:rFonts w:eastAsia="Times New Roman" w:cstheme="minorHAnsi"/>
          <w:lang w:eastAsia="en-AU"/>
        </w:rPr>
        <w:t>.</w:t>
      </w:r>
      <w:r w:rsidRPr="00571496">
        <w:rPr>
          <w:rFonts w:eastAsia="Times New Roman" w:cstheme="minorHAnsi"/>
          <w:lang w:eastAsia="en-AU"/>
        </w:rPr>
        <w:t>L</w:t>
      </w:r>
      <w:r>
        <w:rPr>
          <w:rFonts w:eastAsia="Times New Roman" w:cstheme="minorHAnsi"/>
          <w:lang w:eastAsia="en-AU"/>
        </w:rPr>
        <w:t>.</w:t>
      </w:r>
      <w:r w:rsidRPr="00571496">
        <w:rPr>
          <w:rFonts w:eastAsia="Times New Roman" w:cstheme="minorHAnsi"/>
          <w:lang w:eastAsia="en-AU"/>
        </w:rPr>
        <w:t>, Medina</w:t>
      </w:r>
      <w:r>
        <w:rPr>
          <w:rFonts w:eastAsia="Times New Roman" w:cstheme="minorHAnsi"/>
          <w:lang w:eastAsia="en-AU"/>
        </w:rPr>
        <w:t>,</w:t>
      </w:r>
      <w:r w:rsidRPr="00571496">
        <w:rPr>
          <w:rFonts w:eastAsia="Times New Roman" w:cstheme="minorHAnsi"/>
          <w:lang w:eastAsia="en-AU"/>
        </w:rPr>
        <w:t xml:space="preserve"> M</w:t>
      </w:r>
      <w:r>
        <w:rPr>
          <w:rFonts w:eastAsia="Times New Roman" w:cstheme="minorHAnsi"/>
          <w:lang w:eastAsia="en-AU"/>
        </w:rPr>
        <w:t>.</w:t>
      </w:r>
      <w:r w:rsidRPr="00571496">
        <w:rPr>
          <w:rFonts w:eastAsia="Times New Roman" w:cstheme="minorHAnsi"/>
          <w:lang w:eastAsia="en-AU"/>
        </w:rPr>
        <w:t xml:space="preserve">, </w:t>
      </w:r>
      <w:r>
        <w:rPr>
          <w:rFonts w:eastAsia="Times New Roman" w:cstheme="minorHAnsi"/>
          <w:lang w:eastAsia="en-AU"/>
        </w:rPr>
        <w:t xml:space="preserve">Vega Thurber, R., </w:t>
      </w:r>
      <w:proofErr w:type="spellStart"/>
      <w:r>
        <w:rPr>
          <w:rFonts w:eastAsia="Times New Roman" w:cstheme="minorHAnsi"/>
          <w:lang w:eastAsia="en-AU"/>
        </w:rPr>
        <w:t>Zaneveld</w:t>
      </w:r>
      <w:proofErr w:type="spellEnd"/>
      <w:r>
        <w:rPr>
          <w:rFonts w:eastAsia="Times New Roman" w:cstheme="minorHAnsi"/>
          <w:lang w:eastAsia="en-AU"/>
        </w:rPr>
        <w:t>, J.R. 2018.</w:t>
      </w:r>
      <w:r w:rsidRPr="00571496">
        <w:rPr>
          <w:rFonts w:eastAsia="Times New Roman" w:cstheme="minorHAnsi"/>
          <w:lang w:eastAsia="en-AU"/>
        </w:rPr>
        <w:t xml:space="preserve"> Coral-associated</w:t>
      </w:r>
      <w:r>
        <w:rPr>
          <w:rFonts w:eastAsia="Times New Roman" w:cstheme="minorHAnsi"/>
          <w:lang w:eastAsia="en-AU"/>
        </w:rPr>
        <w:t xml:space="preserve"> </w:t>
      </w:r>
      <w:r w:rsidRPr="00571496">
        <w:rPr>
          <w:rFonts w:eastAsia="Times New Roman" w:cstheme="minorHAnsi"/>
          <w:lang w:eastAsia="en-AU"/>
        </w:rPr>
        <w:t xml:space="preserve">bacteria demonstrate </w:t>
      </w:r>
      <w:proofErr w:type="spellStart"/>
      <w:r w:rsidRPr="00571496">
        <w:rPr>
          <w:rFonts w:eastAsia="Times New Roman" w:cstheme="minorHAnsi"/>
          <w:lang w:eastAsia="en-AU"/>
        </w:rPr>
        <w:t>phylosymbiosis</w:t>
      </w:r>
      <w:proofErr w:type="spellEnd"/>
      <w:r w:rsidRPr="00571496">
        <w:rPr>
          <w:rFonts w:eastAsia="Times New Roman" w:cstheme="minorHAnsi"/>
          <w:lang w:eastAsia="en-AU"/>
        </w:rPr>
        <w:t xml:space="preserve"> and </w:t>
      </w:r>
      <w:proofErr w:type="spellStart"/>
      <w:r w:rsidRPr="00571496">
        <w:rPr>
          <w:rFonts w:eastAsia="Times New Roman" w:cstheme="minorHAnsi"/>
          <w:lang w:eastAsia="en-AU"/>
        </w:rPr>
        <w:t>cophylogeny</w:t>
      </w:r>
      <w:proofErr w:type="spellEnd"/>
      <w:r w:rsidRPr="00571496">
        <w:rPr>
          <w:rFonts w:eastAsia="Times New Roman" w:cstheme="minorHAnsi"/>
          <w:lang w:eastAsia="en-AU"/>
        </w:rPr>
        <w:t>. Nat</w:t>
      </w:r>
      <w:r>
        <w:rPr>
          <w:rFonts w:eastAsia="Times New Roman" w:cstheme="minorHAnsi"/>
          <w:lang w:eastAsia="en-AU"/>
        </w:rPr>
        <w:t>ure</w:t>
      </w:r>
      <w:r w:rsidRPr="00571496">
        <w:rPr>
          <w:rFonts w:eastAsia="Times New Roman" w:cstheme="minorHAnsi"/>
          <w:lang w:eastAsia="en-AU"/>
        </w:rPr>
        <w:t xml:space="preserve"> Commun</w:t>
      </w:r>
      <w:r>
        <w:rPr>
          <w:rFonts w:eastAsia="Times New Roman" w:cstheme="minorHAnsi"/>
          <w:lang w:eastAsia="en-AU"/>
        </w:rPr>
        <w:t>ications</w:t>
      </w:r>
      <w:r w:rsidRPr="00571496">
        <w:rPr>
          <w:rFonts w:eastAsia="Times New Roman" w:cstheme="minorHAnsi"/>
          <w:lang w:eastAsia="en-AU"/>
        </w:rPr>
        <w:t xml:space="preserve"> 11/22;9(1):4921.</w:t>
      </w:r>
    </w:p>
    <w:p w14:paraId="6F2B12BB" w14:textId="5446D7DB" w:rsidR="00013B97" w:rsidRPr="00013B97" w:rsidRDefault="00013B97">
      <w:pPr>
        <w:numPr>
          <w:ilvl w:val="0"/>
          <w:numId w:val="16"/>
        </w:numPr>
        <w:spacing w:after="0" w:line="240" w:lineRule="auto"/>
        <w:rPr>
          <w:rFonts w:eastAsia="Times New Roman" w:cstheme="minorHAnsi"/>
          <w:lang w:eastAsia="en-AU"/>
        </w:rPr>
      </w:pPr>
      <w:proofErr w:type="spellStart"/>
      <w:ins w:id="204" w:author="Francesco Martoni (DEDJTR)" w:date="2020-02-19T09:54:00Z">
        <w:r w:rsidRPr="00013B97">
          <w:rPr>
            <w:rFonts w:eastAsia="Times New Roman" w:cstheme="minorHAnsi"/>
            <w:lang w:eastAsia="en-AU"/>
          </w:rPr>
          <w:t>Prosdocimi</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M</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Mapelli</w:t>
        </w:r>
        <w:proofErr w:type="spellEnd"/>
        <w:r>
          <w:rPr>
            <w:rFonts w:eastAsia="Times New Roman" w:cstheme="minorHAnsi"/>
            <w:lang w:eastAsia="en-AU"/>
          </w:rPr>
          <w:t>,</w:t>
        </w:r>
        <w:r w:rsidRPr="00013B97">
          <w:rPr>
            <w:rFonts w:eastAsia="Times New Roman" w:cstheme="minorHAnsi"/>
            <w:lang w:eastAsia="en-AU"/>
          </w:rPr>
          <w:t xml:space="preserve"> F</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Gonella</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Borin</w:t>
        </w:r>
        <w:proofErr w:type="spellEnd"/>
        <w:r>
          <w:rPr>
            <w:rFonts w:eastAsia="Times New Roman" w:cstheme="minorHAnsi"/>
            <w:lang w:eastAsia="en-AU"/>
          </w:rPr>
          <w:t>,</w:t>
        </w:r>
        <w:r w:rsidRPr="00013B97">
          <w:rPr>
            <w:rFonts w:eastAsia="Times New Roman" w:cstheme="minorHAnsi"/>
            <w:lang w:eastAsia="en-AU"/>
          </w:rPr>
          <w:t xml:space="preserve"> S</w:t>
        </w:r>
        <w:r>
          <w:rPr>
            <w:rFonts w:eastAsia="Times New Roman" w:cstheme="minorHAnsi"/>
            <w:lang w:eastAsia="en-AU"/>
          </w:rPr>
          <w:t>.</w:t>
        </w:r>
        <w:r w:rsidRPr="00013B97">
          <w:rPr>
            <w:rFonts w:eastAsia="Times New Roman" w:cstheme="minorHAnsi"/>
            <w:lang w:eastAsia="en-AU"/>
          </w:rPr>
          <w:t xml:space="preserve"> &amp; </w:t>
        </w:r>
        <w:proofErr w:type="spellStart"/>
        <w:r w:rsidRPr="00013B97">
          <w:rPr>
            <w:rFonts w:eastAsia="Times New Roman" w:cstheme="minorHAnsi"/>
            <w:lang w:eastAsia="en-AU"/>
          </w:rPr>
          <w:t>Crotti</w:t>
        </w:r>
        <w:proofErr w:type="spellEnd"/>
        <w:r>
          <w:rPr>
            <w:rFonts w:eastAsia="Times New Roman" w:cstheme="minorHAnsi"/>
            <w:lang w:eastAsia="en-AU"/>
          </w:rPr>
          <w:t>,</w:t>
        </w:r>
        <w:r w:rsidRPr="00013B97">
          <w:rPr>
            <w:rFonts w:eastAsia="Times New Roman" w:cstheme="minorHAnsi"/>
            <w:lang w:eastAsia="en-AU"/>
          </w:rPr>
          <w:t xml:space="preserve"> E</w:t>
        </w:r>
        <w:r>
          <w:rPr>
            <w:rFonts w:eastAsia="Times New Roman" w:cstheme="minorHAnsi"/>
            <w:lang w:eastAsia="en-AU"/>
          </w:rPr>
          <w:t>.</w:t>
        </w:r>
        <w:r w:rsidRPr="00013B97">
          <w:rPr>
            <w:rFonts w:eastAsia="Times New Roman" w:cstheme="minorHAnsi"/>
            <w:lang w:eastAsia="en-AU"/>
          </w:rPr>
          <w:t xml:space="preserve"> 2015</w:t>
        </w:r>
        <w:r>
          <w:rPr>
            <w:rFonts w:eastAsia="Times New Roman" w:cstheme="minorHAnsi"/>
            <w:lang w:eastAsia="en-AU"/>
          </w:rPr>
          <w:t xml:space="preserve">. </w:t>
        </w:r>
        <w:r w:rsidRPr="00013B97">
          <w:rPr>
            <w:rFonts w:eastAsia="Times New Roman" w:cstheme="minorHAnsi"/>
            <w:lang w:eastAsia="en-AU"/>
          </w:rPr>
          <w:t>Microbial ecology-based methods to characterize the bacterial communities of non-model insects. Journal of</w:t>
        </w:r>
        <w:r>
          <w:rPr>
            <w:rFonts w:eastAsia="Times New Roman" w:cstheme="minorHAnsi"/>
            <w:lang w:eastAsia="en-AU"/>
          </w:rPr>
          <w:t xml:space="preserve"> </w:t>
        </w:r>
        <w:r w:rsidRPr="00013B97">
          <w:rPr>
            <w:rFonts w:eastAsia="Times New Roman" w:cstheme="minorHAnsi"/>
            <w:lang w:eastAsia="en-AU"/>
          </w:rPr>
          <w:t>Microbiological Methods</w:t>
        </w:r>
        <w:r>
          <w:rPr>
            <w:rFonts w:eastAsia="Times New Roman" w:cstheme="minorHAnsi"/>
            <w:lang w:eastAsia="en-AU"/>
          </w:rPr>
          <w:t>,</w:t>
        </w:r>
        <w:r w:rsidRPr="00013B97">
          <w:rPr>
            <w:rFonts w:eastAsia="Times New Roman" w:cstheme="minorHAnsi"/>
            <w:lang w:eastAsia="en-AU"/>
          </w:rPr>
          <w:t xml:space="preserve"> 119: 110–125.</w:t>
        </w:r>
      </w:ins>
    </w:p>
    <w:p w14:paraId="7889ECB2" w14:textId="7E298FE9" w:rsidR="00D2435E" w:rsidRPr="00D2435E" w:rsidRDefault="00D2435E" w:rsidP="00D2435E">
      <w:pPr>
        <w:numPr>
          <w:ilvl w:val="0"/>
          <w:numId w:val="16"/>
        </w:numPr>
        <w:contextualSpacing/>
        <w:rPr>
          <w:rFonts w:eastAsia="Times New Roman" w:cstheme="minorHAnsi"/>
          <w:lang w:eastAsia="en-AU"/>
        </w:rPr>
      </w:pPr>
      <w:r w:rsidRPr="00D2435E">
        <w:rPr>
          <w:rFonts w:eastAsia="Times New Roman" w:cstheme="minorHAnsi"/>
          <w:lang w:eastAsia="en-AU"/>
        </w:rPr>
        <w:t>Quast</w:t>
      </w:r>
      <w:r w:rsidR="00571496">
        <w:rPr>
          <w:rFonts w:eastAsia="Times New Roman" w:cstheme="minorHAnsi"/>
          <w:lang w:eastAsia="en-AU"/>
        </w:rPr>
        <w:t>,</w:t>
      </w:r>
      <w:r w:rsidRPr="00D2435E">
        <w:rPr>
          <w:rFonts w:eastAsia="Times New Roman" w:cstheme="minorHAnsi"/>
          <w:lang w:eastAsia="en-AU"/>
        </w:rPr>
        <w:t xml:space="preserve"> C</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Pruesse</w:t>
      </w:r>
      <w:proofErr w:type="spellEnd"/>
      <w:r w:rsidR="00571496">
        <w:rPr>
          <w:rFonts w:eastAsia="Times New Roman" w:cstheme="minorHAnsi"/>
          <w:lang w:eastAsia="en-AU"/>
        </w:rPr>
        <w:t>,</w:t>
      </w:r>
      <w:r w:rsidRPr="00D2435E">
        <w:rPr>
          <w:rFonts w:eastAsia="Times New Roman" w:cstheme="minorHAnsi"/>
          <w:lang w:eastAsia="en-AU"/>
        </w:rPr>
        <w:t xml:space="preserve"> E</w:t>
      </w:r>
      <w:r w:rsidR="00571496">
        <w:rPr>
          <w:rFonts w:eastAsia="Times New Roman" w:cstheme="minorHAnsi"/>
          <w:lang w:eastAsia="en-AU"/>
        </w:rPr>
        <w:t>.</w:t>
      </w:r>
      <w:r w:rsidRPr="00D2435E">
        <w:rPr>
          <w:rFonts w:eastAsia="Times New Roman" w:cstheme="minorHAnsi"/>
          <w:lang w:eastAsia="en-AU"/>
        </w:rPr>
        <w:t>, Yilmaz</w:t>
      </w:r>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Gerken</w:t>
      </w:r>
      <w:proofErr w:type="spellEnd"/>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Schweer</w:t>
      </w:r>
      <w:proofErr w:type="spellEnd"/>
      <w:r w:rsidR="00571496">
        <w:rPr>
          <w:rFonts w:eastAsia="Times New Roman" w:cstheme="minorHAnsi"/>
          <w:lang w:eastAsia="en-AU"/>
        </w:rPr>
        <w:t>,</w:t>
      </w:r>
      <w:r w:rsidRPr="00D2435E">
        <w:rPr>
          <w:rFonts w:eastAsia="Times New Roman" w:cstheme="minorHAnsi"/>
          <w:lang w:eastAsia="en-AU"/>
        </w:rPr>
        <w:t xml:space="preserve"> T</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Yarza</w:t>
      </w:r>
      <w:proofErr w:type="spellEnd"/>
      <w:r w:rsidR="00571496">
        <w:rPr>
          <w:rFonts w:eastAsia="Times New Roman" w:cstheme="minorHAnsi"/>
          <w:lang w:eastAsia="en-AU"/>
        </w:rPr>
        <w:t>,</w:t>
      </w:r>
      <w:r w:rsidRPr="00D2435E">
        <w:rPr>
          <w:rFonts w:eastAsia="Times New Roman" w:cstheme="minorHAnsi"/>
          <w:lang w:eastAsia="en-AU"/>
        </w:rPr>
        <w:t xml:space="preserve"> P</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Peplies</w:t>
      </w:r>
      <w:proofErr w:type="spellEnd"/>
      <w:r w:rsidR="00571496">
        <w:rPr>
          <w:rFonts w:eastAsia="Times New Roman" w:cstheme="minorHAnsi"/>
          <w:lang w:eastAsia="en-AU"/>
        </w:rPr>
        <w:t>,</w:t>
      </w:r>
      <w:r w:rsidRPr="00D2435E">
        <w:rPr>
          <w:rFonts w:eastAsia="Times New Roman" w:cstheme="minorHAnsi"/>
          <w:lang w:eastAsia="en-AU"/>
        </w:rPr>
        <w:t xml:space="preserve"> J</w:t>
      </w:r>
      <w:r w:rsidR="00571496">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Glöckner</w:t>
      </w:r>
      <w:proofErr w:type="spellEnd"/>
      <w:r w:rsidR="00571496">
        <w:rPr>
          <w:rFonts w:eastAsia="Times New Roman" w:cstheme="minorHAnsi"/>
          <w:lang w:eastAsia="en-AU"/>
        </w:rPr>
        <w:t>,</w:t>
      </w:r>
      <w:r w:rsidRPr="00D2435E">
        <w:rPr>
          <w:rFonts w:eastAsia="Times New Roman" w:cstheme="minorHAnsi"/>
          <w:lang w:eastAsia="en-AU"/>
        </w:rPr>
        <w:t xml:space="preserve"> F</w:t>
      </w:r>
      <w:r w:rsidR="00571496">
        <w:rPr>
          <w:rFonts w:eastAsia="Times New Roman" w:cstheme="minorHAnsi"/>
          <w:lang w:eastAsia="en-AU"/>
        </w:rPr>
        <w:t>.</w:t>
      </w:r>
      <w:r w:rsidRPr="00D2435E">
        <w:rPr>
          <w:rFonts w:eastAsia="Times New Roman" w:cstheme="minorHAnsi"/>
          <w:lang w:eastAsia="en-AU"/>
        </w:rPr>
        <w:t>O</w:t>
      </w:r>
      <w:r w:rsidR="00571496">
        <w:rPr>
          <w:rFonts w:eastAsia="Times New Roman" w:cstheme="minorHAnsi"/>
          <w:lang w:eastAsia="en-AU"/>
        </w:rPr>
        <w:t>.</w:t>
      </w:r>
      <w:r w:rsidRPr="00D2435E">
        <w:rPr>
          <w:rFonts w:eastAsia="Times New Roman" w:cstheme="minorHAnsi"/>
          <w:lang w:eastAsia="en-AU"/>
        </w:rPr>
        <w:t xml:space="preserve"> 2013</w:t>
      </w:r>
      <w:r w:rsidR="00571496">
        <w:rPr>
          <w:rFonts w:eastAsia="Times New Roman" w:cstheme="minorHAnsi"/>
          <w:lang w:eastAsia="en-AU"/>
        </w:rPr>
        <w:t>.</w:t>
      </w:r>
      <w:r w:rsidRPr="00D2435E">
        <w:rPr>
          <w:rFonts w:eastAsia="Times New Roman" w:cstheme="minorHAnsi"/>
          <w:lang w:eastAsia="en-AU"/>
        </w:rPr>
        <w:t xml:space="preserve"> The SILVA ribosomal RNA gene database project: improved data processing and web-based tools. Nucl</w:t>
      </w:r>
      <w:r w:rsidR="00571496">
        <w:rPr>
          <w:rFonts w:eastAsia="Times New Roman" w:cstheme="minorHAnsi"/>
          <w:lang w:eastAsia="en-AU"/>
        </w:rPr>
        <w:t>eic</w:t>
      </w:r>
      <w:r w:rsidRPr="00D2435E">
        <w:rPr>
          <w:rFonts w:eastAsia="Times New Roman" w:cstheme="minorHAnsi"/>
          <w:lang w:eastAsia="en-AU"/>
        </w:rPr>
        <w:t xml:space="preserve"> Acids Res</w:t>
      </w:r>
      <w:r w:rsidR="00571496">
        <w:rPr>
          <w:rFonts w:eastAsia="Times New Roman" w:cstheme="minorHAnsi"/>
          <w:lang w:eastAsia="en-AU"/>
        </w:rPr>
        <w:t>earch</w:t>
      </w:r>
      <w:r w:rsidRPr="00D2435E">
        <w:rPr>
          <w:rFonts w:eastAsia="Times New Roman" w:cstheme="minorHAnsi"/>
          <w:lang w:eastAsia="en-AU"/>
        </w:rPr>
        <w:t xml:space="preserve"> 41 (D1): D590-D596.</w:t>
      </w:r>
    </w:p>
    <w:p w14:paraId="5E4A7407" w14:textId="7777777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2016. </w:t>
      </w:r>
      <w:proofErr w:type="spellStart"/>
      <w:r w:rsidRPr="00D2435E">
        <w:rPr>
          <w:rFonts w:eastAsia="Times New Roman" w:cstheme="minorHAnsi"/>
          <w:lang w:eastAsia="en-AU"/>
        </w:rPr>
        <w:t>FigTree</w:t>
      </w:r>
      <w:proofErr w:type="spellEnd"/>
      <w:r w:rsidRPr="00D2435E">
        <w:rPr>
          <w:rFonts w:eastAsia="Times New Roman" w:cstheme="minorHAnsi"/>
          <w:lang w:eastAsia="en-AU"/>
        </w:rPr>
        <w:t xml:space="preserve"> v1.4.3 http://tree.bio.ed.ac.uk/software/figtree/.</w:t>
      </w:r>
    </w:p>
    <w:p w14:paraId="69522B0C" w14:textId="74931FAB" w:rsidR="00D2435E" w:rsidRDefault="00D2435E" w:rsidP="00D2435E">
      <w:pPr>
        <w:numPr>
          <w:ilvl w:val="0"/>
          <w:numId w:val="16"/>
        </w:numPr>
        <w:spacing w:after="0" w:line="240" w:lineRule="auto"/>
        <w:rPr>
          <w:ins w:id="205" w:author="Francesco Martoni (DEDJTR)" w:date="2020-02-19T09:51:00Z"/>
          <w:rFonts w:eastAsia="Times New Roman" w:cstheme="minorHAnsi"/>
          <w:lang w:eastAsia="en-AU"/>
        </w:rPr>
      </w:pPr>
      <w:proofErr w:type="spellStart"/>
      <w:r w:rsidRPr="00D2435E">
        <w:rPr>
          <w:rFonts w:eastAsia="Times New Roman" w:cstheme="minorHAnsi"/>
          <w:lang w:eastAsia="en-AU"/>
        </w:rPr>
        <w:t>Rambaut</w:t>
      </w:r>
      <w:proofErr w:type="spellEnd"/>
      <w:r w:rsidRPr="00D2435E">
        <w:rPr>
          <w:rFonts w:eastAsia="Times New Roman" w:cstheme="minorHAnsi"/>
          <w:lang w:eastAsia="en-AU"/>
        </w:rPr>
        <w:t xml:space="preserve">, A., Drummond, A.J., </w:t>
      </w:r>
      <w:proofErr w:type="spellStart"/>
      <w:r w:rsidRPr="00D2435E">
        <w:rPr>
          <w:rFonts w:eastAsia="Times New Roman" w:cstheme="minorHAnsi"/>
          <w:lang w:eastAsia="en-AU"/>
        </w:rPr>
        <w:t>Xie</w:t>
      </w:r>
      <w:proofErr w:type="spellEnd"/>
      <w:r w:rsidRPr="00D2435E">
        <w:rPr>
          <w:rFonts w:eastAsia="Times New Roman" w:cstheme="minorHAnsi"/>
          <w:lang w:eastAsia="en-AU"/>
        </w:rPr>
        <w:t xml:space="preserve">, D., </w:t>
      </w:r>
      <w:proofErr w:type="spellStart"/>
      <w:r w:rsidRPr="00D2435E">
        <w:rPr>
          <w:rFonts w:eastAsia="Times New Roman" w:cstheme="minorHAnsi"/>
          <w:lang w:eastAsia="en-AU"/>
        </w:rPr>
        <w:t>Baele</w:t>
      </w:r>
      <w:proofErr w:type="spellEnd"/>
      <w:r w:rsidRPr="00D2435E">
        <w:rPr>
          <w:rFonts w:eastAsia="Times New Roman" w:cstheme="minorHAnsi"/>
          <w:lang w:eastAsia="en-AU"/>
        </w:rPr>
        <w:t xml:space="preserve">, G., </w:t>
      </w:r>
      <w:proofErr w:type="spellStart"/>
      <w:r w:rsidRPr="00D2435E">
        <w:rPr>
          <w:rFonts w:eastAsia="Times New Roman" w:cstheme="minorHAnsi"/>
          <w:lang w:eastAsia="en-AU"/>
        </w:rPr>
        <w:t>Suchard</w:t>
      </w:r>
      <w:proofErr w:type="spellEnd"/>
      <w:r w:rsidRPr="00D2435E">
        <w:rPr>
          <w:rFonts w:eastAsia="Times New Roman" w:cstheme="minorHAnsi"/>
          <w:lang w:eastAsia="en-AU"/>
        </w:rPr>
        <w:t xml:space="preserve">, M.A. 2018. Tracer v1.7, Available from </w:t>
      </w:r>
      <w:ins w:id="206" w:author="Francesco Martoni (DEDJTR)" w:date="2020-02-19T09:51:00Z">
        <w:r w:rsidR="00013B97">
          <w:rPr>
            <w:rFonts w:eastAsia="Times New Roman" w:cstheme="minorHAnsi"/>
            <w:lang w:eastAsia="en-AU"/>
          </w:rPr>
          <w:fldChar w:fldCharType="begin"/>
        </w:r>
        <w:r w:rsidR="00013B97">
          <w:rPr>
            <w:rFonts w:eastAsia="Times New Roman" w:cstheme="minorHAnsi"/>
            <w:lang w:eastAsia="en-AU"/>
          </w:rPr>
          <w:instrText xml:space="preserve"> HYPERLINK "</w:instrText>
        </w:r>
      </w:ins>
      <w:r w:rsidR="00013B97" w:rsidRPr="00D2435E">
        <w:rPr>
          <w:rFonts w:eastAsia="Times New Roman" w:cstheme="minorHAnsi"/>
          <w:lang w:eastAsia="en-AU"/>
        </w:rPr>
        <w:instrText>http://beast.community/tracer</w:instrText>
      </w:r>
      <w:ins w:id="207" w:author="Francesco Martoni (DEDJTR)" w:date="2020-02-19T09:51:00Z">
        <w:r w:rsidR="00013B97">
          <w:rPr>
            <w:rFonts w:eastAsia="Times New Roman" w:cstheme="minorHAnsi"/>
            <w:lang w:eastAsia="en-AU"/>
          </w:rPr>
          <w:instrText xml:space="preserve">" </w:instrText>
        </w:r>
        <w:r w:rsidR="00013B97">
          <w:rPr>
            <w:rFonts w:eastAsia="Times New Roman" w:cstheme="minorHAnsi"/>
            <w:lang w:eastAsia="en-AU"/>
          </w:rPr>
          <w:fldChar w:fldCharType="separate"/>
        </w:r>
      </w:ins>
      <w:r w:rsidR="00013B97" w:rsidRPr="008B2510">
        <w:rPr>
          <w:rStyle w:val="Hyperlink"/>
          <w:rFonts w:eastAsia="Times New Roman" w:cstheme="minorHAnsi"/>
          <w:lang w:eastAsia="en-AU"/>
        </w:rPr>
        <w:t>http://beast.community/tracer</w:t>
      </w:r>
      <w:ins w:id="208" w:author="Francesco Martoni (DEDJTR)" w:date="2020-02-19T09:51:00Z">
        <w:r w:rsidR="00013B97">
          <w:rPr>
            <w:rFonts w:eastAsia="Times New Roman" w:cstheme="minorHAnsi"/>
            <w:lang w:eastAsia="en-AU"/>
          </w:rPr>
          <w:fldChar w:fldCharType="end"/>
        </w:r>
      </w:ins>
      <w:r w:rsidRPr="00D2435E">
        <w:rPr>
          <w:rFonts w:eastAsia="Times New Roman" w:cstheme="minorHAnsi"/>
          <w:lang w:eastAsia="en-AU"/>
        </w:rPr>
        <w:t>.</w:t>
      </w:r>
    </w:p>
    <w:p w14:paraId="31BEBE55" w14:textId="0FFAFA44" w:rsidR="00013B97" w:rsidRPr="00013B97" w:rsidRDefault="00013B97">
      <w:pPr>
        <w:numPr>
          <w:ilvl w:val="0"/>
          <w:numId w:val="16"/>
        </w:numPr>
        <w:spacing w:after="0" w:line="240" w:lineRule="auto"/>
        <w:rPr>
          <w:rFonts w:eastAsia="Times New Roman" w:cstheme="minorHAnsi"/>
          <w:lang w:eastAsia="en-AU"/>
        </w:rPr>
      </w:pPr>
      <w:ins w:id="209" w:author="Francesco Martoni (DEDJTR)" w:date="2020-02-19T09:52:00Z">
        <w:r w:rsidRPr="00013B97">
          <w:rPr>
            <w:rFonts w:eastAsia="Times New Roman" w:cstheme="minorHAnsi"/>
            <w:lang w:eastAsia="en-AU"/>
          </w:rPr>
          <w:t>Ramsey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Johnson</w:t>
        </w:r>
        <w:r>
          <w:rPr>
            <w:rFonts w:eastAsia="Times New Roman" w:cstheme="minorHAnsi"/>
            <w:lang w:eastAsia="en-AU"/>
          </w:rPr>
          <w:t>,</w:t>
        </w:r>
        <w:r w:rsidRPr="00013B97">
          <w:rPr>
            <w:rFonts w:eastAsia="Times New Roman" w:cstheme="minorHAnsi"/>
            <w:lang w:eastAsia="en-AU"/>
          </w:rPr>
          <w:t xml:space="preserve"> R</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xml:space="preserve">, </w:t>
        </w:r>
        <w:proofErr w:type="spellStart"/>
        <w:r w:rsidRPr="00013B97">
          <w:rPr>
            <w:rFonts w:eastAsia="Times New Roman" w:cstheme="minorHAnsi"/>
            <w:lang w:eastAsia="en-AU"/>
          </w:rPr>
          <w:t>Hoki</w:t>
        </w:r>
        <w:proofErr w:type="spellEnd"/>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r w:rsidRPr="00013B97">
          <w:rPr>
            <w:rFonts w:eastAsia="Times New Roman" w:cstheme="minorHAnsi"/>
            <w:lang w:eastAsia="en-AU"/>
          </w:rPr>
          <w:t>S</w:t>
        </w:r>
        <w:r>
          <w:rPr>
            <w:rFonts w:eastAsia="Times New Roman" w:cstheme="minorHAnsi"/>
            <w:lang w:eastAsia="en-AU"/>
          </w:rPr>
          <w:t>.</w:t>
        </w:r>
        <w:r w:rsidRPr="00013B97">
          <w:rPr>
            <w:rFonts w:eastAsia="Times New Roman" w:cstheme="minorHAnsi"/>
            <w:lang w:eastAsia="en-AU"/>
          </w:rPr>
          <w:t>, Kruse</w:t>
        </w:r>
        <w:r>
          <w:rPr>
            <w:rFonts w:eastAsia="Times New Roman" w:cstheme="minorHAnsi"/>
            <w:lang w:eastAsia="en-AU"/>
          </w:rPr>
          <w:t>,</w:t>
        </w:r>
        <w:r w:rsidRPr="00013B97">
          <w:rPr>
            <w:rFonts w:eastAsia="Times New Roman" w:cstheme="minorHAnsi"/>
            <w:lang w:eastAsia="en-AU"/>
          </w:rPr>
          <w:t xml:space="preserve"> A</w:t>
        </w:r>
        <w:r>
          <w:rPr>
            <w:rFonts w:eastAsia="Times New Roman" w:cstheme="minorHAnsi"/>
            <w:lang w:eastAsia="en-AU"/>
          </w:rPr>
          <w:t>.</w:t>
        </w:r>
        <w:r w:rsidRPr="00013B97">
          <w:rPr>
            <w:rFonts w:eastAsia="Times New Roman" w:cstheme="minorHAnsi"/>
            <w:lang w:eastAsia="en-AU"/>
          </w:rPr>
          <w:t>, Mahoney</w:t>
        </w:r>
        <w:r>
          <w:rPr>
            <w:rFonts w:eastAsia="Times New Roman" w:cstheme="minorHAnsi"/>
            <w:lang w:eastAsia="en-AU"/>
          </w:rPr>
          <w:t>,</w:t>
        </w:r>
        <w:r w:rsidRPr="00013B97">
          <w:rPr>
            <w:rFonts w:eastAsia="Times New Roman" w:cstheme="minorHAnsi"/>
            <w:lang w:eastAsia="en-AU"/>
          </w:rPr>
          <w:t xml:space="preserve"> J</w:t>
        </w:r>
        <w:r>
          <w:rPr>
            <w:rFonts w:eastAsia="Times New Roman" w:cstheme="minorHAnsi"/>
            <w:lang w:eastAsia="en-AU"/>
          </w:rPr>
          <w:t>.</w:t>
        </w:r>
      </w:ins>
      <w:ins w:id="210" w:author="Francesco Martoni (DEDJTR)" w:date="2020-02-19T09:53:00Z">
        <w:r>
          <w:rPr>
            <w:rFonts w:eastAsia="Times New Roman" w:cstheme="minorHAnsi"/>
            <w:lang w:eastAsia="en-AU"/>
          </w:rPr>
          <w:t>,</w:t>
        </w:r>
      </w:ins>
      <w:ins w:id="211" w:author="Francesco Martoni (DEDJTR)" w:date="2020-02-19T09:52:00Z">
        <w:r w:rsidRPr="00013B97">
          <w:rPr>
            <w:rFonts w:eastAsia="Times New Roman" w:cstheme="minorHAnsi"/>
            <w:lang w:eastAsia="en-AU"/>
          </w:rPr>
          <w:t xml:space="preserve"> </w:t>
        </w:r>
      </w:ins>
      <w:proofErr w:type="spellStart"/>
      <w:ins w:id="212" w:author="Francesco Martoni (DEDJTR)" w:date="2020-02-19T09:53:00Z">
        <w:r w:rsidRPr="00013B97">
          <w:rPr>
            <w:rFonts w:eastAsia="Times New Roman" w:cstheme="minorHAnsi"/>
            <w:lang w:eastAsia="en-AU"/>
          </w:rPr>
          <w:t>Hilf</w:t>
        </w:r>
        <w:proofErr w:type="spellEnd"/>
        <w:r w:rsidRPr="00013B97">
          <w:rPr>
            <w:rFonts w:eastAsia="Times New Roman" w:cstheme="minorHAnsi"/>
            <w:lang w:eastAsia="en-AU"/>
          </w:rPr>
          <w:t>,</w:t>
        </w:r>
        <w:r>
          <w:rPr>
            <w:rFonts w:eastAsia="Times New Roman" w:cstheme="minorHAnsi"/>
            <w:lang w:eastAsia="en-AU"/>
          </w:rPr>
          <w:t xml:space="preserve"> M.E., </w:t>
        </w:r>
        <w:r w:rsidRPr="00013B97">
          <w:rPr>
            <w:rFonts w:eastAsia="Times New Roman" w:cstheme="minorHAnsi"/>
            <w:lang w:eastAsia="en-AU"/>
          </w:rPr>
          <w:t>Hunter,</w:t>
        </w:r>
        <w:r>
          <w:rPr>
            <w:rFonts w:eastAsia="Times New Roman" w:cstheme="minorHAnsi"/>
            <w:lang w:eastAsia="en-AU"/>
          </w:rPr>
          <w:t xml:space="preserve"> W.B., </w:t>
        </w:r>
        <w:r w:rsidRPr="00013B97">
          <w:rPr>
            <w:rFonts w:eastAsia="Times New Roman" w:cstheme="minorHAnsi"/>
            <w:lang w:eastAsia="en-AU"/>
          </w:rPr>
          <w:t>Hall,</w:t>
        </w:r>
        <w:r>
          <w:rPr>
            <w:rFonts w:eastAsia="Times New Roman" w:cstheme="minorHAnsi"/>
            <w:lang w:eastAsia="en-AU"/>
          </w:rPr>
          <w:t xml:space="preserve"> D.G., </w:t>
        </w:r>
        <w:r w:rsidRPr="00013B97">
          <w:rPr>
            <w:rFonts w:eastAsia="Times New Roman" w:cstheme="minorHAnsi"/>
            <w:lang w:eastAsia="en-AU"/>
          </w:rPr>
          <w:t>Schroeder,</w:t>
        </w:r>
        <w:r>
          <w:rPr>
            <w:rFonts w:eastAsia="Times New Roman" w:cstheme="minorHAnsi"/>
            <w:lang w:eastAsia="en-AU"/>
          </w:rPr>
          <w:t xml:space="preserve"> F.C., </w:t>
        </w:r>
        <w:proofErr w:type="spellStart"/>
        <w:r w:rsidRPr="00013B97">
          <w:rPr>
            <w:rFonts w:eastAsia="Times New Roman" w:cstheme="minorHAnsi"/>
            <w:lang w:eastAsia="en-AU"/>
          </w:rPr>
          <w:t>MacCoss</w:t>
        </w:r>
        <w:proofErr w:type="spellEnd"/>
        <w:r w:rsidRPr="00013B97">
          <w:rPr>
            <w:rFonts w:eastAsia="Times New Roman" w:cstheme="minorHAnsi"/>
            <w:lang w:eastAsia="en-AU"/>
          </w:rPr>
          <w:t>,</w:t>
        </w:r>
        <w:r>
          <w:rPr>
            <w:rFonts w:eastAsia="Times New Roman" w:cstheme="minorHAnsi"/>
            <w:lang w:eastAsia="en-AU"/>
          </w:rPr>
          <w:t xml:space="preserve"> M.J., </w:t>
        </w:r>
        <w:r w:rsidRPr="00013B97">
          <w:rPr>
            <w:rFonts w:eastAsia="Times New Roman" w:cstheme="minorHAnsi"/>
            <w:lang w:eastAsia="en-AU"/>
          </w:rPr>
          <w:t>Cilia</w:t>
        </w:r>
        <w:r>
          <w:rPr>
            <w:rFonts w:eastAsia="Times New Roman" w:cstheme="minorHAnsi"/>
            <w:lang w:eastAsia="en-AU"/>
          </w:rPr>
          <w:t>, M.</w:t>
        </w:r>
        <w:r w:rsidRPr="00013B97">
          <w:rPr>
            <w:rFonts w:eastAsia="Times New Roman" w:cstheme="minorHAnsi"/>
            <w:lang w:eastAsia="en-AU"/>
          </w:rPr>
          <w:t xml:space="preserve"> </w:t>
        </w:r>
      </w:ins>
      <w:ins w:id="213" w:author="Francesco Martoni (DEDJTR)" w:date="2020-02-19T09:52:00Z">
        <w:r w:rsidRPr="00013B97">
          <w:rPr>
            <w:rFonts w:eastAsia="Times New Roman" w:cstheme="minorHAnsi"/>
            <w:lang w:eastAsia="en-AU"/>
          </w:rPr>
          <w:t>2015</w:t>
        </w:r>
      </w:ins>
      <w:ins w:id="214" w:author="Francesco Martoni (DEDJTR)" w:date="2020-02-19T09:54:00Z">
        <w:r>
          <w:rPr>
            <w:rFonts w:eastAsia="Times New Roman" w:cstheme="minorHAnsi"/>
            <w:lang w:eastAsia="en-AU"/>
          </w:rPr>
          <w:t>.</w:t>
        </w:r>
      </w:ins>
      <w:ins w:id="215" w:author="Francesco Martoni (DEDJTR)" w:date="2020-02-19T09:52:00Z">
        <w:r w:rsidRPr="00013B97">
          <w:rPr>
            <w:rFonts w:eastAsia="Times New Roman" w:cstheme="minorHAnsi"/>
            <w:lang w:eastAsia="en-AU"/>
          </w:rPr>
          <w:t xml:space="preserve"> Metabolic interplay between the Asian citrus psyllid and its </w:t>
        </w:r>
        <w:proofErr w:type="spellStart"/>
        <w:r w:rsidRPr="00013B97">
          <w:rPr>
            <w:rFonts w:eastAsia="Times New Roman" w:cstheme="minorHAnsi"/>
            <w:i/>
            <w:iCs/>
            <w:lang w:eastAsia="en-AU"/>
            <w:rPrChange w:id="216" w:author="Francesco Martoni (DEDJTR)" w:date="2020-02-19T09:52:00Z">
              <w:rPr>
                <w:rFonts w:eastAsia="Times New Roman" w:cstheme="minorHAnsi"/>
                <w:lang w:eastAsia="en-AU"/>
              </w:rPr>
            </w:rPrChange>
          </w:rPr>
          <w:t>Profftella</w:t>
        </w:r>
        <w:proofErr w:type="spellEnd"/>
        <w:r w:rsidRPr="00013B97">
          <w:rPr>
            <w:rFonts w:eastAsia="Times New Roman" w:cstheme="minorHAnsi"/>
            <w:lang w:eastAsia="en-AU"/>
          </w:rPr>
          <w:t xml:space="preserve"> symbiont: an Achilles’ heel of the citrus greening insect vector. </w:t>
        </w:r>
        <w:proofErr w:type="spellStart"/>
        <w:r w:rsidRPr="00013B97">
          <w:rPr>
            <w:rFonts w:eastAsia="Times New Roman" w:cstheme="minorHAnsi"/>
            <w:lang w:eastAsia="en-AU"/>
          </w:rPr>
          <w:t>PLoSONE</w:t>
        </w:r>
        <w:proofErr w:type="spellEnd"/>
        <w:r w:rsidRPr="00013B97">
          <w:rPr>
            <w:rFonts w:eastAsia="Times New Roman" w:cstheme="minorHAnsi"/>
            <w:lang w:eastAsia="en-AU"/>
          </w:rPr>
          <w:t xml:space="preserve"> 10: e0140826.</w:t>
        </w:r>
      </w:ins>
    </w:p>
    <w:p w14:paraId="104A6AE4" w14:textId="2067DCD9"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Saha</w:t>
      </w:r>
      <w:proofErr w:type="spellEnd"/>
      <w:r w:rsidRPr="00D2435E">
        <w:rPr>
          <w:rFonts w:eastAsia="Times New Roman" w:cstheme="minorHAnsi"/>
          <w:lang w:eastAsia="en-AU"/>
        </w:rPr>
        <w:t xml:space="preserve">, S., Hunter, </w:t>
      </w:r>
      <w:r w:rsidR="00DB5AD2">
        <w:rPr>
          <w:rFonts w:eastAsia="Times New Roman" w:cstheme="minorHAnsi"/>
          <w:lang w:eastAsia="en-AU"/>
        </w:rPr>
        <w:t xml:space="preserve">W.B., </w:t>
      </w:r>
      <w:r w:rsidRPr="00D2435E">
        <w:rPr>
          <w:rFonts w:eastAsia="Times New Roman" w:cstheme="minorHAnsi"/>
          <w:lang w:eastAsia="en-AU"/>
        </w:rPr>
        <w:t xml:space="preserve">Reese, </w:t>
      </w:r>
      <w:r w:rsidR="00DB5AD2">
        <w:rPr>
          <w:rFonts w:eastAsia="Times New Roman" w:cstheme="minorHAnsi"/>
          <w:lang w:eastAsia="en-AU"/>
        </w:rPr>
        <w:t xml:space="preserve">J., </w:t>
      </w:r>
      <w:r w:rsidRPr="00D2435E">
        <w:rPr>
          <w:rFonts w:eastAsia="Times New Roman" w:cstheme="minorHAnsi"/>
          <w:lang w:eastAsia="en-AU"/>
        </w:rPr>
        <w:t xml:space="preserve">Morgan, </w:t>
      </w:r>
      <w:r w:rsidR="00DB5AD2">
        <w:rPr>
          <w:rFonts w:eastAsia="Times New Roman" w:cstheme="minorHAnsi"/>
          <w:lang w:eastAsia="en-AU"/>
        </w:rPr>
        <w:t xml:space="preserve">J.K., </w:t>
      </w:r>
      <w:proofErr w:type="spellStart"/>
      <w:r w:rsidRPr="00D2435E">
        <w:rPr>
          <w:rFonts w:eastAsia="Times New Roman" w:cstheme="minorHAnsi"/>
          <w:lang w:eastAsia="en-AU"/>
        </w:rPr>
        <w:t>Marutani-Hert</w:t>
      </w:r>
      <w:proofErr w:type="spellEnd"/>
      <w:r w:rsidRPr="00D2435E">
        <w:rPr>
          <w:rFonts w:eastAsia="Times New Roman" w:cstheme="minorHAnsi"/>
          <w:lang w:eastAsia="en-AU"/>
        </w:rPr>
        <w:t xml:space="preserve">, </w:t>
      </w:r>
      <w:r w:rsidR="00DB5AD2">
        <w:rPr>
          <w:rFonts w:eastAsia="Times New Roman" w:cstheme="minorHAnsi"/>
          <w:lang w:eastAsia="en-AU"/>
        </w:rPr>
        <w:t xml:space="preserve">M., </w:t>
      </w:r>
      <w:r w:rsidRPr="00D2435E">
        <w:rPr>
          <w:rFonts w:eastAsia="Times New Roman" w:cstheme="minorHAnsi"/>
          <w:lang w:eastAsia="en-AU"/>
        </w:rPr>
        <w:t>Huang,</w:t>
      </w:r>
      <w:r w:rsidR="00DB5AD2">
        <w:rPr>
          <w:rFonts w:eastAsia="Times New Roman" w:cstheme="minorHAnsi"/>
          <w:lang w:eastAsia="en-AU"/>
        </w:rPr>
        <w:t xml:space="preserve"> H.,</w:t>
      </w:r>
      <w:r w:rsidRPr="00D2435E">
        <w:rPr>
          <w:rFonts w:eastAsia="Times New Roman" w:cstheme="minorHAnsi"/>
          <w:lang w:eastAsia="en-AU"/>
        </w:rPr>
        <w:t xml:space="preserve"> </w:t>
      </w:r>
      <w:proofErr w:type="spellStart"/>
      <w:r w:rsidRPr="00D2435E">
        <w:rPr>
          <w:rFonts w:eastAsia="Times New Roman" w:cstheme="minorHAnsi"/>
          <w:lang w:eastAsia="en-AU"/>
        </w:rPr>
        <w:t>Lindeberg</w:t>
      </w:r>
      <w:proofErr w:type="spellEnd"/>
      <w:r w:rsidR="00DB5AD2">
        <w:rPr>
          <w:rFonts w:eastAsia="Times New Roman" w:cstheme="minorHAnsi"/>
          <w:lang w:eastAsia="en-AU"/>
        </w:rPr>
        <w:t>, M</w:t>
      </w:r>
      <w:r w:rsidRPr="00D2435E">
        <w:rPr>
          <w:rFonts w:eastAsia="Times New Roman" w:cstheme="minorHAnsi"/>
          <w:lang w:eastAsia="en-AU"/>
        </w:rPr>
        <w:t xml:space="preserve">. 2012. Survey of Endosymbionts in the </w:t>
      </w:r>
      <w:proofErr w:type="spellStart"/>
      <w:r w:rsidRPr="00D2435E">
        <w:rPr>
          <w:rFonts w:eastAsia="Times New Roman" w:cstheme="minorHAnsi"/>
          <w:lang w:eastAsia="en-AU"/>
        </w:rPr>
        <w:t>Diaphorina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citri</w:t>
      </w:r>
      <w:proofErr w:type="spellEnd"/>
      <w:r w:rsidRPr="00D2435E">
        <w:rPr>
          <w:rFonts w:eastAsia="Times New Roman" w:cstheme="minorHAnsi"/>
          <w:lang w:eastAsia="en-AU"/>
        </w:rPr>
        <w:t xml:space="preserve"> Metagenome and Assembly of a Wolbachia </w:t>
      </w:r>
      <w:proofErr w:type="spellStart"/>
      <w:r w:rsidRPr="00D2435E">
        <w:rPr>
          <w:rFonts w:eastAsia="Times New Roman" w:cstheme="minorHAnsi"/>
          <w:lang w:eastAsia="en-AU"/>
        </w:rPr>
        <w:t>wDi</w:t>
      </w:r>
      <w:proofErr w:type="spellEnd"/>
      <w:r w:rsidRPr="00D2435E">
        <w:rPr>
          <w:rFonts w:eastAsia="Times New Roman" w:cstheme="minorHAnsi"/>
          <w:lang w:eastAsia="en-AU"/>
        </w:rPr>
        <w:t xml:space="preserve"> Draft Genome. </w:t>
      </w:r>
      <w:proofErr w:type="spellStart"/>
      <w:r w:rsidRPr="00D2435E">
        <w:rPr>
          <w:rFonts w:eastAsia="Times New Roman" w:cstheme="minorHAnsi"/>
          <w:lang w:eastAsia="en-AU"/>
        </w:rPr>
        <w:t>Plos</w:t>
      </w:r>
      <w:proofErr w:type="spellEnd"/>
      <w:r w:rsidRPr="00D2435E">
        <w:rPr>
          <w:rFonts w:eastAsia="Times New Roman" w:cstheme="minorHAnsi"/>
          <w:lang w:eastAsia="en-AU"/>
        </w:rPr>
        <w:t xml:space="preserve"> One</w:t>
      </w:r>
      <w:r w:rsidR="00DB5AD2">
        <w:rPr>
          <w:rFonts w:eastAsia="Times New Roman" w:cstheme="minorHAnsi"/>
          <w:lang w:eastAsia="en-AU"/>
        </w:rPr>
        <w:t>,</w:t>
      </w:r>
      <w:r w:rsidRPr="00D2435E">
        <w:rPr>
          <w:rFonts w:eastAsia="Times New Roman" w:cstheme="minorHAnsi"/>
          <w:lang w:eastAsia="en-AU"/>
        </w:rPr>
        <w:t xml:space="preserve"> 7.</w:t>
      </w:r>
    </w:p>
    <w:p w14:paraId="11F36627" w14:textId="3E6CAB3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Sanders, J</w:t>
      </w:r>
      <w:r w:rsidR="00DB5AD2">
        <w:rPr>
          <w:rFonts w:eastAsia="Times New Roman" w:cstheme="minorHAnsi"/>
          <w:lang w:eastAsia="en-AU"/>
        </w:rPr>
        <w:t>.</w:t>
      </w:r>
      <w:r w:rsidRPr="00D2435E">
        <w:rPr>
          <w:rFonts w:eastAsia="Times New Roman" w:cstheme="minorHAnsi"/>
          <w:lang w:eastAsia="en-AU"/>
        </w:rPr>
        <w:t>G., Powell,</w:t>
      </w:r>
      <w:r w:rsidR="00DB5AD2">
        <w:rPr>
          <w:rFonts w:eastAsia="Times New Roman" w:cstheme="minorHAnsi"/>
          <w:lang w:eastAsia="en-AU"/>
        </w:rPr>
        <w:t xml:space="preserve"> S.,</w:t>
      </w:r>
      <w:r w:rsidRPr="00D2435E">
        <w:rPr>
          <w:rFonts w:eastAsia="Times New Roman" w:cstheme="minorHAnsi"/>
          <w:lang w:eastAsia="en-AU"/>
        </w:rPr>
        <w:t xml:space="preserve"> </w:t>
      </w:r>
      <w:proofErr w:type="spellStart"/>
      <w:r w:rsidRPr="00D2435E">
        <w:rPr>
          <w:rFonts w:eastAsia="Times New Roman" w:cstheme="minorHAnsi"/>
          <w:lang w:eastAsia="en-AU"/>
        </w:rPr>
        <w:t>Kronauer</w:t>
      </w:r>
      <w:proofErr w:type="spellEnd"/>
      <w:r w:rsidRPr="00D2435E">
        <w:rPr>
          <w:rFonts w:eastAsia="Times New Roman" w:cstheme="minorHAnsi"/>
          <w:lang w:eastAsia="en-AU"/>
        </w:rPr>
        <w:t>,</w:t>
      </w:r>
      <w:r w:rsidR="00DB5AD2">
        <w:rPr>
          <w:rFonts w:eastAsia="Times New Roman" w:cstheme="minorHAnsi"/>
          <w:lang w:eastAsia="en-AU"/>
        </w:rPr>
        <w:t xml:space="preserve"> D.J.C., </w:t>
      </w:r>
      <w:r w:rsidRPr="00D2435E">
        <w:rPr>
          <w:rFonts w:eastAsia="Times New Roman" w:cstheme="minorHAnsi"/>
          <w:lang w:eastAsia="en-AU"/>
        </w:rPr>
        <w:t>Vasconcelos,</w:t>
      </w:r>
      <w:r w:rsidR="00DB5AD2">
        <w:rPr>
          <w:rFonts w:eastAsia="Times New Roman" w:cstheme="minorHAnsi"/>
          <w:lang w:eastAsia="en-AU"/>
        </w:rPr>
        <w:t xml:space="preserve"> H.L., </w:t>
      </w:r>
      <w:r w:rsidRPr="00D2435E">
        <w:rPr>
          <w:rFonts w:eastAsia="Times New Roman" w:cstheme="minorHAnsi"/>
          <w:lang w:eastAsia="en-AU"/>
        </w:rPr>
        <w:t>Frederickson,</w:t>
      </w:r>
      <w:r w:rsidR="00DB5AD2">
        <w:rPr>
          <w:rFonts w:eastAsia="Times New Roman" w:cstheme="minorHAnsi"/>
          <w:lang w:eastAsia="en-AU"/>
        </w:rPr>
        <w:t xml:space="preserve"> M.E.,</w:t>
      </w:r>
      <w:r w:rsidRPr="00D2435E">
        <w:rPr>
          <w:rFonts w:eastAsia="Times New Roman" w:cstheme="minorHAnsi"/>
          <w:lang w:eastAsia="en-AU"/>
        </w:rPr>
        <w:t xml:space="preserve"> Pierce</w:t>
      </w:r>
      <w:r w:rsidR="00DB5AD2">
        <w:rPr>
          <w:rFonts w:eastAsia="Times New Roman" w:cstheme="minorHAnsi"/>
          <w:lang w:eastAsia="en-AU"/>
        </w:rPr>
        <w:t>, N.E.</w:t>
      </w:r>
      <w:r w:rsidRPr="00D2435E">
        <w:rPr>
          <w:rFonts w:eastAsia="Times New Roman" w:cstheme="minorHAnsi"/>
          <w:lang w:eastAsia="en-AU"/>
        </w:rPr>
        <w:t xml:space="preserve"> 2014. Stability and phylogenetic correlation in gut microbiota: lessons from ants and apes. Molecular Ecology</w:t>
      </w:r>
      <w:r w:rsidR="00DB5AD2">
        <w:rPr>
          <w:rFonts w:eastAsia="Times New Roman" w:cstheme="minorHAnsi"/>
          <w:lang w:eastAsia="en-AU"/>
        </w:rPr>
        <w:t>,</w:t>
      </w:r>
      <w:r w:rsidRPr="00D2435E">
        <w:rPr>
          <w:rFonts w:eastAsia="Times New Roman" w:cstheme="minorHAnsi"/>
          <w:lang w:eastAsia="en-AU"/>
        </w:rPr>
        <w:t xml:space="preserve"> 23: 1268-1283.</w:t>
      </w:r>
    </w:p>
    <w:p w14:paraId="41A297EC" w14:textId="792C058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Sauer, C., </w:t>
      </w:r>
      <w:proofErr w:type="spellStart"/>
      <w:r w:rsidRPr="00D2435E">
        <w:rPr>
          <w:rFonts w:eastAsia="Times New Roman" w:cstheme="minorHAnsi"/>
          <w:lang w:eastAsia="en-AU"/>
        </w:rPr>
        <w:t>Stackebrandt</w:t>
      </w:r>
      <w:proofErr w:type="spellEnd"/>
      <w:r w:rsidRPr="00D2435E">
        <w:rPr>
          <w:rFonts w:eastAsia="Times New Roman" w:cstheme="minorHAnsi"/>
          <w:lang w:eastAsia="en-AU"/>
        </w:rPr>
        <w:t xml:space="preserve">, </w:t>
      </w:r>
      <w:r w:rsidR="00DB5AD2">
        <w:rPr>
          <w:rFonts w:eastAsia="Times New Roman" w:cstheme="minorHAnsi"/>
          <w:lang w:eastAsia="en-AU"/>
        </w:rPr>
        <w:t xml:space="preserve">E., </w:t>
      </w:r>
      <w:r w:rsidRPr="00D2435E">
        <w:rPr>
          <w:rFonts w:eastAsia="Times New Roman" w:cstheme="minorHAnsi"/>
          <w:lang w:eastAsia="en-AU"/>
        </w:rPr>
        <w:t xml:space="preserve">Gadau, </w:t>
      </w:r>
      <w:r w:rsidR="00DB5AD2">
        <w:rPr>
          <w:rFonts w:eastAsia="Times New Roman" w:cstheme="minorHAnsi"/>
          <w:lang w:eastAsia="en-AU"/>
        </w:rPr>
        <w:t xml:space="preserve">J., </w:t>
      </w:r>
      <w:proofErr w:type="spellStart"/>
      <w:r w:rsidRPr="00D2435E">
        <w:rPr>
          <w:rFonts w:eastAsia="Times New Roman" w:cstheme="minorHAnsi"/>
          <w:lang w:eastAsia="en-AU"/>
        </w:rPr>
        <w:t>Holldobler</w:t>
      </w:r>
      <w:proofErr w:type="spellEnd"/>
      <w:r w:rsidRPr="00D2435E">
        <w:rPr>
          <w:rFonts w:eastAsia="Times New Roman" w:cstheme="minorHAnsi"/>
          <w:lang w:eastAsia="en-AU"/>
        </w:rPr>
        <w:t xml:space="preserve">, </w:t>
      </w:r>
      <w:r w:rsidR="00DB5AD2">
        <w:rPr>
          <w:rFonts w:eastAsia="Times New Roman" w:cstheme="minorHAnsi"/>
          <w:lang w:eastAsia="en-AU"/>
        </w:rPr>
        <w:t>B.,</w:t>
      </w:r>
      <w:r w:rsidRPr="00D2435E">
        <w:rPr>
          <w:rFonts w:eastAsia="Times New Roman" w:cstheme="minorHAnsi"/>
          <w:lang w:eastAsia="en-AU"/>
        </w:rPr>
        <w:t xml:space="preserve"> Gross</w:t>
      </w:r>
      <w:r w:rsidR="00DB5AD2">
        <w:rPr>
          <w:rFonts w:eastAsia="Times New Roman" w:cstheme="minorHAnsi"/>
          <w:lang w:eastAsia="en-AU"/>
        </w:rPr>
        <w:t>,</w:t>
      </w:r>
      <w:r w:rsidR="00DB5AD2" w:rsidRPr="00DB5AD2">
        <w:rPr>
          <w:rFonts w:eastAsia="Times New Roman" w:cstheme="minorHAnsi"/>
          <w:lang w:eastAsia="en-AU"/>
        </w:rPr>
        <w:t xml:space="preserve"> </w:t>
      </w:r>
      <w:r w:rsidR="00DB5AD2" w:rsidRPr="00D2435E">
        <w:rPr>
          <w:rFonts w:eastAsia="Times New Roman" w:cstheme="minorHAnsi"/>
          <w:lang w:eastAsia="en-AU"/>
        </w:rPr>
        <w:t>R</w:t>
      </w:r>
      <w:r w:rsidRPr="00D2435E">
        <w:rPr>
          <w:rFonts w:eastAsia="Times New Roman" w:cstheme="minorHAnsi"/>
          <w:lang w:eastAsia="en-AU"/>
        </w:rPr>
        <w:t xml:space="preserve">. 2000. Systematic relationships and </w:t>
      </w:r>
      <w:proofErr w:type="spellStart"/>
      <w:r w:rsidRPr="00D2435E">
        <w:rPr>
          <w:rFonts w:eastAsia="Times New Roman" w:cstheme="minorHAnsi"/>
          <w:lang w:eastAsia="en-AU"/>
        </w:rPr>
        <w:t>cospeciation</w:t>
      </w:r>
      <w:proofErr w:type="spellEnd"/>
      <w:r w:rsidRPr="00D2435E">
        <w:rPr>
          <w:rFonts w:eastAsia="Times New Roman" w:cstheme="minorHAnsi"/>
          <w:lang w:eastAsia="en-AU"/>
        </w:rPr>
        <w:t xml:space="preserve"> of bacterial endosymbionts and their carpenter ant host species: proposal of the new </w:t>
      </w:r>
      <w:proofErr w:type="spellStart"/>
      <w:r w:rsidRPr="00D2435E">
        <w:rPr>
          <w:rFonts w:eastAsia="Times New Roman" w:cstheme="minorHAnsi"/>
          <w:lang w:eastAsia="en-AU"/>
        </w:rPr>
        <w:t>taxon</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Blochmannia</w:t>
      </w:r>
      <w:proofErr w:type="spellEnd"/>
      <w:r w:rsidRPr="00D2435E">
        <w:rPr>
          <w:rFonts w:eastAsia="Times New Roman" w:cstheme="minorHAnsi"/>
          <w:lang w:eastAsia="en-AU"/>
        </w:rPr>
        <w:t xml:space="preserve"> gen. </w:t>
      </w:r>
      <w:proofErr w:type="spellStart"/>
      <w:r w:rsidRPr="00D2435E">
        <w:rPr>
          <w:rFonts w:eastAsia="Times New Roman" w:cstheme="minorHAnsi"/>
          <w:lang w:eastAsia="en-AU"/>
        </w:rPr>
        <w:t>nov.</w:t>
      </w:r>
      <w:proofErr w:type="spellEnd"/>
      <w:r w:rsidRPr="00D2435E">
        <w:rPr>
          <w:rFonts w:eastAsia="Times New Roman" w:cstheme="minorHAnsi"/>
          <w:lang w:eastAsia="en-AU"/>
        </w:rPr>
        <w:t xml:space="preserve"> International Journal of Systematic and Evolutionary Microbiology</w:t>
      </w:r>
      <w:r w:rsidR="00DB5AD2">
        <w:rPr>
          <w:rFonts w:eastAsia="Times New Roman" w:cstheme="minorHAnsi"/>
          <w:lang w:eastAsia="en-AU"/>
        </w:rPr>
        <w:t>,</w:t>
      </w:r>
      <w:r w:rsidRPr="00D2435E">
        <w:rPr>
          <w:rFonts w:eastAsia="Times New Roman" w:cstheme="minorHAnsi"/>
          <w:lang w:eastAsia="en-AU"/>
        </w:rPr>
        <w:t xml:space="preserve"> 50: 1877-1886.</w:t>
      </w:r>
    </w:p>
    <w:p w14:paraId="15AB0397" w14:textId="381B8C9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Schroder, D., </w:t>
      </w:r>
      <w:proofErr w:type="spellStart"/>
      <w:r w:rsidRPr="00D2435E">
        <w:rPr>
          <w:rFonts w:eastAsia="Times New Roman" w:cstheme="minorHAnsi"/>
          <w:lang w:eastAsia="en-AU"/>
        </w:rPr>
        <w:t>Deppisch</w:t>
      </w:r>
      <w:proofErr w:type="spellEnd"/>
      <w:r w:rsidRPr="00D2435E">
        <w:rPr>
          <w:rFonts w:eastAsia="Times New Roman" w:cstheme="minorHAnsi"/>
          <w:lang w:eastAsia="en-AU"/>
        </w:rPr>
        <w:t>,</w:t>
      </w:r>
      <w:r w:rsidR="0045573B">
        <w:rPr>
          <w:rFonts w:eastAsia="Times New Roman" w:cstheme="minorHAnsi"/>
          <w:lang w:eastAsia="en-AU"/>
        </w:rPr>
        <w:t xml:space="preserve"> H., </w:t>
      </w:r>
      <w:proofErr w:type="spellStart"/>
      <w:r w:rsidRPr="00D2435E">
        <w:rPr>
          <w:rFonts w:eastAsia="Times New Roman" w:cstheme="minorHAnsi"/>
          <w:lang w:eastAsia="en-AU"/>
        </w:rPr>
        <w:t>Obermayer</w:t>
      </w:r>
      <w:proofErr w:type="spellEnd"/>
      <w:r w:rsidRPr="00D2435E">
        <w:rPr>
          <w:rFonts w:eastAsia="Times New Roman" w:cstheme="minorHAnsi"/>
          <w:lang w:eastAsia="en-AU"/>
        </w:rPr>
        <w:t>,</w:t>
      </w:r>
      <w:r w:rsidR="0045573B">
        <w:rPr>
          <w:rFonts w:eastAsia="Times New Roman" w:cstheme="minorHAnsi"/>
          <w:lang w:eastAsia="en-AU"/>
        </w:rPr>
        <w:t xml:space="preserve"> M., </w:t>
      </w:r>
      <w:proofErr w:type="spellStart"/>
      <w:r w:rsidRPr="00D2435E">
        <w:rPr>
          <w:rFonts w:eastAsia="Times New Roman" w:cstheme="minorHAnsi"/>
          <w:lang w:eastAsia="en-AU"/>
        </w:rPr>
        <w:t>Krohne</w:t>
      </w:r>
      <w:proofErr w:type="spellEnd"/>
      <w:r w:rsidRPr="00D2435E">
        <w:rPr>
          <w:rFonts w:eastAsia="Times New Roman" w:cstheme="minorHAnsi"/>
          <w:lang w:eastAsia="en-AU"/>
        </w:rPr>
        <w:t>,</w:t>
      </w:r>
      <w:r w:rsidR="0045573B">
        <w:rPr>
          <w:rFonts w:eastAsia="Times New Roman" w:cstheme="minorHAnsi"/>
          <w:lang w:eastAsia="en-AU"/>
        </w:rPr>
        <w:t xml:space="preserve"> G., </w:t>
      </w:r>
      <w:proofErr w:type="spellStart"/>
      <w:r w:rsidRPr="00D2435E">
        <w:rPr>
          <w:rFonts w:eastAsia="Times New Roman" w:cstheme="minorHAnsi"/>
          <w:lang w:eastAsia="en-AU"/>
        </w:rPr>
        <w:t>Stackebrandt</w:t>
      </w:r>
      <w:proofErr w:type="spellEnd"/>
      <w:r w:rsidRPr="00D2435E">
        <w:rPr>
          <w:rFonts w:eastAsia="Times New Roman" w:cstheme="minorHAnsi"/>
          <w:lang w:eastAsia="en-AU"/>
        </w:rPr>
        <w:t>,</w:t>
      </w:r>
      <w:r w:rsidR="0045573B">
        <w:rPr>
          <w:rFonts w:eastAsia="Times New Roman" w:cstheme="minorHAnsi"/>
          <w:lang w:eastAsia="en-AU"/>
        </w:rPr>
        <w:t xml:space="preserve"> E., </w:t>
      </w:r>
      <w:proofErr w:type="spellStart"/>
      <w:r w:rsidRPr="00D2435E">
        <w:rPr>
          <w:rFonts w:eastAsia="Times New Roman" w:cstheme="minorHAnsi"/>
          <w:lang w:eastAsia="en-AU"/>
        </w:rPr>
        <w:t>Holldobler</w:t>
      </w:r>
      <w:proofErr w:type="spellEnd"/>
      <w:r w:rsidRPr="00D2435E">
        <w:rPr>
          <w:rFonts w:eastAsia="Times New Roman" w:cstheme="minorHAnsi"/>
          <w:lang w:eastAsia="en-AU"/>
        </w:rPr>
        <w:t>,</w:t>
      </w:r>
      <w:r w:rsidR="0045573B">
        <w:rPr>
          <w:rFonts w:eastAsia="Times New Roman" w:cstheme="minorHAnsi"/>
          <w:lang w:eastAsia="en-AU"/>
        </w:rPr>
        <w:t xml:space="preserve"> B.,</w:t>
      </w:r>
      <w:r w:rsidRPr="00D2435E">
        <w:rPr>
          <w:rFonts w:eastAsia="Times New Roman" w:cstheme="minorHAnsi"/>
          <w:lang w:eastAsia="en-AU"/>
        </w:rPr>
        <w:t xml:space="preserve"> Goebel,</w:t>
      </w:r>
      <w:r w:rsidR="0045573B">
        <w:rPr>
          <w:rFonts w:eastAsia="Times New Roman" w:cstheme="minorHAnsi"/>
          <w:lang w:eastAsia="en-AU"/>
        </w:rPr>
        <w:t xml:space="preserve"> W., </w:t>
      </w:r>
      <w:r w:rsidRPr="00D2435E">
        <w:rPr>
          <w:rFonts w:eastAsia="Times New Roman" w:cstheme="minorHAnsi"/>
          <w:lang w:eastAsia="en-AU"/>
        </w:rPr>
        <w:t>Gross</w:t>
      </w:r>
      <w:r w:rsidR="0045573B">
        <w:rPr>
          <w:rFonts w:eastAsia="Times New Roman" w:cstheme="minorHAnsi"/>
          <w:lang w:eastAsia="en-AU"/>
        </w:rPr>
        <w:t>,</w:t>
      </w:r>
      <w:r w:rsidR="0045573B" w:rsidRPr="0045573B">
        <w:rPr>
          <w:rFonts w:eastAsia="Times New Roman" w:cstheme="minorHAnsi"/>
          <w:lang w:eastAsia="en-AU"/>
        </w:rPr>
        <w:t xml:space="preserve"> </w:t>
      </w:r>
      <w:r w:rsidR="0045573B" w:rsidRPr="00D2435E">
        <w:rPr>
          <w:rFonts w:eastAsia="Times New Roman" w:cstheme="minorHAnsi"/>
          <w:lang w:eastAsia="en-AU"/>
        </w:rPr>
        <w:t>R</w:t>
      </w:r>
      <w:r w:rsidRPr="00D2435E">
        <w:rPr>
          <w:rFonts w:eastAsia="Times New Roman" w:cstheme="minorHAnsi"/>
          <w:lang w:eastAsia="en-AU"/>
        </w:rPr>
        <w:t xml:space="preserve">. 1996. Intracellular endosymbiotic: Bacteria of </w:t>
      </w:r>
      <w:proofErr w:type="spellStart"/>
      <w:r w:rsidRPr="00D2435E">
        <w:rPr>
          <w:rFonts w:eastAsia="Times New Roman" w:cstheme="minorHAnsi"/>
          <w:lang w:eastAsia="en-AU"/>
        </w:rPr>
        <w:t>Camponotus</w:t>
      </w:r>
      <w:proofErr w:type="spellEnd"/>
      <w:r w:rsidRPr="00D2435E">
        <w:rPr>
          <w:rFonts w:eastAsia="Times New Roman" w:cstheme="minorHAnsi"/>
          <w:lang w:eastAsia="en-AU"/>
        </w:rPr>
        <w:t xml:space="preserve"> species (carpenter ants): Systematics, evolution and ultrastructural characterization. Molecular Microbiology 21: 479-489.</w:t>
      </w:r>
    </w:p>
    <w:p w14:paraId="5CB57CF0" w14:textId="6A6D2548"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Schwarz, G. 1978. Estimating the dimension of a model. The annals of statistics 6(2): 461-464.</w:t>
      </w:r>
    </w:p>
    <w:p w14:paraId="3986EF29" w14:textId="07DC035D" w:rsid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Silverman</w:t>
      </w:r>
      <w:r w:rsidR="0045573B">
        <w:rPr>
          <w:rFonts w:eastAsia="Times New Roman" w:cstheme="minorHAnsi"/>
          <w:lang w:eastAsia="en-AU"/>
        </w:rPr>
        <w:t>,</w:t>
      </w:r>
      <w:r w:rsidRPr="00D2435E">
        <w:rPr>
          <w:rFonts w:eastAsia="Times New Roman" w:cstheme="minorHAnsi"/>
          <w:lang w:eastAsia="en-AU"/>
        </w:rPr>
        <w:t xml:space="preserve"> J</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xml:space="preserve">, </w:t>
      </w:r>
      <w:proofErr w:type="spellStart"/>
      <w:r w:rsidRPr="00D2435E">
        <w:rPr>
          <w:rFonts w:eastAsia="Times New Roman" w:cstheme="minorHAnsi"/>
          <w:lang w:eastAsia="en-AU"/>
        </w:rPr>
        <w:t>Washburne</w:t>
      </w:r>
      <w:proofErr w:type="spellEnd"/>
      <w:r w:rsidR="0045573B">
        <w:rPr>
          <w:rFonts w:eastAsia="Times New Roman" w:cstheme="minorHAnsi"/>
          <w:lang w:eastAsia="en-AU"/>
        </w:rPr>
        <w:t>,</w:t>
      </w:r>
      <w:r w:rsidRPr="00D2435E">
        <w:rPr>
          <w:rFonts w:eastAsia="Times New Roman" w:cstheme="minorHAnsi"/>
          <w:lang w:eastAsia="en-AU"/>
        </w:rPr>
        <w:t xml:space="preserve"> A</w:t>
      </w:r>
      <w:r w:rsidR="0045573B">
        <w:rPr>
          <w:rFonts w:eastAsia="Times New Roman" w:cstheme="minorHAnsi"/>
          <w:lang w:eastAsia="en-AU"/>
        </w:rPr>
        <w:t>.</w:t>
      </w:r>
      <w:r w:rsidRPr="00D2435E">
        <w:rPr>
          <w:rFonts w:eastAsia="Times New Roman" w:cstheme="minorHAnsi"/>
          <w:lang w:eastAsia="en-AU"/>
        </w:rPr>
        <w:t>D</w:t>
      </w:r>
      <w:r w:rsidR="0045573B">
        <w:rPr>
          <w:rFonts w:eastAsia="Times New Roman" w:cstheme="minorHAnsi"/>
          <w:lang w:eastAsia="en-AU"/>
        </w:rPr>
        <w:t>.</w:t>
      </w:r>
      <w:r w:rsidRPr="00D2435E">
        <w:rPr>
          <w:rFonts w:eastAsia="Times New Roman" w:cstheme="minorHAnsi"/>
          <w:lang w:eastAsia="en-AU"/>
        </w:rPr>
        <w:t>, Mukherjee</w:t>
      </w:r>
      <w:r w:rsidR="0045573B">
        <w:rPr>
          <w:rFonts w:eastAsia="Times New Roman" w:cstheme="minorHAnsi"/>
          <w:lang w:eastAsia="en-AU"/>
        </w:rPr>
        <w:t>,</w:t>
      </w:r>
      <w:r w:rsidRPr="00D2435E">
        <w:rPr>
          <w:rFonts w:eastAsia="Times New Roman" w:cstheme="minorHAnsi"/>
          <w:lang w:eastAsia="en-AU"/>
        </w:rPr>
        <w:t xml:space="preserve"> S</w:t>
      </w:r>
      <w:r w:rsidR="0045573B">
        <w:rPr>
          <w:rFonts w:eastAsia="Times New Roman" w:cstheme="minorHAnsi"/>
          <w:lang w:eastAsia="en-AU"/>
        </w:rPr>
        <w:t>.</w:t>
      </w:r>
      <w:r w:rsidRPr="00D2435E">
        <w:rPr>
          <w:rFonts w:eastAsia="Times New Roman" w:cstheme="minorHAnsi"/>
          <w:lang w:eastAsia="en-AU"/>
        </w:rPr>
        <w:t>, David</w:t>
      </w:r>
      <w:r w:rsidR="0045573B">
        <w:rPr>
          <w:rFonts w:eastAsia="Times New Roman" w:cstheme="minorHAnsi"/>
          <w:lang w:eastAsia="en-AU"/>
        </w:rPr>
        <w:t>,</w:t>
      </w:r>
      <w:r w:rsidRPr="00D2435E">
        <w:rPr>
          <w:rFonts w:eastAsia="Times New Roman" w:cstheme="minorHAnsi"/>
          <w:lang w:eastAsia="en-AU"/>
        </w:rPr>
        <w:t xml:space="preserve"> L</w:t>
      </w:r>
      <w:r w:rsidR="0045573B">
        <w:rPr>
          <w:rFonts w:eastAsia="Times New Roman" w:cstheme="minorHAnsi"/>
          <w:lang w:eastAsia="en-AU"/>
        </w:rPr>
        <w:t>.</w:t>
      </w:r>
      <w:r w:rsidRPr="00D2435E">
        <w:rPr>
          <w:rFonts w:eastAsia="Times New Roman" w:cstheme="minorHAnsi"/>
          <w:lang w:eastAsia="en-AU"/>
        </w:rPr>
        <w:t>A</w:t>
      </w:r>
      <w:r w:rsidR="0045573B">
        <w:rPr>
          <w:rFonts w:eastAsia="Times New Roman" w:cstheme="minorHAnsi"/>
          <w:lang w:eastAsia="en-AU"/>
        </w:rPr>
        <w:t>. 2017.</w:t>
      </w:r>
      <w:r w:rsidRPr="00D2435E">
        <w:rPr>
          <w:rFonts w:eastAsia="Times New Roman" w:cstheme="minorHAnsi"/>
          <w:lang w:eastAsia="en-AU"/>
        </w:rPr>
        <w:t xml:space="preserve"> A phylogenetic transform enhances analysis of compositional microbiota data. </w:t>
      </w:r>
      <w:proofErr w:type="spellStart"/>
      <w:r w:rsidRPr="00D2435E">
        <w:rPr>
          <w:rFonts w:eastAsia="Times New Roman" w:cstheme="minorHAnsi"/>
          <w:lang w:eastAsia="en-AU"/>
        </w:rPr>
        <w:t>Elife</w:t>
      </w:r>
      <w:proofErr w:type="spellEnd"/>
      <w:r w:rsidR="0045573B">
        <w:rPr>
          <w:rFonts w:eastAsia="Times New Roman" w:cstheme="minorHAnsi"/>
          <w:lang w:eastAsia="en-AU"/>
        </w:rPr>
        <w:t xml:space="preserve">, </w:t>
      </w:r>
      <w:r w:rsidRPr="00D2435E">
        <w:rPr>
          <w:rFonts w:eastAsia="Times New Roman" w:cstheme="minorHAnsi"/>
          <w:lang w:eastAsia="en-AU"/>
        </w:rPr>
        <w:t>6:1–20.</w:t>
      </w:r>
    </w:p>
    <w:p w14:paraId="3BF2E40C" w14:textId="7E520F27" w:rsidR="00186EF8" w:rsidRPr="0045573B" w:rsidRDefault="00186EF8" w:rsidP="00D2435E">
      <w:pPr>
        <w:numPr>
          <w:ilvl w:val="0"/>
          <w:numId w:val="16"/>
        </w:numPr>
        <w:spacing w:after="0" w:line="240" w:lineRule="auto"/>
        <w:rPr>
          <w:rFonts w:eastAsia="Times New Roman" w:cstheme="minorHAnsi"/>
          <w:iCs/>
          <w:lang w:eastAsia="en-AU"/>
        </w:rPr>
      </w:pPr>
      <w:r w:rsidRPr="00186EF8">
        <w:rPr>
          <w:rFonts w:eastAsia="Times New Roman" w:cstheme="minorHAnsi"/>
          <w:lang w:eastAsia="en-AU"/>
        </w:rPr>
        <w:lastRenderedPageBreak/>
        <w:t>Sloan</w:t>
      </w:r>
      <w:r>
        <w:rPr>
          <w:rFonts w:eastAsia="Times New Roman" w:cstheme="minorHAnsi"/>
          <w:lang w:eastAsia="en-AU"/>
        </w:rPr>
        <w:t>,</w:t>
      </w:r>
      <w:r w:rsidRPr="00186EF8">
        <w:rPr>
          <w:rFonts w:eastAsia="Times New Roman" w:cstheme="minorHAnsi"/>
          <w:lang w:eastAsia="en-AU"/>
        </w:rPr>
        <w:t xml:space="preserve"> W</w:t>
      </w:r>
      <w:r>
        <w:rPr>
          <w:rFonts w:eastAsia="Times New Roman" w:cstheme="minorHAnsi"/>
          <w:lang w:eastAsia="en-AU"/>
        </w:rPr>
        <w:t>.</w:t>
      </w:r>
      <w:r w:rsidRPr="00186EF8">
        <w:rPr>
          <w:rFonts w:eastAsia="Times New Roman" w:cstheme="minorHAnsi"/>
          <w:lang w:eastAsia="en-AU"/>
        </w:rPr>
        <w:t>T</w:t>
      </w:r>
      <w:r>
        <w:rPr>
          <w:rFonts w:eastAsia="Times New Roman" w:cstheme="minorHAnsi"/>
          <w:lang w:eastAsia="en-AU"/>
        </w:rPr>
        <w:t>.,</w:t>
      </w:r>
      <w:r w:rsidRPr="00186EF8">
        <w:rPr>
          <w:rFonts w:eastAsia="Times New Roman" w:cstheme="minorHAnsi"/>
          <w:lang w:eastAsia="en-AU"/>
        </w:rPr>
        <w:t xml:space="preserve"> Lunn</w:t>
      </w:r>
      <w:r>
        <w:rPr>
          <w:rFonts w:eastAsia="Times New Roman" w:cstheme="minorHAnsi"/>
          <w:lang w:eastAsia="en-AU"/>
        </w:rPr>
        <w:t>,</w:t>
      </w:r>
      <w:r w:rsidRPr="00186EF8">
        <w:rPr>
          <w:rFonts w:eastAsia="Times New Roman" w:cstheme="minorHAnsi"/>
          <w:lang w:eastAsia="en-AU"/>
        </w:rPr>
        <w:t xml:space="preserve"> M</w:t>
      </w:r>
      <w:r>
        <w:rPr>
          <w:rFonts w:eastAsia="Times New Roman" w:cstheme="minorHAnsi"/>
          <w:lang w:eastAsia="en-AU"/>
        </w:rPr>
        <w:t>.</w:t>
      </w:r>
      <w:r w:rsidRPr="00186EF8">
        <w:rPr>
          <w:rFonts w:eastAsia="Times New Roman" w:cstheme="minorHAnsi"/>
          <w:lang w:eastAsia="en-AU"/>
        </w:rPr>
        <w:t>, Woodcock</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Head</w:t>
      </w:r>
      <w:r>
        <w:rPr>
          <w:rFonts w:eastAsia="Times New Roman" w:cstheme="minorHAnsi"/>
          <w:lang w:eastAsia="en-AU"/>
        </w:rPr>
        <w:t>,</w:t>
      </w:r>
      <w:r w:rsidRPr="00186EF8">
        <w:rPr>
          <w:rFonts w:eastAsia="Times New Roman" w:cstheme="minorHAnsi"/>
          <w:lang w:eastAsia="en-AU"/>
        </w:rPr>
        <w:t xml:space="preserve"> I</w:t>
      </w:r>
      <w:r>
        <w:rPr>
          <w:rFonts w:eastAsia="Times New Roman" w:cstheme="minorHAnsi"/>
          <w:lang w:eastAsia="en-AU"/>
        </w:rPr>
        <w:t>.</w:t>
      </w:r>
      <w:r w:rsidRPr="00186EF8">
        <w:rPr>
          <w:rFonts w:eastAsia="Times New Roman" w:cstheme="minorHAnsi"/>
          <w:lang w:eastAsia="en-AU"/>
        </w:rPr>
        <w:t>M</w:t>
      </w:r>
      <w:r>
        <w:rPr>
          <w:rFonts w:eastAsia="Times New Roman" w:cstheme="minorHAnsi"/>
          <w:lang w:eastAsia="en-AU"/>
        </w:rPr>
        <w:t>.</w:t>
      </w:r>
      <w:r w:rsidRPr="00186EF8">
        <w:rPr>
          <w:rFonts w:eastAsia="Times New Roman" w:cstheme="minorHAnsi"/>
          <w:lang w:eastAsia="en-AU"/>
        </w:rPr>
        <w:t>, Nee</w:t>
      </w:r>
      <w:r>
        <w:rPr>
          <w:rFonts w:eastAsia="Times New Roman" w:cstheme="minorHAnsi"/>
          <w:lang w:eastAsia="en-AU"/>
        </w:rPr>
        <w:t>,</w:t>
      </w:r>
      <w:r w:rsidRPr="00186EF8">
        <w:rPr>
          <w:rFonts w:eastAsia="Times New Roman" w:cstheme="minorHAnsi"/>
          <w:lang w:eastAsia="en-AU"/>
        </w:rPr>
        <w:t xml:space="preserve"> S</w:t>
      </w:r>
      <w:r>
        <w:rPr>
          <w:rFonts w:eastAsia="Times New Roman" w:cstheme="minorHAnsi"/>
          <w:lang w:eastAsia="en-AU"/>
        </w:rPr>
        <w:t>.</w:t>
      </w:r>
      <w:r w:rsidRPr="00186EF8">
        <w:rPr>
          <w:rFonts w:eastAsia="Times New Roman" w:cstheme="minorHAnsi"/>
          <w:lang w:eastAsia="en-AU"/>
        </w:rPr>
        <w:t>, Curtis</w:t>
      </w:r>
      <w:r>
        <w:rPr>
          <w:rFonts w:eastAsia="Times New Roman" w:cstheme="minorHAnsi"/>
          <w:lang w:eastAsia="en-AU"/>
        </w:rPr>
        <w:t>,</w:t>
      </w:r>
      <w:r w:rsidRPr="00186EF8">
        <w:rPr>
          <w:rFonts w:eastAsia="Times New Roman" w:cstheme="minorHAnsi"/>
          <w:lang w:eastAsia="en-AU"/>
        </w:rPr>
        <w:t xml:space="preserve"> T</w:t>
      </w:r>
      <w:r>
        <w:rPr>
          <w:rFonts w:eastAsia="Times New Roman" w:cstheme="minorHAnsi"/>
          <w:lang w:eastAsia="en-AU"/>
        </w:rPr>
        <w:t>.</w:t>
      </w:r>
      <w:r w:rsidRPr="00186EF8">
        <w:rPr>
          <w:rFonts w:eastAsia="Times New Roman" w:cstheme="minorHAnsi"/>
          <w:lang w:eastAsia="en-AU"/>
        </w:rPr>
        <w:t>P.</w:t>
      </w:r>
      <w:r>
        <w:rPr>
          <w:rFonts w:eastAsia="Times New Roman" w:cstheme="minorHAnsi"/>
          <w:lang w:eastAsia="en-AU"/>
        </w:rPr>
        <w:t xml:space="preserve"> 2006. </w:t>
      </w:r>
      <w:r w:rsidRPr="00186EF8">
        <w:rPr>
          <w:rFonts w:eastAsia="Times New Roman" w:cstheme="minorHAnsi"/>
          <w:lang w:eastAsia="en-AU"/>
        </w:rPr>
        <w:t>Quantifying the roles of immigration and chance in shaping prokaryote community structure.</w:t>
      </w:r>
      <w:r>
        <w:rPr>
          <w:rFonts w:eastAsia="Times New Roman" w:cstheme="minorHAnsi"/>
          <w:lang w:eastAsia="en-AU"/>
        </w:rPr>
        <w:t xml:space="preserve"> </w:t>
      </w:r>
      <w:r w:rsidRPr="0045573B">
        <w:rPr>
          <w:rFonts w:eastAsia="Times New Roman" w:cstheme="minorHAnsi"/>
          <w:iCs/>
          <w:lang w:eastAsia="en-AU"/>
        </w:rPr>
        <w:t>Environmental microbiology, 8(4):732-40.</w:t>
      </w:r>
    </w:p>
    <w:p w14:paraId="0891C7EC" w14:textId="65EC883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Sloan</w:t>
      </w:r>
      <w:r w:rsidR="00265E88" w:rsidRPr="00265E88">
        <w:rPr>
          <w:rFonts w:eastAsia="Times New Roman" w:cstheme="minorHAnsi"/>
          <w:lang w:eastAsia="en-AU"/>
        </w:rPr>
        <w:t>, D.B.</w:t>
      </w:r>
      <w:r w:rsidR="0045573B">
        <w:rPr>
          <w:rFonts w:eastAsia="Times New Roman" w:cstheme="minorHAnsi"/>
          <w:lang w:eastAsia="en-AU"/>
        </w:rPr>
        <w:t>,</w:t>
      </w:r>
      <w:r w:rsidRPr="00D2435E">
        <w:rPr>
          <w:rFonts w:eastAsia="Times New Roman" w:cstheme="minorHAnsi"/>
          <w:lang w:eastAsia="en-AU"/>
        </w:rPr>
        <w:t xml:space="preserve"> Moran</w:t>
      </w:r>
      <w:r w:rsidR="00265E88" w:rsidRPr="00265E88">
        <w:rPr>
          <w:rFonts w:eastAsia="Times New Roman" w:cstheme="minorHAnsi"/>
          <w:lang w:eastAsia="en-AU"/>
        </w:rPr>
        <w:t>, N.A.</w:t>
      </w:r>
      <w:r w:rsidRPr="00D2435E">
        <w:rPr>
          <w:rFonts w:eastAsia="Times New Roman" w:cstheme="minorHAnsi"/>
          <w:lang w:eastAsia="en-AU"/>
        </w:rPr>
        <w:t xml:space="preserve"> 2012</w:t>
      </w:r>
      <w:r w:rsidR="00265E88" w:rsidRPr="00265E88">
        <w:rPr>
          <w:rFonts w:eastAsia="Times New Roman" w:cstheme="minorHAnsi"/>
          <w:lang w:eastAsia="en-AU"/>
        </w:rPr>
        <w:t>. Genome reduction and co-evolution between the primary and secondary bacterial symbionts of psyllids.</w:t>
      </w:r>
      <w:r w:rsidR="009F225A" w:rsidRPr="009F225A">
        <w:t xml:space="preserve"> </w:t>
      </w:r>
      <w:r w:rsidR="009F225A" w:rsidRPr="009F225A">
        <w:rPr>
          <w:rFonts w:eastAsia="Times New Roman" w:cstheme="minorHAnsi"/>
          <w:i/>
          <w:lang w:eastAsia="en-AU"/>
        </w:rPr>
        <w:t>Molecular Biology and Evolution</w:t>
      </w:r>
      <w:r w:rsidR="009F225A">
        <w:rPr>
          <w:rFonts w:eastAsia="Times New Roman" w:cstheme="minorHAnsi"/>
          <w:lang w:eastAsia="en-AU"/>
        </w:rPr>
        <w:t xml:space="preserve">, </w:t>
      </w:r>
      <w:r w:rsidR="009F225A" w:rsidRPr="009F225A">
        <w:rPr>
          <w:rFonts w:eastAsia="Times New Roman" w:cstheme="minorHAnsi"/>
          <w:lang w:eastAsia="en-AU"/>
        </w:rPr>
        <w:t xml:space="preserve">29(12):3781-92. </w:t>
      </w:r>
      <w:proofErr w:type="spellStart"/>
      <w:r w:rsidR="009F225A" w:rsidRPr="009F225A">
        <w:rPr>
          <w:rFonts w:eastAsia="Times New Roman" w:cstheme="minorHAnsi"/>
          <w:lang w:eastAsia="en-AU"/>
        </w:rPr>
        <w:t>doi</w:t>
      </w:r>
      <w:proofErr w:type="spellEnd"/>
      <w:r w:rsidR="009F225A" w:rsidRPr="009F225A">
        <w:rPr>
          <w:rFonts w:eastAsia="Times New Roman" w:cstheme="minorHAnsi"/>
          <w:lang w:eastAsia="en-AU"/>
        </w:rPr>
        <w:t>: 10.1093/</w:t>
      </w:r>
      <w:proofErr w:type="spellStart"/>
      <w:r w:rsidR="009F225A" w:rsidRPr="009F225A">
        <w:rPr>
          <w:rFonts w:eastAsia="Times New Roman" w:cstheme="minorHAnsi"/>
          <w:lang w:eastAsia="en-AU"/>
        </w:rPr>
        <w:t>molbev</w:t>
      </w:r>
      <w:proofErr w:type="spellEnd"/>
      <w:r w:rsidR="009F225A" w:rsidRPr="009F225A">
        <w:rPr>
          <w:rFonts w:eastAsia="Times New Roman" w:cstheme="minorHAnsi"/>
          <w:lang w:eastAsia="en-AU"/>
        </w:rPr>
        <w:t>/mss180.</w:t>
      </w:r>
    </w:p>
    <w:p w14:paraId="5BAF5BE9" w14:textId="71A94603" w:rsidR="00D2435E" w:rsidRDefault="00D2435E" w:rsidP="00D2435E">
      <w:pPr>
        <w:numPr>
          <w:ilvl w:val="0"/>
          <w:numId w:val="16"/>
        </w:numPr>
        <w:spacing w:after="0" w:line="240" w:lineRule="auto"/>
        <w:rPr>
          <w:ins w:id="217" w:author="Francesco Martoni (DEDJTR)" w:date="2020-02-18T11:31:00Z"/>
          <w:rFonts w:eastAsia="Times New Roman" w:cstheme="minorHAnsi"/>
          <w:lang w:eastAsia="en-AU"/>
        </w:rPr>
      </w:pPr>
      <w:r w:rsidRPr="00D2435E">
        <w:rPr>
          <w:rFonts w:eastAsia="Times New Roman" w:cstheme="minorHAnsi"/>
          <w:lang w:eastAsia="en-AU"/>
        </w:rPr>
        <w:t xml:space="preserve">Spaulding, A.W., von </w:t>
      </w:r>
      <w:proofErr w:type="spellStart"/>
      <w:r w:rsidRPr="00D2435E">
        <w:rPr>
          <w:rFonts w:eastAsia="Times New Roman" w:cstheme="minorHAnsi"/>
          <w:lang w:eastAsia="en-AU"/>
        </w:rPr>
        <w:t>Dohlen</w:t>
      </w:r>
      <w:proofErr w:type="spellEnd"/>
      <w:r w:rsidR="0045573B">
        <w:rPr>
          <w:rFonts w:eastAsia="Times New Roman" w:cstheme="minorHAnsi"/>
          <w:lang w:eastAsia="en-AU"/>
        </w:rPr>
        <w:t>,</w:t>
      </w:r>
      <w:r w:rsidR="0045573B" w:rsidRPr="00D2435E">
        <w:rPr>
          <w:rFonts w:eastAsia="Times New Roman" w:cstheme="minorHAnsi"/>
          <w:lang w:eastAsia="en-AU"/>
        </w:rPr>
        <w:t xml:space="preserve"> C.D. </w:t>
      </w:r>
      <w:r w:rsidRPr="00D2435E">
        <w:rPr>
          <w:rFonts w:eastAsia="Times New Roman" w:cstheme="minorHAnsi"/>
          <w:lang w:eastAsia="en-AU"/>
        </w:rPr>
        <w:t>2001. Psyllid endosymbionts exhibit patterns of co-speciation with hosts and destabilizing substitutions in ribosomal RNA. Insect Molecular Biology</w:t>
      </w:r>
      <w:r w:rsidR="0045573B">
        <w:rPr>
          <w:rFonts w:eastAsia="Times New Roman" w:cstheme="minorHAnsi"/>
          <w:lang w:eastAsia="en-AU"/>
        </w:rPr>
        <w:t>,</w:t>
      </w:r>
      <w:r w:rsidRPr="00D2435E">
        <w:rPr>
          <w:rFonts w:eastAsia="Times New Roman" w:cstheme="minorHAnsi"/>
          <w:lang w:eastAsia="en-AU"/>
        </w:rPr>
        <w:t xml:space="preserve"> 10: 57-67.</w:t>
      </w:r>
    </w:p>
    <w:p w14:paraId="05EFC8DF" w14:textId="2B180256" w:rsidR="00FC4A85" w:rsidRPr="00FC4A85" w:rsidRDefault="00FC4A85">
      <w:pPr>
        <w:numPr>
          <w:ilvl w:val="0"/>
          <w:numId w:val="16"/>
        </w:numPr>
        <w:spacing w:after="0" w:line="240" w:lineRule="auto"/>
        <w:rPr>
          <w:rFonts w:eastAsia="Times New Roman" w:cstheme="minorHAnsi"/>
          <w:lang w:eastAsia="en-AU"/>
        </w:rPr>
      </w:pPr>
      <w:proofErr w:type="spellStart"/>
      <w:ins w:id="218" w:author="Francesco Martoni (DEDJTR)" w:date="2020-02-18T11:31:00Z">
        <w:r w:rsidRPr="00FC4A85">
          <w:rPr>
            <w:rFonts w:eastAsia="Times New Roman" w:cstheme="minorHAnsi"/>
            <w:lang w:eastAsia="en-AU"/>
          </w:rPr>
          <w:t>Syfert</w:t>
        </w:r>
      </w:ins>
      <w:proofErr w:type="spellEnd"/>
      <w:ins w:id="219" w:author="Francesco Martoni (DEDJTR)" w:date="2020-02-18T11:32:00Z">
        <w:r>
          <w:rPr>
            <w:rFonts w:eastAsia="Times New Roman" w:cstheme="minorHAnsi"/>
            <w:lang w:eastAsia="en-AU"/>
          </w:rPr>
          <w:t>,</w:t>
        </w:r>
      </w:ins>
      <w:ins w:id="220" w:author="Francesco Martoni (DEDJTR)" w:date="2020-02-18T11:31:00Z">
        <w:r w:rsidRPr="00FC4A85">
          <w:rPr>
            <w:rFonts w:eastAsia="Times New Roman" w:cstheme="minorHAnsi"/>
            <w:lang w:eastAsia="en-AU"/>
          </w:rPr>
          <w:t xml:space="preserve"> M</w:t>
        </w:r>
      </w:ins>
      <w:ins w:id="221" w:author="Francesco Martoni (DEDJTR)" w:date="2020-02-18T11:32:00Z">
        <w:r>
          <w:rPr>
            <w:rFonts w:eastAsia="Times New Roman" w:cstheme="minorHAnsi"/>
            <w:lang w:eastAsia="en-AU"/>
          </w:rPr>
          <w:t>.</w:t>
        </w:r>
      </w:ins>
      <w:ins w:id="222" w:author="Francesco Martoni (DEDJTR)" w:date="2020-02-18T11:31:00Z">
        <w:r w:rsidRPr="00FC4A85">
          <w:rPr>
            <w:rFonts w:eastAsia="Times New Roman" w:cstheme="minorHAnsi"/>
            <w:lang w:eastAsia="en-AU"/>
          </w:rPr>
          <w:t>M</w:t>
        </w:r>
      </w:ins>
      <w:ins w:id="223" w:author="Francesco Martoni (DEDJTR)" w:date="2020-02-18T11:32:00Z">
        <w:r>
          <w:rPr>
            <w:rFonts w:eastAsia="Times New Roman" w:cstheme="minorHAnsi"/>
            <w:lang w:eastAsia="en-AU"/>
          </w:rPr>
          <w:t>.</w:t>
        </w:r>
      </w:ins>
      <w:ins w:id="224" w:author="Francesco Martoni (DEDJTR)" w:date="2020-02-18T11:31:00Z">
        <w:r w:rsidRPr="00FC4A85">
          <w:rPr>
            <w:rFonts w:eastAsia="Times New Roman" w:cstheme="minorHAnsi"/>
            <w:lang w:eastAsia="en-AU"/>
          </w:rPr>
          <w:t xml:space="preserve">, </w:t>
        </w:r>
        <w:proofErr w:type="spellStart"/>
        <w:r w:rsidRPr="00FC4A85">
          <w:rPr>
            <w:rFonts w:eastAsia="Times New Roman" w:cstheme="minorHAnsi"/>
            <w:lang w:eastAsia="en-AU"/>
          </w:rPr>
          <w:t>Serbina</w:t>
        </w:r>
      </w:ins>
      <w:proofErr w:type="spellEnd"/>
      <w:ins w:id="225" w:author="Francesco Martoni (DEDJTR)" w:date="2020-02-18T11:32:00Z">
        <w:r>
          <w:rPr>
            <w:rFonts w:eastAsia="Times New Roman" w:cstheme="minorHAnsi"/>
            <w:lang w:eastAsia="en-AU"/>
          </w:rPr>
          <w:t>,</w:t>
        </w:r>
      </w:ins>
      <w:ins w:id="226" w:author="Francesco Martoni (DEDJTR)" w:date="2020-02-18T11:31:00Z">
        <w:r w:rsidRPr="00FC4A85">
          <w:rPr>
            <w:rFonts w:eastAsia="Times New Roman" w:cstheme="minorHAnsi"/>
            <w:lang w:eastAsia="en-AU"/>
          </w:rPr>
          <w:t xml:space="preserve"> L</w:t>
        </w:r>
      </w:ins>
      <w:ins w:id="227" w:author="Francesco Martoni (DEDJTR)" w:date="2020-02-18T11:32:00Z">
        <w:r>
          <w:rPr>
            <w:rFonts w:eastAsia="Times New Roman" w:cstheme="minorHAnsi"/>
            <w:lang w:eastAsia="en-AU"/>
          </w:rPr>
          <w:t>.</w:t>
        </w:r>
      </w:ins>
      <w:ins w:id="228" w:author="Francesco Martoni (DEDJTR)" w:date="2020-02-18T11:31:00Z">
        <w:r w:rsidRPr="00FC4A85">
          <w:rPr>
            <w:rFonts w:eastAsia="Times New Roman" w:cstheme="minorHAnsi"/>
            <w:lang w:eastAsia="en-AU"/>
          </w:rPr>
          <w:t>, Burckhardt</w:t>
        </w:r>
      </w:ins>
      <w:ins w:id="229" w:author="Francesco Martoni (DEDJTR)" w:date="2020-02-18T11:32:00Z">
        <w:r>
          <w:rPr>
            <w:rFonts w:eastAsia="Times New Roman" w:cstheme="minorHAnsi"/>
            <w:lang w:eastAsia="en-AU"/>
          </w:rPr>
          <w:t>,</w:t>
        </w:r>
      </w:ins>
      <w:ins w:id="230" w:author="Francesco Martoni (DEDJTR)" w:date="2020-02-18T11:31:00Z">
        <w:r w:rsidRPr="00FC4A85">
          <w:rPr>
            <w:rFonts w:eastAsia="Times New Roman" w:cstheme="minorHAnsi"/>
            <w:lang w:eastAsia="en-AU"/>
          </w:rPr>
          <w:t xml:space="preserve"> D</w:t>
        </w:r>
      </w:ins>
      <w:ins w:id="231" w:author="Francesco Martoni (DEDJTR)" w:date="2020-02-18T11:32:00Z">
        <w:r>
          <w:rPr>
            <w:rFonts w:eastAsia="Times New Roman" w:cstheme="minorHAnsi"/>
            <w:lang w:eastAsia="en-AU"/>
          </w:rPr>
          <w:t>.</w:t>
        </w:r>
      </w:ins>
      <w:ins w:id="232" w:author="Francesco Martoni (DEDJTR)" w:date="2020-02-18T11:31:00Z">
        <w:r w:rsidRPr="00FC4A85">
          <w:rPr>
            <w:rFonts w:eastAsia="Times New Roman" w:cstheme="minorHAnsi"/>
            <w:lang w:eastAsia="en-AU"/>
          </w:rPr>
          <w:t>,</w:t>
        </w:r>
      </w:ins>
      <w:ins w:id="233" w:author="Francesco Martoni (DEDJTR)" w:date="2020-02-18T11:32:00Z">
        <w:r>
          <w:rPr>
            <w:rFonts w:eastAsia="Times New Roman" w:cstheme="minorHAnsi"/>
            <w:lang w:eastAsia="en-AU"/>
          </w:rPr>
          <w:t xml:space="preserve"> </w:t>
        </w:r>
      </w:ins>
      <w:ins w:id="234" w:author="Francesco Martoni (DEDJTR)" w:date="2020-02-18T11:31:00Z">
        <w:r w:rsidRPr="00FC4A85">
          <w:rPr>
            <w:rFonts w:eastAsia="Times New Roman" w:cstheme="minorHAnsi"/>
            <w:lang w:eastAsia="en-AU"/>
          </w:rPr>
          <w:t>Knapp</w:t>
        </w:r>
      </w:ins>
      <w:ins w:id="235" w:author="Francesco Martoni (DEDJTR)" w:date="2020-02-18T11:32:00Z">
        <w:r>
          <w:rPr>
            <w:rFonts w:eastAsia="Times New Roman" w:cstheme="minorHAnsi"/>
            <w:lang w:eastAsia="en-AU"/>
          </w:rPr>
          <w:t>,</w:t>
        </w:r>
      </w:ins>
      <w:ins w:id="236" w:author="Francesco Martoni (DEDJTR)" w:date="2020-02-18T11:31:00Z">
        <w:r w:rsidRPr="00FC4A85">
          <w:rPr>
            <w:rFonts w:eastAsia="Times New Roman" w:cstheme="minorHAnsi"/>
            <w:lang w:eastAsia="en-AU"/>
          </w:rPr>
          <w:t xml:space="preserve"> S</w:t>
        </w:r>
      </w:ins>
      <w:ins w:id="237" w:author="Francesco Martoni (DEDJTR)" w:date="2020-02-18T11:32:00Z">
        <w:r>
          <w:rPr>
            <w:rFonts w:eastAsia="Times New Roman" w:cstheme="minorHAnsi"/>
            <w:lang w:eastAsia="en-AU"/>
          </w:rPr>
          <w:t>.</w:t>
        </w:r>
      </w:ins>
      <w:ins w:id="238" w:author="Francesco Martoni (DEDJTR)" w:date="2020-02-18T11:31:00Z">
        <w:r w:rsidRPr="00FC4A85">
          <w:rPr>
            <w:rFonts w:eastAsia="Times New Roman" w:cstheme="minorHAnsi"/>
            <w:lang w:eastAsia="en-AU"/>
          </w:rPr>
          <w:t>, Percy</w:t>
        </w:r>
      </w:ins>
      <w:ins w:id="239" w:author="Francesco Martoni (DEDJTR)" w:date="2020-02-18T11:32:00Z">
        <w:r>
          <w:rPr>
            <w:rFonts w:eastAsia="Times New Roman" w:cstheme="minorHAnsi"/>
            <w:lang w:eastAsia="en-AU"/>
          </w:rPr>
          <w:t>,</w:t>
        </w:r>
      </w:ins>
      <w:ins w:id="240" w:author="Francesco Martoni (DEDJTR)" w:date="2020-02-18T11:31:00Z">
        <w:r w:rsidRPr="00FC4A85">
          <w:rPr>
            <w:rFonts w:eastAsia="Times New Roman" w:cstheme="minorHAnsi"/>
            <w:lang w:eastAsia="en-AU"/>
          </w:rPr>
          <w:t xml:space="preserve"> D</w:t>
        </w:r>
      </w:ins>
      <w:ins w:id="241" w:author="Francesco Martoni (DEDJTR)" w:date="2020-02-18T11:32:00Z">
        <w:r>
          <w:rPr>
            <w:rFonts w:eastAsia="Times New Roman" w:cstheme="minorHAnsi"/>
            <w:lang w:eastAsia="en-AU"/>
          </w:rPr>
          <w:t>.</w:t>
        </w:r>
      </w:ins>
      <w:ins w:id="242" w:author="Francesco Martoni (DEDJTR)" w:date="2020-02-18T11:31:00Z">
        <w:r w:rsidRPr="00FC4A85">
          <w:rPr>
            <w:rFonts w:eastAsia="Times New Roman" w:cstheme="minorHAnsi"/>
            <w:lang w:eastAsia="en-AU"/>
          </w:rPr>
          <w:t>M</w:t>
        </w:r>
      </w:ins>
      <w:ins w:id="243" w:author="Francesco Martoni (DEDJTR)" w:date="2020-02-18T11:32:00Z">
        <w:r>
          <w:rPr>
            <w:rFonts w:eastAsia="Times New Roman" w:cstheme="minorHAnsi"/>
            <w:lang w:eastAsia="en-AU"/>
          </w:rPr>
          <w:t>.</w:t>
        </w:r>
      </w:ins>
      <w:ins w:id="244" w:author="Francesco Martoni (DEDJTR)" w:date="2020-02-18T11:31:00Z">
        <w:r w:rsidRPr="00FC4A85">
          <w:rPr>
            <w:rFonts w:eastAsia="Times New Roman" w:cstheme="minorHAnsi"/>
            <w:lang w:eastAsia="en-AU"/>
          </w:rPr>
          <w:t xml:space="preserve"> 2017</w:t>
        </w:r>
      </w:ins>
      <w:ins w:id="245" w:author="Francesco Martoni (DEDJTR)" w:date="2020-02-18T11:32:00Z">
        <w:r>
          <w:rPr>
            <w:rFonts w:eastAsia="Times New Roman" w:cstheme="minorHAnsi"/>
            <w:lang w:eastAsia="en-AU"/>
          </w:rPr>
          <w:t>.</w:t>
        </w:r>
      </w:ins>
      <w:ins w:id="246" w:author="Francesco Martoni (DEDJTR)" w:date="2020-02-18T11:31:00Z">
        <w:r w:rsidRPr="00FC4A85">
          <w:rPr>
            <w:rFonts w:eastAsia="Times New Roman" w:cstheme="minorHAnsi"/>
            <w:lang w:eastAsia="en-AU"/>
          </w:rPr>
          <w:t xml:space="preserve"> Emerging </w:t>
        </w:r>
      </w:ins>
      <w:ins w:id="247" w:author="Francesco Martoni (DEDJTR)" w:date="2020-02-18T11:32:00Z">
        <w:r>
          <w:rPr>
            <w:rFonts w:eastAsia="Times New Roman" w:cstheme="minorHAnsi"/>
            <w:lang w:eastAsia="en-AU"/>
          </w:rPr>
          <w:t>n</w:t>
        </w:r>
      </w:ins>
      <w:ins w:id="248" w:author="Francesco Martoni (DEDJTR)" w:date="2020-02-18T11:31:00Z">
        <w:r w:rsidRPr="00FC4A85">
          <w:rPr>
            <w:rFonts w:eastAsia="Times New Roman" w:cstheme="minorHAnsi"/>
            <w:lang w:eastAsia="en-AU"/>
          </w:rPr>
          <w:t xml:space="preserve">ew </w:t>
        </w:r>
      </w:ins>
      <w:ins w:id="249" w:author="Francesco Martoni (DEDJTR)" w:date="2020-02-18T11:32:00Z">
        <w:r>
          <w:rPr>
            <w:rFonts w:eastAsia="Times New Roman" w:cstheme="minorHAnsi"/>
            <w:lang w:eastAsia="en-AU"/>
          </w:rPr>
          <w:t>c</w:t>
        </w:r>
      </w:ins>
      <w:ins w:id="250" w:author="Francesco Martoni (DEDJTR)" w:date="2020-02-18T11:31:00Z">
        <w:r w:rsidRPr="00FC4A85">
          <w:rPr>
            <w:rFonts w:eastAsia="Times New Roman" w:cstheme="minorHAnsi"/>
            <w:lang w:eastAsia="en-AU"/>
          </w:rPr>
          <w:t>rop</w:t>
        </w:r>
      </w:ins>
      <w:ins w:id="251" w:author="Francesco Martoni (DEDJTR)" w:date="2020-02-18T11:32:00Z">
        <w:r>
          <w:rPr>
            <w:rFonts w:eastAsia="Times New Roman" w:cstheme="minorHAnsi"/>
            <w:lang w:eastAsia="en-AU"/>
          </w:rPr>
          <w:t xml:space="preserve"> p</w:t>
        </w:r>
      </w:ins>
      <w:ins w:id="252" w:author="Francesco Martoni (DEDJTR)" w:date="2020-02-18T11:31:00Z">
        <w:r w:rsidRPr="00FC4A85">
          <w:rPr>
            <w:rFonts w:eastAsia="Times New Roman" w:cstheme="minorHAnsi"/>
            <w:lang w:eastAsia="en-AU"/>
          </w:rPr>
          <w:t xml:space="preserve">ests: </w:t>
        </w:r>
      </w:ins>
      <w:ins w:id="253" w:author="Francesco Martoni (DEDJTR)" w:date="2020-02-18T11:32:00Z">
        <w:r>
          <w:rPr>
            <w:rFonts w:eastAsia="Times New Roman" w:cstheme="minorHAnsi"/>
            <w:lang w:eastAsia="en-AU"/>
          </w:rPr>
          <w:t>e</w:t>
        </w:r>
      </w:ins>
      <w:ins w:id="254" w:author="Francesco Martoni (DEDJTR)" w:date="2020-02-18T11:31:00Z">
        <w:r w:rsidRPr="00FC4A85">
          <w:rPr>
            <w:rFonts w:eastAsia="Times New Roman" w:cstheme="minorHAnsi"/>
            <w:lang w:eastAsia="en-AU"/>
          </w:rPr>
          <w:t xml:space="preserve">cological </w:t>
        </w:r>
      </w:ins>
      <w:ins w:id="255" w:author="Francesco Martoni (DEDJTR)" w:date="2020-02-18T11:32:00Z">
        <w:r>
          <w:rPr>
            <w:rFonts w:eastAsia="Times New Roman" w:cstheme="minorHAnsi"/>
            <w:lang w:eastAsia="en-AU"/>
          </w:rPr>
          <w:t>m</w:t>
        </w:r>
      </w:ins>
      <w:ins w:id="256" w:author="Francesco Martoni (DEDJTR)" w:date="2020-02-18T11:31:00Z">
        <w:r w:rsidRPr="00FC4A85">
          <w:rPr>
            <w:rFonts w:eastAsia="Times New Roman" w:cstheme="minorHAnsi"/>
            <w:lang w:eastAsia="en-AU"/>
          </w:rPr>
          <w:t xml:space="preserve">odelling and </w:t>
        </w:r>
      </w:ins>
      <w:ins w:id="257" w:author="Francesco Martoni (DEDJTR)" w:date="2020-02-18T11:32:00Z">
        <w:r>
          <w:rPr>
            <w:rFonts w:eastAsia="Times New Roman" w:cstheme="minorHAnsi"/>
            <w:lang w:eastAsia="en-AU"/>
          </w:rPr>
          <w:t>a</w:t>
        </w:r>
      </w:ins>
      <w:ins w:id="258" w:author="Francesco Martoni (DEDJTR)" w:date="2020-02-18T11:31:00Z">
        <w:r w:rsidRPr="00FC4A85">
          <w:rPr>
            <w:rFonts w:eastAsia="Times New Roman" w:cstheme="minorHAnsi"/>
            <w:lang w:eastAsia="en-AU"/>
          </w:rPr>
          <w:t>nalysis of the</w:t>
        </w:r>
      </w:ins>
      <w:ins w:id="259" w:author="Francesco Martoni (DEDJTR)" w:date="2020-02-18T11:32:00Z">
        <w:r>
          <w:rPr>
            <w:rFonts w:eastAsia="Times New Roman" w:cstheme="minorHAnsi"/>
            <w:lang w:eastAsia="en-AU"/>
          </w:rPr>
          <w:t xml:space="preserve"> </w:t>
        </w:r>
      </w:ins>
      <w:ins w:id="260" w:author="Francesco Martoni (DEDJTR)" w:date="2020-02-18T11:31:00Z">
        <w:r w:rsidRPr="00FC4A85">
          <w:rPr>
            <w:rFonts w:eastAsia="Times New Roman" w:cstheme="minorHAnsi"/>
            <w:lang w:eastAsia="en-AU"/>
          </w:rPr>
          <w:t xml:space="preserve">South American </w:t>
        </w:r>
      </w:ins>
      <w:ins w:id="261" w:author="Francesco Martoni (DEDJTR)" w:date="2020-02-18T11:33:00Z">
        <w:r>
          <w:rPr>
            <w:rFonts w:eastAsia="Times New Roman" w:cstheme="minorHAnsi"/>
            <w:lang w:eastAsia="en-AU"/>
          </w:rPr>
          <w:t>p</w:t>
        </w:r>
      </w:ins>
      <w:ins w:id="262" w:author="Francesco Martoni (DEDJTR)" w:date="2020-02-18T11:31:00Z">
        <w:r w:rsidRPr="00FC4A85">
          <w:rPr>
            <w:rFonts w:eastAsia="Times New Roman" w:cstheme="minorHAnsi"/>
            <w:lang w:eastAsia="en-AU"/>
          </w:rPr>
          <w:t xml:space="preserve">otato </w:t>
        </w:r>
      </w:ins>
      <w:ins w:id="263" w:author="Francesco Martoni (DEDJTR)" w:date="2020-02-18T11:33:00Z">
        <w:r>
          <w:rPr>
            <w:rFonts w:eastAsia="Times New Roman" w:cstheme="minorHAnsi"/>
            <w:lang w:eastAsia="en-AU"/>
          </w:rPr>
          <w:t>p</w:t>
        </w:r>
      </w:ins>
      <w:ins w:id="264" w:author="Francesco Martoni (DEDJTR)" w:date="2020-02-18T11:31:00Z">
        <w:r w:rsidRPr="00FC4A85">
          <w:rPr>
            <w:rFonts w:eastAsia="Times New Roman" w:cstheme="minorHAnsi"/>
            <w:lang w:eastAsia="en-AU"/>
          </w:rPr>
          <w:t xml:space="preserve">syllid </w:t>
        </w:r>
        <w:proofErr w:type="spellStart"/>
        <w:r w:rsidRPr="00FC4A85">
          <w:rPr>
            <w:rFonts w:eastAsia="Times New Roman" w:cstheme="minorHAnsi"/>
            <w:i/>
            <w:iCs/>
            <w:lang w:eastAsia="en-AU"/>
            <w:rPrChange w:id="265" w:author="Francesco Martoni (DEDJTR)" w:date="2020-02-18T11:32:00Z">
              <w:rPr>
                <w:rFonts w:eastAsia="Times New Roman" w:cstheme="minorHAnsi"/>
                <w:lang w:eastAsia="en-AU"/>
              </w:rPr>
            </w:rPrChange>
          </w:rPr>
          <w:t>Russelliana</w:t>
        </w:r>
      </w:ins>
      <w:proofErr w:type="spellEnd"/>
      <w:ins w:id="266" w:author="Francesco Martoni (DEDJTR)" w:date="2020-02-18T11:32:00Z">
        <w:r w:rsidRPr="00FC4A85">
          <w:rPr>
            <w:rFonts w:eastAsia="Times New Roman" w:cstheme="minorHAnsi"/>
            <w:i/>
            <w:iCs/>
            <w:lang w:eastAsia="en-AU"/>
            <w:rPrChange w:id="267" w:author="Francesco Martoni (DEDJTR)" w:date="2020-02-18T11:32:00Z">
              <w:rPr>
                <w:rFonts w:eastAsia="Times New Roman" w:cstheme="minorHAnsi"/>
                <w:lang w:eastAsia="en-AU"/>
              </w:rPr>
            </w:rPrChange>
          </w:rPr>
          <w:t xml:space="preserve"> </w:t>
        </w:r>
      </w:ins>
      <w:proofErr w:type="spellStart"/>
      <w:ins w:id="268" w:author="Francesco Martoni (DEDJTR)" w:date="2020-02-18T11:31:00Z">
        <w:r w:rsidRPr="00FC4A85">
          <w:rPr>
            <w:rFonts w:eastAsia="Times New Roman" w:cstheme="minorHAnsi"/>
            <w:i/>
            <w:iCs/>
            <w:lang w:eastAsia="en-AU"/>
            <w:rPrChange w:id="269" w:author="Francesco Martoni (DEDJTR)" w:date="2020-02-18T11:32:00Z">
              <w:rPr>
                <w:rFonts w:eastAsia="Times New Roman" w:cstheme="minorHAnsi"/>
                <w:lang w:eastAsia="en-AU"/>
              </w:rPr>
            </w:rPrChange>
          </w:rPr>
          <w:t>solanicola</w:t>
        </w:r>
        <w:proofErr w:type="spellEnd"/>
        <w:r w:rsidRPr="00FC4A85">
          <w:rPr>
            <w:rFonts w:eastAsia="Times New Roman" w:cstheme="minorHAnsi"/>
            <w:lang w:eastAsia="en-AU"/>
          </w:rPr>
          <w:t xml:space="preserve"> (Hemiptera: </w:t>
        </w:r>
        <w:proofErr w:type="spellStart"/>
        <w:r w:rsidRPr="00FC4A85">
          <w:rPr>
            <w:rFonts w:eastAsia="Times New Roman" w:cstheme="minorHAnsi"/>
            <w:lang w:eastAsia="en-AU"/>
          </w:rPr>
          <w:t>Psylloidea</w:t>
        </w:r>
        <w:proofErr w:type="spellEnd"/>
        <w:r w:rsidRPr="00FC4A85">
          <w:rPr>
            <w:rFonts w:eastAsia="Times New Roman" w:cstheme="minorHAnsi"/>
            <w:lang w:eastAsia="en-AU"/>
          </w:rPr>
          <w:t xml:space="preserve">) and </w:t>
        </w:r>
      </w:ins>
      <w:ins w:id="270" w:author="Francesco Martoni (DEDJTR)" w:date="2020-02-18T11:33:00Z">
        <w:r>
          <w:rPr>
            <w:rFonts w:eastAsia="Times New Roman" w:cstheme="minorHAnsi"/>
            <w:lang w:eastAsia="en-AU"/>
          </w:rPr>
          <w:t>i</w:t>
        </w:r>
      </w:ins>
      <w:ins w:id="271" w:author="Francesco Martoni (DEDJTR)" w:date="2020-02-18T11:31:00Z">
        <w:r w:rsidRPr="00FC4A85">
          <w:rPr>
            <w:rFonts w:eastAsia="Times New Roman" w:cstheme="minorHAnsi"/>
            <w:lang w:eastAsia="en-AU"/>
          </w:rPr>
          <w:t xml:space="preserve">ts </w:t>
        </w:r>
      </w:ins>
      <w:ins w:id="272" w:author="Francesco Martoni (DEDJTR)" w:date="2020-02-18T11:33:00Z">
        <w:r>
          <w:rPr>
            <w:rFonts w:eastAsia="Times New Roman" w:cstheme="minorHAnsi"/>
            <w:lang w:eastAsia="en-AU"/>
          </w:rPr>
          <w:t>w</w:t>
        </w:r>
      </w:ins>
      <w:ins w:id="273" w:author="Francesco Martoni (DEDJTR)" w:date="2020-02-18T11:31:00Z">
        <w:r w:rsidRPr="00FC4A85">
          <w:rPr>
            <w:rFonts w:eastAsia="Times New Roman" w:cstheme="minorHAnsi"/>
            <w:lang w:eastAsia="en-AU"/>
          </w:rPr>
          <w:t>ild</w:t>
        </w:r>
      </w:ins>
      <w:ins w:id="274" w:author="Francesco Martoni (DEDJTR)" w:date="2020-02-18T11:32:00Z">
        <w:r w:rsidRPr="00FC4A85">
          <w:rPr>
            <w:rFonts w:eastAsia="Times New Roman" w:cstheme="minorHAnsi"/>
            <w:lang w:eastAsia="en-AU"/>
          </w:rPr>
          <w:t xml:space="preserve"> </w:t>
        </w:r>
      </w:ins>
      <w:ins w:id="275" w:author="Francesco Martoni (DEDJTR)" w:date="2020-02-18T11:33:00Z">
        <w:r>
          <w:rPr>
            <w:rFonts w:eastAsia="Times New Roman" w:cstheme="minorHAnsi"/>
            <w:lang w:eastAsia="en-AU"/>
          </w:rPr>
          <w:t>r</w:t>
        </w:r>
      </w:ins>
      <w:ins w:id="276" w:author="Francesco Martoni (DEDJTR)" w:date="2020-02-18T11:31:00Z">
        <w:r w:rsidRPr="00FC4A85">
          <w:rPr>
            <w:rFonts w:eastAsia="Times New Roman" w:cstheme="minorHAnsi"/>
            <w:lang w:eastAsia="en-AU"/>
          </w:rPr>
          <w:t xml:space="preserve">elatives. </w:t>
        </w:r>
        <w:proofErr w:type="spellStart"/>
        <w:r w:rsidRPr="00FC4A85">
          <w:rPr>
            <w:rFonts w:eastAsia="Times New Roman" w:cstheme="minorHAnsi"/>
            <w:lang w:eastAsia="en-AU"/>
          </w:rPr>
          <w:t>PLoS</w:t>
        </w:r>
        <w:proofErr w:type="spellEnd"/>
        <w:r w:rsidRPr="00FC4A85">
          <w:rPr>
            <w:rFonts w:eastAsia="Times New Roman" w:cstheme="minorHAnsi"/>
            <w:lang w:eastAsia="en-AU"/>
          </w:rPr>
          <w:t xml:space="preserve"> ONE 12(1): e0167764. doi:10.1371/journal.pone.0167764</w:t>
        </w:r>
      </w:ins>
    </w:p>
    <w:p w14:paraId="7165D5CE" w14:textId="3E93DBDA"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Syrett</w:t>
      </w:r>
      <w:proofErr w:type="spellEnd"/>
      <w:r w:rsidRPr="00D2435E">
        <w:rPr>
          <w:rFonts w:eastAsia="Times New Roman" w:cstheme="minorHAnsi"/>
          <w:lang w:eastAsia="en-AU"/>
        </w:rPr>
        <w:t xml:space="preserve">, P., Fowler, S.V., Harman, H.M., Hayes, L.M., Memmott, J., </w:t>
      </w:r>
      <w:proofErr w:type="spellStart"/>
      <w:r w:rsidRPr="00D2435E">
        <w:rPr>
          <w:rFonts w:eastAsia="Times New Roman" w:cstheme="minorHAnsi"/>
          <w:lang w:eastAsia="en-AU"/>
        </w:rPr>
        <w:t>Sheat</w:t>
      </w:r>
      <w:proofErr w:type="spellEnd"/>
      <w:r w:rsidRPr="00D2435E">
        <w:rPr>
          <w:rFonts w:eastAsia="Times New Roman" w:cstheme="minorHAnsi"/>
          <w:lang w:eastAsia="en-AU"/>
        </w:rPr>
        <w:t xml:space="preserve">, J.J. 2007. Establishment of </w:t>
      </w:r>
      <w:proofErr w:type="spellStart"/>
      <w:r w:rsidRPr="0045573B">
        <w:rPr>
          <w:rFonts w:eastAsia="Times New Roman" w:cstheme="minorHAnsi"/>
          <w:i/>
          <w:iCs/>
          <w:lang w:eastAsia="en-AU"/>
        </w:rPr>
        <w:t>Arytainilla</w:t>
      </w:r>
      <w:proofErr w:type="spellEnd"/>
      <w:r w:rsidRPr="0045573B">
        <w:rPr>
          <w:rFonts w:eastAsia="Times New Roman" w:cstheme="minorHAnsi"/>
          <w:i/>
          <w:iCs/>
          <w:lang w:eastAsia="en-AU"/>
        </w:rPr>
        <w:t xml:space="preserve"> </w:t>
      </w:r>
      <w:proofErr w:type="spellStart"/>
      <w:r w:rsidRPr="0045573B">
        <w:rPr>
          <w:rFonts w:eastAsia="Times New Roman" w:cstheme="minorHAnsi"/>
          <w:i/>
          <w:iCs/>
          <w:lang w:eastAsia="en-AU"/>
        </w:rPr>
        <w:t>spartiophila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Förster</w:t>
      </w:r>
      <w:proofErr w:type="spellEnd"/>
      <w:r w:rsidRPr="00D2435E">
        <w:rPr>
          <w:rFonts w:eastAsia="Times New Roman" w:cstheme="minorHAnsi"/>
          <w:lang w:eastAsia="en-AU"/>
        </w:rPr>
        <w:t xml:space="preserve"> (Hemiptera: Psyllidae), a new biological control agent for broom, </w:t>
      </w:r>
      <w:proofErr w:type="spellStart"/>
      <w:r w:rsidRPr="0045573B">
        <w:rPr>
          <w:rFonts w:eastAsia="Times New Roman" w:cstheme="minorHAnsi"/>
          <w:i/>
          <w:iCs/>
          <w:lang w:eastAsia="en-AU"/>
        </w:rPr>
        <w:t>Cytisus</w:t>
      </w:r>
      <w:proofErr w:type="spellEnd"/>
      <w:r w:rsidRPr="0045573B">
        <w:rPr>
          <w:rFonts w:eastAsia="Times New Roman" w:cstheme="minorHAnsi"/>
          <w:i/>
          <w:iCs/>
          <w:lang w:eastAsia="en-AU"/>
        </w:rPr>
        <w:t xml:space="preserve"> </w:t>
      </w:r>
      <w:proofErr w:type="spellStart"/>
      <w:r w:rsidRPr="0045573B">
        <w:rPr>
          <w:rFonts w:eastAsia="Times New Roman" w:cstheme="minorHAnsi"/>
          <w:i/>
          <w:iCs/>
          <w:lang w:eastAsia="en-AU"/>
        </w:rPr>
        <w:t>scoparius</w:t>
      </w:r>
      <w:proofErr w:type="spellEnd"/>
      <w:r w:rsidRPr="00D2435E">
        <w:rPr>
          <w:rFonts w:eastAsia="Times New Roman" w:cstheme="minorHAnsi"/>
          <w:lang w:eastAsia="en-AU"/>
        </w:rPr>
        <w:t>, in New Zealand. New Zealand Entomologist 30, 53-62.</w:t>
      </w:r>
    </w:p>
    <w:p w14:paraId="6AC829B5" w14:textId="5BDAECB3"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Tamura, K., </w:t>
      </w:r>
      <w:proofErr w:type="spellStart"/>
      <w:r w:rsidRPr="00D2435E">
        <w:rPr>
          <w:rFonts w:eastAsia="Times New Roman" w:cstheme="minorHAnsi"/>
          <w:lang w:eastAsia="en-AU"/>
        </w:rPr>
        <w:t>Nei</w:t>
      </w:r>
      <w:proofErr w:type="spellEnd"/>
      <w:r w:rsidRPr="00D2435E">
        <w:rPr>
          <w:rFonts w:eastAsia="Times New Roman" w:cstheme="minorHAnsi"/>
          <w:lang w:eastAsia="en-AU"/>
        </w:rPr>
        <w:t>, M. 1993. Estimation of the number of nucleotide substitutions in the control region of mitochondrial DNA in humans and chimpanzees. Molecular Biology and Evolution 10 (3): 512–526. doi:10.1093/oxfordjournals.molbev.a040023</w:t>
      </w:r>
    </w:p>
    <w:p w14:paraId="1BF4F7EC" w14:textId="424049C0"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Tavaré</w:t>
      </w:r>
      <w:proofErr w:type="spellEnd"/>
      <w:r w:rsidRPr="00D2435E">
        <w:rPr>
          <w:rFonts w:eastAsia="Times New Roman" w:cstheme="minorHAnsi"/>
          <w:lang w:eastAsia="en-AU"/>
        </w:rPr>
        <w:t>, S. 1986. Some Probabilistic and Statistical Problems in the Analysis of DNA Sequences. Lectures on Mathematics in the Life Sciences.17: 57–86.</w:t>
      </w:r>
    </w:p>
    <w:p w14:paraId="1FD7D341" w14:textId="3C60815B"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Taylor, G.S., Fagan-Jeffries, E.P., Austin, A.D. 2016. A new genus and twenty new species of Australian jumping plant-lice (</w:t>
      </w:r>
      <w:proofErr w:type="spellStart"/>
      <w:r w:rsidRPr="00D2435E">
        <w:rPr>
          <w:rFonts w:eastAsia="Times New Roman" w:cstheme="minorHAnsi"/>
          <w:lang w:eastAsia="en-AU"/>
        </w:rPr>
        <w:t>Psylloidea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Triozidae</w:t>
      </w:r>
      <w:proofErr w:type="spellEnd"/>
      <w:r w:rsidRPr="00D2435E">
        <w:rPr>
          <w:rFonts w:eastAsia="Times New Roman" w:cstheme="minorHAnsi"/>
          <w:lang w:eastAsia="en-AU"/>
        </w:rPr>
        <w:t xml:space="preserve">) from </w:t>
      </w:r>
      <w:proofErr w:type="spellStart"/>
      <w:r w:rsidRPr="00D2435E">
        <w:rPr>
          <w:rFonts w:eastAsia="Times New Roman" w:cstheme="minorHAnsi"/>
          <w:lang w:eastAsia="en-AU"/>
        </w:rPr>
        <w:t>Eremophila</w:t>
      </w:r>
      <w:proofErr w:type="spellEnd"/>
      <w:r w:rsidRPr="00D2435E">
        <w:rPr>
          <w:rFonts w:eastAsia="Times New Roman" w:cstheme="minorHAnsi"/>
          <w:lang w:eastAsia="en-AU"/>
        </w:rPr>
        <w:t xml:space="preserve"> and Myoporum (Scrophulariaceae: </w:t>
      </w:r>
      <w:proofErr w:type="spellStart"/>
      <w:r w:rsidRPr="00D2435E">
        <w:rPr>
          <w:rFonts w:eastAsia="Times New Roman" w:cstheme="minorHAnsi"/>
          <w:lang w:eastAsia="en-AU"/>
        </w:rPr>
        <w:t>Myoporeae</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Zootaxa</w:t>
      </w:r>
      <w:proofErr w:type="spellEnd"/>
      <w:r w:rsidR="0045573B">
        <w:rPr>
          <w:rFonts w:eastAsia="Times New Roman" w:cstheme="minorHAnsi"/>
          <w:lang w:eastAsia="en-AU"/>
        </w:rPr>
        <w:t>,</w:t>
      </w:r>
      <w:r w:rsidRPr="00D2435E">
        <w:rPr>
          <w:rFonts w:eastAsia="Times New Roman" w:cstheme="minorHAnsi"/>
          <w:lang w:eastAsia="en-AU"/>
        </w:rPr>
        <w:t xml:space="preserve"> 4073, 1.</w:t>
      </w:r>
    </w:p>
    <w:p w14:paraId="35D03922" w14:textId="610395FA"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Thao, M.L., Moran, </w:t>
      </w:r>
      <w:r w:rsidR="0045573B">
        <w:rPr>
          <w:rFonts w:eastAsia="Times New Roman" w:cstheme="minorHAnsi"/>
          <w:lang w:eastAsia="en-AU"/>
        </w:rPr>
        <w:t xml:space="preserve">N.A., </w:t>
      </w:r>
      <w:r w:rsidRPr="00D2435E">
        <w:rPr>
          <w:rFonts w:eastAsia="Times New Roman" w:cstheme="minorHAnsi"/>
          <w:lang w:eastAsia="en-AU"/>
        </w:rPr>
        <w:t xml:space="preserve">Abbot, </w:t>
      </w:r>
      <w:r w:rsidR="0045573B">
        <w:rPr>
          <w:rFonts w:eastAsia="Times New Roman" w:cstheme="minorHAnsi"/>
          <w:lang w:eastAsia="en-AU"/>
        </w:rPr>
        <w:t xml:space="preserve">P., </w:t>
      </w:r>
      <w:r w:rsidRPr="00D2435E">
        <w:rPr>
          <w:rFonts w:eastAsia="Times New Roman" w:cstheme="minorHAnsi"/>
          <w:lang w:eastAsia="en-AU"/>
        </w:rPr>
        <w:t xml:space="preserve">Brennan, </w:t>
      </w:r>
      <w:r w:rsidR="0045573B">
        <w:rPr>
          <w:rFonts w:eastAsia="Times New Roman" w:cstheme="minorHAnsi"/>
          <w:lang w:eastAsia="en-AU"/>
        </w:rPr>
        <w:t xml:space="preserve">E.B., </w:t>
      </w:r>
      <w:r w:rsidRPr="00D2435E">
        <w:rPr>
          <w:rFonts w:eastAsia="Times New Roman" w:cstheme="minorHAnsi"/>
          <w:lang w:eastAsia="en-AU"/>
        </w:rPr>
        <w:t xml:space="preserve">Burckhardt, </w:t>
      </w:r>
      <w:r w:rsidR="0045573B">
        <w:rPr>
          <w:rFonts w:eastAsia="Times New Roman" w:cstheme="minorHAnsi"/>
          <w:lang w:eastAsia="en-AU"/>
        </w:rPr>
        <w:t xml:space="preserve">D.H.,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2000a. </w:t>
      </w:r>
      <w:proofErr w:type="spellStart"/>
      <w:r w:rsidRPr="00D2435E">
        <w:rPr>
          <w:rFonts w:eastAsia="Times New Roman" w:cstheme="minorHAnsi"/>
          <w:lang w:eastAsia="en-AU"/>
        </w:rPr>
        <w:t>Cospeciation</w:t>
      </w:r>
      <w:proofErr w:type="spellEnd"/>
      <w:r w:rsidRPr="00D2435E">
        <w:rPr>
          <w:rFonts w:eastAsia="Times New Roman" w:cstheme="minorHAnsi"/>
          <w:lang w:eastAsia="en-AU"/>
        </w:rPr>
        <w:t xml:space="preserve"> of psyllids and their primary prokaryotic endosymbionts. Applied and Environmental Microbiology</w:t>
      </w:r>
      <w:r w:rsidR="0045573B">
        <w:rPr>
          <w:rFonts w:eastAsia="Times New Roman" w:cstheme="minorHAnsi"/>
          <w:lang w:eastAsia="en-AU"/>
        </w:rPr>
        <w:t>,</w:t>
      </w:r>
      <w:r w:rsidRPr="00D2435E">
        <w:rPr>
          <w:rFonts w:eastAsia="Times New Roman" w:cstheme="minorHAnsi"/>
          <w:lang w:eastAsia="en-AU"/>
        </w:rPr>
        <w:t xml:space="preserve"> 66: 2898-2905.</w:t>
      </w:r>
    </w:p>
    <w:p w14:paraId="102CA2FF" w14:textId="27439D5E"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 B</w:t>
      </w:r>
      <w:r w:rsidRPr="00D2435E">
        <w:rPr>
          <w:rFonts w:eastAsia="Times New Roman" w:cstheme="minorHAnsi"/>
          <w:lang w:eastAsia="en-AU"/>
        </w:rPr>
        <w:t>aumann,</w:t>
      </w:r>
      <w:r w:rsidR="0045573B">
        <w:rPr>
          <w:rFonts w:eastAsia="Times New Roman" w:cstheme="minorHAnsi"/>
          <w:lang w:eastAsia="en-AU"/>
        </w:rPr>
        <w:t xml:space="preserve"> L., </w:t>
      </w:r>
      <w:r w:rsidRPr="00D2435E">
        <w:rPr>
          <w:rFonts w:eastAsia="Times New Roman" w:cstheme="minorHAnsi"/>
          <w:lang w:eastAsia="en-AU"/>
        </w:rPr>
        <w:t>Brennan,</w:t>
      </w:r>
      <w:r w:rsidR="0045573B">
        <w:rPr>
          <w:rFonts w:eastAsia="Times New Roman" w:cstheme="minorHAnsi"/>
          <w:lang w:eastAsia="en-AU"/>
        </w:rPr>
        <w:t xml:space="preserve"> E.B., </w:t>
      </w:r>
      <w:r w:rsidRPr="00D2435E">
        <w:rPr>
          <w:rFonts w:eastAsia="Times New Roman" w:cstheme="minorHAnsi"/>
          <w:lang w:eastAsia="en-AU"/>
        </w:rPr>
        <w:t>Moran,</w:t>
      </w:r>
      <w:r w:rsidR="0045573B">
        <w:rPr>
          <w:rFonts w:eastAsia="Times New Roman" w:cstheme="minorHAnsi"/>
          <w:lang w:eastAsia="en-AU"/>
        </w:rPr>
        <w:t xml:space="preserve"> N.A.,</w:t>
      </w:r>
      <w:r w:rsidRPr="00D2435E">
        <w:rPr>
          <w:rFonts w:eastAsia="Times New Roman" w:cstheme="minorHAnsi"/>
          <w:lang w:eastAsia="en-AU"/>
        </w:rPr>
        <w:t xml:space="preserve"> Baumann</w:t>
      </w:r>
      <w:r w:rsidR="0045573B">
        <w:rPr>
          <w:rFonts w:eastAsia="Times New Roman" w:cstheme="minorHAnsi"/>
          <w:lang w:eastAsia="en-AU"/>
        </w:rPr>
        <w:t>, P.</w:t>
      </w:r>
      <w:r w:rsidRPr="00D2435E">
        <w:rPr>
          <w:rFonts w:eastAsia="Times New Roman" w:cstheme="minorHAnsi"/>
          <w:lang w:eastAsia="en-AU"/>
        </w:rPr>
        <w:t xml:space="preserve"> 2000b. Secondary endosymbionts of psyllids have been acquired multiple times. Current Microbiology 41: 300-304</w:t>
      </w:r>
    </w:p>
    <w:p w14:paraId="1B75DBB8" w14:textId="357A0E96"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Thao, M.L., Clark,</w:t>
      </w:r>
      <w:r w:rsidR="0045573B">
        <w:rPr>
          <w:rFonts w:eastAsia="Times New Roman" w:cstheme="minorHAnsi"/>
          <w:lang w:eastAsia="en-AU"/>
        </w:rPr>
        <w:t xml:space="preserve"> M.A.,</w:t>
      </w:r>
      <w:r w:rsidRPr="00D2435E">
        <w:rPr>
          <w:rFonts w:eastAsia="Times New Roman" w:cstheme="minorHAnsi"/>
          <w:lang w:eastAsia="en-AU"/>
        </w:rPr>
        <w:t xml:space="preserve"> Burckhardt,</w:t>
      </w:r>
      <w:r w:rsidR="0045573B">
        <w:rPr>
          <w:rFonts w:eastAsia="Times New Roman" w:cstheme="minorHAnsi"/>
          <w:lang w:eastAsia="en-AU"/>
        </w:rPr>
        <w:t xml:space="preserve"> D.H., </w:t>
      </w:r>
      <w:r w:rsidRPr="00D2435E">
        <w:rPr>
          <w:rFonts w:eastAsia="Times New Roman" w:cstheme="minorHAnsi"/>
          <w:lang w:eastAsia="en-AU"/>
        </w:rPr>
        <w:t>Moran,</w:t>
      </w:r>
      <w:r w:rsidR="0045573B">
        <w:rPr>
          <w:rFonts w:eastAsia="Times New Roman" w:cstheme="minorHAnsi"/>
          <w:lang w:eastAsia="en-AU"/>
        </w:rPr>
        <w:t xml:space="preserve"> N.A., </w:t>
      </w:r>
      <w:r w:rsidRPr="00D2435E">
        <w:rPr>
          <w:rFonts w:eastAsia="Times New Roman" w:cstheme="minorHAnsi"/>
          <w:lang w:eastAsia="en-AU"/>
        </w:rPr>
        <w:t>Baumann</w:t>
      </w:r>
      <w:r w:rsidR="0045573B">
        <w:rPr>
          <w:rFonts w:eastAsia="Times New Roman" w:cstheme="minorHAnsi"/>
          <w:lang w:eastAsia="en-AU"/>
        </w:rPr>
        <w:t>, P.</w:t>
      </w:r>
      <w:r w:rsidRPr="00D2435E">
        <w:rPr>
          <w:rFonts w:eastAsia="Times New Roman" w:cstheme="minorHAnsi"/>
          <w:lang w:eastAsia="en-AU"/>
        </w:rPr>
        <w:t xml:space="preserve"> 2001. Phylogenetic analysis of vertically transmitted psyllid endosymbionts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Carsonella</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ruddii</w:t>
      </w:r>
      <w:proofErr w:type="spellEnd"/>
      <w:r w:rsidRPr="00D2435E">
        <w:rPr>
          <w:rFonts w:eastAsia="Times New Roman" w:cstheme="minorHAnsi"/>
          <w:lang w:eastAsia="en-AU"/>
        </w:rPr>
        <w:t xml:space="preserve">) based on </w:t>
      </w:r>
      <w:proofErr w:type="spellStart"/>
      <w:r w:rsidRPr="00D2435E">
        <w:rPr>
          <w:rFonts w:eastAsia="Times New Roman" w:cstheme="minorHAnsi"/>
          <w:lang w:eastAsia="en-AU"/>
        </w:rPr>
        <w:t>atpAGD</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rpoC</w:t>
      </w:r>
      <w:proofErr w:type="spellEnd"/>
      <w:r w:rsidRPr="00D2435E">
        <w:rPr>
          <w:rFonts w:eastAsia="Times New Roman" w:cstheme="minorHAnsi"/>
          <w:lang w:eastAsia="en-AU"/>
        </w:rPr>
        <w:t>: Comparisons with 16S-23S rDNA-derived phylogeny. Current Microbiology</w:t>
      </w:r>
      <w:r w:rsidR="0045573B">
        <w:rPr>
          <w:rFonts w:eastAsia="Times New Roman" w:cstheme="minorHAnsi"/>
          <w:lang w:eastAsia="en-AU"/>
        </w:rPr>
        <w:t>,</w:t>
      </w:r>
      <w:r w:rsidRPr="00D2435E">
        <w:rPr>
          <w:rFonts w:eastAsia="Times New Roman" w:cstheme="minorHAnsi"/>
          <w:lang w:eastAsia="en-AU"/>
        </w:rPr>
        <w:t xml:space="preserve"> 42: 419-421.</w:t>
      </w:r>
    </w:p>
    <w:p w14:paraId="137AD579" w14:textId="1EFFC367"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Tsuchida</w:t>
      </w:r>
      <w:proofErr w:type="spellEnd"/>
      <w:r w:rsidRPr="00D2435E">
        <w:rPr>
          <w:rFonts w:eastAsia="Times New Roman" w:cstheme="minorHAnsi"/>
          <w:lang w:eastAsia="en-AU"/>
        </w:rPr>
        <w:t>, T., Koga,</w:t>
      </w:r>
      <w:r w:rsidR="0045573B">
        <w:rPr>
          <w:rFonts w:eastAsia="Times New Roman" w:cstheme="minorHAnsi"/>
          <w:lang w:eastAsia="en-AU"/>
        </w:rPr>
        <w:t xml:space="preserve"> R., </w:t>
      </w:r>
      <w:r w:rsidRPr="00D2435E">
        <w:rPr>
          <w:rFonts w:eastAsia="Times New Roman" w:cstheme="minorHAnsi"/>
          <w:lang w:eastAsia="en-AU"/>
        </w:rPr>
        <w:t>Matsumoto,</w:t>
      </w:r>
      <w:r w:rsidR="0045573B">
        <w:rPr>
          <w:rFonts w:eastAsia="Times New Roman" w:cstheme="minorHAnsi"/>
          <w:lang w:eastAsia="en-AU"/>
        </w:rPr>
        <w:t xml:space="preserve"> S., </w:t>
      </w:r>
      <w:proofErr w:type="spellStart"/>
      <w:r w:rsidRPr="00D2435E">
        <w:rPr>
          <w:rFonts w:eastAsia="Times New Roman" w:cstheme="minorHAnsi"/>
          <w:lang w:eastAsia="en-AU"/>
        </w:rPr>
        <w:t>Fukatsu</w:t>
      </w:r>
      <w:proofErr w:type="spellEnd"/>
      <w:r w:rsidR="0045573B">
        <w:rPr>
          <w:rFonts w:eastAsia="Times New Roman" w:cstheme="minorHAnsi"/>
          <w:lang w:eastAsia="en-AU"/>
        </w:rPr>
        <w:t>, T.</w:t>
      </w:r>
      <w:r w:rsidRPr="00D2435E">
        <w:rPr>
          <w:rFonts w:eastAsia="Times New Roman" w:cstheme="minorHAnsi"/>
          <w:lang w:eastAsia="en-AU"/>
        </w:rPr>
        <w:t xml:space="preserve"> 2011. Interspecific symbiont transfection confers a novel ecological trait to the recipient insect. Biology Letters</w:t>
      </w:r>
      <w:r w:rsidR="0045573B">
        <w:rPr>
          <w:rFonts w:eastAsia="Times New Roman" w:cstheme="minorHAnsi"/>
          <w:lang w:eastAsia="en-AU"/>
        </w:rPr>
        <w:t>,</w:t>
      </w:r>
      <w:r w:rsidRPr="00D2435E">
        <w:rPr>
          <w:rFonts w:eastAsia="Times New Roman" w:cstheme="minorHAnsi"/>
          <w:lang w:eastAsia="en-AU"/>
        </w:rPr>
        <w:t xml:space="preserve"> 7: 245-248.</w:t>
      </w:r>
    </w:p>
    <w:p w14:paraId="6A5C3C33" w14:textId="04EA9A3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1942. Psyllidae from Rapa, the Caroline, Society, and Austral Islands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17, 71-78.</w:t>
      </w:r>
    </w:p>
    <w:p w14:paraId="6F7E6809" w14:textId="22C607F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1943. Descriptions and Records of Some Fijian Psyllidae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Occasional Papers of Bernice P. Bishop Museum, Honolulu, Hawaii 18, 221-228.</w:t>
      </w:r>
    </w:p>
    <w:p w14:paraId="5F6A169B" w14:textId="1367ADD1"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1952. On the Psyllidae of New Zealand (</w:t>
      </w:r>
      <w:proofErr w:type="spellStart"/>
      <w:r w:rsidRPr="00D2435E">
        <w:rPr>
          <w:rFonts w:eastAsia="Times New Roman" w:cstheme="minorHAnsi"/>
          <w:lang w:eastAsia="en-AU"/>
        </w:rPr>
        <w:t>Homoptera</w:t>
      </w:r>
      <w:proofErr w:type="spellEnd"/>
      <w:r w:rsidRPr="00D2435E">
        <w:rPr>
          <w:rFonts w:eastAsia="Times New Roman" w:cstheme="minorHAnsi"/>
          <w:lang w:eastAsia="en-AU"/>
        </w:rPr>
        <w:t>). Pacific Science</w:t>
      </w:r>
      <w:r w:rsidR="0045573B">
        <w:rPr>
          <w:rFonts w:eastAsia="Times New Roman" w:cstheme="minorHAnsi"/>
          <w:lang w:eastAsia="en-AU"/>
        </w:rPr>
        <w:t>,</w:t>
      </w:r>
      <w:r w:rsidRPr="00D2435E">
        <w:rPr>
          <w:rFonts w:eastAsia="Times New Roman" w:cstheme="minorHAnsi"/>
          <w:lang w:eastAsia="en-AU"/>
        </w:rPr>
        <w:t xml:space="preserve"> 6, 83-125.</w:t>
      </w:r>
    </w:p>
    <w:p w14:paraId="03F22389" w14:textId="55496CD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Tuthill, L.D. 1956. Psyllidae of Pacific Entomological Survey. Occasional Papers of Bernice P. Bishop Museum, Honolulu, Hawaii</w:t>
      </w:r>
      <w:r w:rsidR="0045573B">
        <w:rPr>
          <w:rFonts w:eastAsia="Times New Roman" w:cstheme="minorHAnsi"/>
          <w:lang w:eastAsia="en-AU"/>
        </w:rPr>
        <w:t>,</w:t>
      </w:r>
      <w:r w:rsidRPr="00D2435E">
        <w:rPr>
          <w:rFonts w:eastAsia="Times New Roman" w:cstheme="minorHAnsi"/>
          <w:lang w:eastAsia="en-AU"/>
        </w:rPr>
        <w:t xml:space="preserve"> 22, 1-5.</w:t>
      </w:r>
    </w:p>
    <w:p w14:paraId="7B49EF78" w14:textId="51DCF8B1"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Vavre</w:t>
      </w:r>
      <w:proofErr w:type="spellEnd"/>
      <w:r w:rsidRPr="00D2435E">
        <w:rPr>
          <w:rFonts w:eastAsia="Times New Roman" w:cstheme="minorHAnsi"/>
          <w:lang w:eastAsia="en-AU"/>
        </w:rPr>
        <w:t>, F., Kremer</w:t>
      </w:r>
      <w:r w:rsidR="0045573B">
        <w:rPr>
          <w:rFonts w:eastAsia="Times New Roman" w:cstheme="minorHAnsi"/>
          <w:lang w:eastAsia="en-AU"/>
        </w:rPr>
        <w:t>, N</w:t>
      </w:r>
      <w:r w:rsidRPr="00D2435E">
        <w:rPr>
          <w:rFonts w:eastAsia="Times New Roman" w:cstheme="minorHAnsi"/>
          <w:lang w:eastAsia="en-AU"/>
        </w:rPr>
        <w:t>. 2014. Microbial impacts on insect evolutionary diversification: from patterns to mechanisms. Current Opinion in Insect Science</w:t>
      </w:r>
      <w:r w:rsidR="0045573B">
        <w:rPr>
          <w:rFonts w:eastAsia="Times New Roman" w:cstheme="minorHAnsi"/>
          <w:lang w:eastAsia="en-AU"/>
        </w:rPr>
        <w:t>,</w:t>
      </w:r>
      <w:r w:rsidRPr="00D2435E">
        <w:rPr>
          <w:rFonts w:eastAsia="Times New Roman" w:cstheme="minorHAnsi"/>
          <w:lang w:eastAsia="en-AU"/>
        </w:rPr>
        <w:t xml:space="preserve"> 4: 29-34.</w:t>
      </w:r>
    </w:p>
    <w:p w14:paraId="5E74D158" w14:textId="31AE3A5B" w:rsidR="00D2435E" w:rsidRPr="00D2435E" w:rsidRDefault="00D2435E" w:rsidP="00D2435E">
      <w:pPr>
        <w:numPr>
          <w:ilvl w:val="0"/>
          <w:numId w:val="16"/>
        </w:numPr>
        <w:spacing w:after="0" w:line="240" w:lineRule="auto"/>
        <w:rPr>
          <w:rFonts w:eastAsia="Times New Roman" w:cstheme="minorHAnsi"/>
          <w:lang w:eastAsia="en-AU"/>
        </w:rPr>
      </w:pPr>
      <w:proofErr w:type="spellStart"/>
      <w:r w:rsidRPr="00D2435E">
        <w:rPr>
          <w:rFonts w:eastAsia="Times New Roman" w:cstheme="minorHAnsi"/>
          <w:lang w:eastAsia="en-AU"/>
        </w:rPr>
        <w:t>Vereijssen</w:t>
      </w:r>
      <w:proofErr w:type="spellEnd"/>
      <w:r w:rsidRPr="00D2435E">
        <w:rPr>
          <w:rFonts w:eastAsia="Times New Roman" w:cstheme="minorHAnsi"/>
          <w:lang w:eastAsia="en-AU"/>
        </w:rPr>
        <w:t xml:space="preserve">, J., Smith, G.R., Weintraub, P.G. 2018. </w:t>
      </w:r>
      <w:proofErr w:type="spellStart"/>
      <w:r w:rsidRPr="00D2435E">
        <w:rPr>
          <w:rFonts w:eastAsia="Times New Roman" w:cstheme="minorHAnsi"/>
          <w:i/>
          <w:lang w:eastAsia="en-AU"/>
        </w:rPr>
        <w:t>Bactericera</w:t>
      </w:r>
      <w:proofErr w:type="spellEnd"/>
      <w:r w:rsidRPr="00D2435E">
        <w:rPr>
          <w:rFonts w:eastAsia="Times New Roman" w:cstheme="minorHAnsi"/>
          <w:i/>
          <w:lang w:eastAsia="en-AU"/>
        </w:rPr>
        <w:t xml:space="preserve"> </w:t>
      </w:r>
      <w:proofErr w:type="spellStart"/>
      <w:r w:rsidRPr="00D2435E">
        <w:rPr>
          <w:rFonts w:eastAsia="Times New Roman" w:cstheme="minorHAnsi"/>
          <w:i/>
          <w:lang w:eastAsia="en-AU"/>
        </w:rPr>
        <w:t>cockerelli</w:t>
      </w:r>
      <w:proofErr w:type="spellEnd"/>
      <w:r w:rsidRPr="00D2435E">
        <w:rPr>
          <w:rFonts w:eastAsia="Times New Roman" w:cstheme="minorHAnsi"/>
          <w:lang w:eastAsia="en-AU"/>
        </w:rPr>
        <w:t xml:space="preserve"> (Hemiptera: </w:t>
      </w:r>
      <w:proofErr w:type="spellStart"/>
      <w:r w:rsidRPr="00D2435E">
        <w:rPr>
          <w:rFonts w:eastAsia="Times New Roman" w:cstheme="minorHAnsi"/>
          <w:lang w:eastAsia="en-AU"/>
        </w:rPr>
        <w:t>Triozidae</w:t>
      </w:r>
      <w:proofErr w:type="spellEnd"/>
      <w:r w:rsidRPr="00D2435E">
        <w:rPr>
          <w:rFonts w:eastAsia="Times New Roman" w:cstheme="minorHAnsi"/>
          <w:lang w:eastAsia="en-AU"/>
        </w:rPr>
        <w:t xml:space="preserve">) and </w:t>
      </w:r>
      <w:proofErr w:type="spellStart"/>
      <w:r w:rsidRPr="00D2435E">
        <w:rPr>
          <w:rFonts w:eastAsia="Times New Roman" w:cstheme="minorHAnsi"/>
          <w:lang w:eastAsia="en-AU"/>
        </w:rPr>
        <w:t>Candidatus</w:t>
      </w:r>
      <w:proofErr w:type="spellEnd"/>
      <w:r w:rsidRPr="00D2435E">
        <w:rPr>
          <w:rFonts w:eastAsia="Times New Roman" w:cstheme="minorHAnsi"/>
          <w:lang w:eastAsia="en-AU"/>
        </w:rPr>
        <w:t xml:space="preserve"> </w:t>
      </w:r>
      <w:proofErr w:type="spellStart"/>
      <w:r w:rsidRPr="00D2435E">
        <w:rPr>
          <w:rFonts w:eastAsia="Times New Roman" w:cstheme="minorHAnsi"/>
          <w:lang w:eastAsia="en-AU"/>
        </w:rPr>
        <w:t>Liberibacter</w:t>
      </w:r>
      <w:proofErr w:type="spellEnd"/>
      <w:r w:rsidRPr="00D2435E">
        <w:rPr>
          <w:rFonts w:eastAsia="Times New Roman" w:cstheme="minorHAnsi"/>
          <w:lang w:eastAsia="en-AU"/>
        </w:rPr>
        <w:t xml:space="preserve"> solanacearum in potatoes in New Zealand: biology, transmission, and implications for management. Journal of Integrated Pest Management 9, 1-21.</w:t>
      </w:r>
    </w:p>
    <w:p w14:paraId="428FF576" w14:textId="6A99A26C"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lastRenderedPageBreak/>
        <w:t xml:space="preserve">Wagstaff, S.J., Cochrane, M.J., Wilton, A.D. 2004. Phylogeny of New Zealand Plants. Last updated 04-Feb-2016. </w:t>
      </w:r>
    </w:p>
    <w:p w14:paraId="27C87733" w14:textId="0870E7E9"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 xml:space="preserve">Webb, C.O., </w:t>
      </w:r>
      <w:proofErr w:type="spellStart"/>
      <w:r w:rsidRPr="00D2435E">
        <w:rPr>
          <w:rFonts w:eastAsia="Times New Roman" w:cstheme="minorHAnsi"/>
          <w:lang w:eastAsia="en-AU"/>
        </w:rPr>
        <w:t>Ackerly</w:t>
      </w:r>
      <w:proofErr w:type="spellEnd"/>
      <w:r w:rsidRPr="00D2435E">
        <w:rPr>
          <w:rFonts w:eastAsia="Times New Roman" w:cstheme="minorHAnsi"/>
          <w:lang w:eastAsia="en-AU"/>
        </w:rPr>
        <w:t>,</w:t>
      </w:r>
      <w:r w:rsidR="00AB729D">
        <w:rPr>
          <w:rFonts w:eastAsia="Times New Roman" w:cstheme="minorHAnsi"/>
          <w:lang w:eastAsia="en-AU"/>
        </w:rPr>
        <w:t xml:space="preserve"> D.D., </w:t>
      </w:r>
      <w:proofErr w:type="spellStart"/>
      <w:r w:rsidRPr="00D2435E">
        <w:rPr>
          <w:rFonts w:eastAsia="Times New Roman" w:cstheme="minorHAnsi"/>
          <w:lang w:eastAsia="en-AU"/>
        </w:rPr>
        <w:t>Kembel</w:t>
      </w:r>
      <w:proofErr w:type="spellEnd"/>
      <w:r w:rsidR="00AB729D">
        <w:rPr>
          <w:rFonts w:eastAsia="Times New Roman" w:cstheme="minorHAnsi"/>
          <w:lang w:eastAsia="en-AU"/>
        </w:rPr>
        <w:t>, S.W.</w:t>
      </w:r>
      <w:r w:rsidRPr="00D2435E">
        <w:rPr>
          <w:rFonts w:eastAsia="Times New Roman" w:cstheme="minorHAnsi"/>
          <w:lang w:eastAsia="en-AU"/>
        </w:rPr>
        <w:t xml:space="preserve"> 2008. </w:t>
      </w:r>
      <w:proofErr w:type="spellStart"/>
      <w:r w:rsidRPr="00D2435E">
        <w:rPr>
          <w:rFonts w:eastAsia="Times New Roman" w:cstheme="minorHAnsi"/>
          <w:lang w:eastAsia="en-AU"/>
        </w:rPr>
        <w:t>Phylocom</w:t>
      </w:r>
      <w:proofErr w:type="spellEnd"/>
      <w:r w:rsidRPr="00D2435E">
        <w:rPr>
          <w:rFonts w:eastAsia="Times New Roman" w:cstheme="minorHAnsi"/>
          <w:lang w:eastAsia="en-AU"/>
        </w:rPr>
        <w:t>: software for the analysis of phylogenetic community structure and trait evolution. Bioinformatics 24: 2098-2100.</w:t>
      </w:r>
    </w:p>
    <w:p w14:paraId="5091B65E" w14:textId="55850C82"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AD 2019. Rarefaction, alpha diversity, and statistics. Front</w:t>
      </w:r>
      <w:r w:rsidR="00AB729D">
        <w:rPr>
          <w:rFonts w:eastAsia="Times New Roman" w:cstheme="minorHAnsi"/>
          <w:lang w:eastAsia="en-AU"/>
        </w:rPr>
        <w:t>iers in</w:t>
      </w:r>
      <w:r w:rsidRPr="00D2435E">
        <w:rPr>
          <w:rFonts w:eastAsia="Times New Roman" w:cstheme="minorHAnsi"/>
          <w:lang w:eastAsia="en-AU"/>
        </w:rPr>
        <w:t xml:space="preserve"> Microbiol</w:t>
      </w:r>
      <w:r w:rsidR="00AB729D">
        <w:rPr>
          <w:rFonts w:eastAsia="Times New Roman" w:cstheme="minorHAnsi"/>
          <w:lang w:eastAsia="en-AU"/>
        </w:rPr>
        <w:t>ogy</w:t>
      </w:r>
      <w:r w:rsidRPr="00D2435E">
        <w:rPr>
          <w:rFonts w:eastAsia="Times New Roman" w:cstheme="minorHAnsi"/>
          <w:lang w:eastAsia="en-AU"/>
        </w:rPr>
        <w:t>, 10.</w:t>
      </w:r>
    </w:p>
    <w:p w14:paraId="010E21FF" w14:textId="1A8C30CF"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w:t>
      </w:r>
      <w:r w:rsidR="00AB729D">
        <w:rPr>
          <w:rFonts w:eastAsia="Times New Roman" w:cstheme="minorHAnsi"/>
          <w:lang w:eastAsia="en-AU"/>
        </w:rPr>
        <w:t xml:space="preserve"> </w:t>
      </w:r>
      <w:r w:rsidRPr="00D2435E">
        <w:rPr>
          <w:rFonts w:eastAsia="Times New Roman" w:cstheme="minorHAnsi"/>
          <w:lang w:eastAsia="en-AU"/>
        </w:rPr>
        <w:t>Bunge, J. 2015. Estimating diversity via frequency ratios. Biometrics, 71(4), 1042-1049.</w:t>
      </w:r>
    </w:p>
    <w:p w14:paraId="163AF20E" w14:textId="1922BE9D" w:rsidR="00D2435E" w:rsidRPr="00D2435E" w:rsidRDefault="00D2435E" w:rsidP="00D2435E">
      <w:pPr>
        <w:numPr>
          <w:ilvl w:val="0"/>
          <w:numId w:val="16"/>
        </w:numPr>
        <w:spacing w:after="0" w:line="240" w:lineRule="auto"/>
        <w:rPr>
          <w:rFonts w:eastAsia="Times New Roman" w:cstheme="minorHAnsi"/>
          <w:lang w:eastAsia="en-AU"/>
        </w:rPr>
      </w:pPr>
      <w:r w:rsidRPr="00D2435E">
        <w:rPr>
          <w:rFonts w:eastAsia="Times New Roman" w:cstheme="minorHAnsi"/>
          <w:lang w:eastAsia="en-AU"/>
        </w:rPr>
        <w:t>Willis, A., Bunge, J., &amp; Whitman, T. 2017. Improved detection of changes in species richness in high diversity microbial communities. Journal of the Royal Statistical Society: Series C (Applied Statistics), 66(5), 963-977.</w:t>
      </w:r>
    </w:p>
    <w:p w14:paraId="249D4C2E" w14:textId="61089924" w:rsidR="00B01F72" w:rsidRPr="00381064" w:rsidRDefault="00B01F72" w:rsidP="00BE1F02">
      <w:pPr>
        <w:spacing w:after="0" w:line="360" w:lineRule="auto"/>
        <w:rPr>
          <w:sz w:val="24"/>
          <w:szCs w:val="24"/>
        </w:rPr>
      </w:pPr>
    </w:p>
    <w:bookmarkEnd w:id="156"/>
    <w:p w14:paraId="57FD7755" w14:textId="7BABF03B" w:rsidR="009C33E2" w:rsidRDefault="009C33E2"/>
    <w:p w14:paraId="4BB4A0C0" w14:textId="52AE5980" w:rsidR="004C4D72" w:rsidRPr="00777274" w:rsidRDefault="004C4D72">
      <w:pPr>
        <w:rPr>
          <w:b/>
        </w:rPr>
      </w:pPr>
      <w:r w:rsidRPr="00777274">
        <w:rPr>
          <w:b/>
        </w:rPr>
        <w:t>Figure SM1:</w:t>
      </w:r>
      <w:r>
        <w:rPr>
          <w:b/>
        </w:rPr>
        <w:t xml:space="preserve"> Maximum Likelihood COI gene tree (10000 replicates, K2P).</w:t>
      </w:r>
    </w:p>
    <w:p w14:paraId="0BB2CF44" w14:textId="45BFC8BC" w:rsidR="004C4D72" w:rsidRPr="00777274" w:rsidRDefault="004C4D72">
      <w:pPr>
        <w:rPr>
          <w:b/>
        </w:rPr>
      </w:pPr>
      <w:r w:rsidRPr="00777274">
        <w:rPr>
          <w:b/>
        </w:rPr>
        <w:t>Figure SM2</w:t>
      </w:r>
      <w:r>
        <w:rPr>
          <w:b/>
        </w:rPr>
        <w:t>: Maximum Likelihood 18S gene tree (10000 replicates, K2P).</w:t>
      </w:r>
    </w:p>
    <w:p w14:paraId="0ADF864F" w14:textId="211DC99F" w:rsidR="004C4D72" w:rsidRDefault="004C4D72">
      <w:pPr>
        <w:rPr>
          <w:rFonts w:ascii="Calibri" w:eastAsia="Times New Roman" w:hAnsi="Calibri" w:cs="Times New Roman"/>
          <w:bCs/>
          <w:szCs w:val="20"/>
          <w:lang w:eastAsia="en-AU"/>
        </w:rPr>
      </w:pPr>
      <w:r w:rsidRPr="00777274">
        <w:rPr>
          <w:b/>
        </w:rPr>
        <w:t>Figure SM3</w:t>
      </w:r>
      <w:r>
        <w:rPr>
          <w:b/>
        </w:rPr>
        <w:t xml:space="preserve">: </w:t>
      </w:r>
      <w:r w:rsidRPr="00204F48">
        <w:rPr>
          <w:rFonts w:eastAsia="Times New Roman" w:cs="Times New Roman"/>
          <w:b/>
          <w:szCs w:val="24"/>
          <w:lang w:eastAsia="en-AU"/>
        </w:rPr>
        <w:t>Psyllid</w:t>
      </w:r>
      <w:r>
        <w:rPr>
          <w:rFonts w:eastAsia="Times New Roman" w:cs="Times New Roman"/>
          <w:b/>
          <w:szCs w:val="24"/>
          <w:lang w:eastAsia="en-AU"/>
        </w:rPr>
        <w:t xml:space="preserve"> specie</w:t>
      </w:r>
      <w:r w:rsidRPr="00204F48">
        <w:rPr>
          <w:rFonts w:eastAsia="Times New Roman" w:cs="Times New Roman"/>
          <w:b/>
          <w:szCs w:val="24"/>
          <w:lang w:eastAsia="en-AU"/>
        </w:rPr>
        <w:t xml:space="preserve">s </w:t>
      </w:r>
      <w:r>
        <w:rPr>
          <w:rFonts w:eastAsia="Times New Roman" w:cs="Times New Roman"/>
          <w:b/>
          <w:szCs w:val="24"/>
          <w:lang w:eastAsia="en-AU"/>
        </w:rPr>
        <w:t>h</w:t>
      </w:r>
      <w:r w:rsidRPr="00204F48">
        <w:rPr>
          <w:rFonts w:eastAsia="Times New Roman" w:cs="Times New Roman"/>
          <w:b/>
          <w:szCs w:val="24"/>
          <w:lang w:eastAsia="en-AU"/>
        </w:rPr>
        <w:t>ost plants associations</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for</w:t>
      </w:r>
      <w:r w:rsidRPr="00F829BA">
        <w:rPr>
          <w:rFonts w:ascii="Calibri" w:eastAsia="Times New Roman" w:hAnsi="Calibri" w:cs="Times New Roman"/>
          <w:bCs/>
          <w:szCs w:val="20"/>
          <w:lang w:eastAsia="en-AU"/>
        </w:rPr>
        <w:t xml:space="preserve"> the New Zealand native </w:t>
      </w:r>
      <w:proofErr w:type="spellStart"/>
      <w:r w:rsidRPr="00F829BA">
        <w:rPr>
          <w:rFonts w:ascii="Calibri" w:eastAsia="Times New Roman" w:hAnsi="Calibri" w:cs="Times New Roman"/>
          <w:bCs/>
          <w:i/>
          <w:szCs w:val="20"/>
          <w:lang w:eastAsia="en-AU"/>
        </w:rPr>
        <w:t>Trioza</w:t>
      </w:r>
      <w:proofErr w:type="spellEnd"/>
      <w:r w:rsidRPr="00F829BA">
        <w:rPr>
          <w:rFonts w:ascii="Calibri" w:eastAsia="Times New Roman" w:hAnsi="Calibri" w:cs="Times New Roman"/>
          <w:bCs/>
          <w:szCs w:val="20"/>
          <w:lang w:eastAsia="en-AU"/>
        </w:rPr>
        <w:t xml:space="preserve"> species</w:t>
      </w:r>
      <w:r w:rsidRPr="00275F6E">
        <w:rPr>
          <w:rFonts w:ascii="Calibri" w:eastAsia="Times New Roman" w:hAnsi="Calibri" w:cs="Times New Roman"/>
          <w:bCs/>
          <w:szCs w:val="20"/>
          <w:lang w:eastAsia="en-AU"/>
        </w:rPr>
        <w:t xml:space="preserve">. The </w:t>
      </w:r>
      <w:r>
        <w:rPr>
          <w:rFonts w:ascii="Calibri" w:eastAsia="Times New Roman" w:hAnsi="Calibri" w:cs="Times New Roman"/>
          <w:bCs/>
          <w:szCs w:val="20"/>
          <w:lang w:eastAsia="en-AU"/>
        </w:rPr>
        <w:t xml:space="preserve">psyllid phylogeny (left), </w:t>
      </w:r>
      <w:r w:rsidRPr="00F829BA">
        <w:rPr>
          <w:rFonts w:ascii="Calibri" w:eastAsia="Times New Roman" w:hAnsi="Calibri" w:cs="Times New Roman"/>
          <w:bCs/>
          <w:szCs w:val="20"/>
          <w:lang w:eastAsia="en-AU"/>
        </w:rPr>
        <w:t xml:space="preserve">from </w:t>
      </w:r>
      <w:r>
        <w:rPr>
          <w:rFonts w:ascii="Calibri" w:eastAsia="Times New Roman" w:hAnsi="Calibri" w:cs="Times New Roman"/>
          <w:bCs/>
          <w:szCs w:val="20"/>
          <w:lang w:eastAsia="en-AU"/>
        </w:rPr>
        <w:t>Figure 2, is associated with t</w:t>
      </w:r>
      <w:r w:rsidRPr="00F829BA">
        <w:rPr>
          <w:rFonts w:ascii="Calibri" w:eastAsia="Times New Roman" w:hAnsi="Calibri" w:cs="Times New Roman"/>
          <w:bCs/>
          <w:szCs w:val="20"/>
          <w:lang w:eastAsia="en-AU"/>
        </w:rPr>
        <w:t xml:space="preserve">he </w:t>
      </w:r>
      <w:r>
        <w:rPr>
          <w:rFonts w:ascii="Calibri" w:eastAsia="Times New Roman" w:hAnsi="Calibri" w:cs="Times New Roman"/>
          <w:bCs/>
          <w:szCs w:val="20"/>
          <w:lang w:eastAsia="en-AU"/>
        </w:rPr>
        <w:t xml:space="preserve">host plant </w:t>
      </w:r>
      <w:r w:rsidRPr="00F829BA">
        <w:rPr>
          <w:rFonts w:ascii="Calibri" w:eastAsia="Times New Roman" w:hAnsi="Calibri" w:cs="Times New Roman"/>
          <w:bCs/>
          <w:szCs w:val="20"/>
          <w:lang w:eastAsia="en-AU"/>
        </w:rPr>
        <w:t xml:space="preserve">phylogeny </w:t>
      </w:r>
      <w:r>
        <w:rPr>
          <w:rFonts w:ascii="Calibri" w:eastAsia="Times New Roman" w:hAnsi="Calibri" w:cs="Times New Roman"/>
          <w:bCs/>
          <w:szCs w:val="20"/>
          <w:lang w:eastAsia="en-AU"/>
        </w:rPr>
        <w:t>(</w:t>
      </w:r>
      <w:r w:rsidRPr="00204E5D">
        <w:rPr>
          <w:rFonts w:ascii="Calibri" w:eastAsia="Times New Roman" w:hAnsi="Calibri" w:cs="Times New Roman"/>
          <w:bCs/>
          <w:szCs w:val="20"/>
          <w:lang w:eastAsia="en-AU"/>
        </w:rPr>
        <w:t>right</w:t>
      </w:r>
      <w:r>
        <w:rPr>
          <w:rFonts w:ascii="Calibri" w:eastAsia="Times New Roman" w:hAnsi="Calibri" w:cs="Times New Roman"/>
          <w:bCs/>
          <w:szCs w:val="20"/>
          <w:lang w:eastAsia="en-AU"/>
        </w:rPr>
        <w:t xml:space="preserve">), represented at the higher taxonomic level only, to order (green) </w:t>
      </w:r>
      <w:r w:rsidRPr="00F829BA">
        <w:rPr>
          <w:rFonts w:ascii="Calibri" w:eastAsia="Times New Roman" w:hAnsi="Calibri" w:cs="Times New Roman"/>
          <w:bCs/>
          <w:szCs w:val="20"/>
          <w:lang w:eastAsia="en-AU"/>
        </w:rPr>
        <w:t>and fami</w:t>
      </w:r>
      <w:r>
        <w:rPr>
          <w:rFonts w:ascii="Calibri" w:eastAsia="Times New Roman" w:hAnsi="Calibri" w:cs="Times New Roman"/>
          <w:bCs/>
          <w:szCs w:val="20"/>
          <w:lang w:eastAsia="en-AU"/>
        </w:rPr>
        <w:t>ly</w:t>
      </w:r>
      <w:r w:rsidRPr="00F829BA">
        <w:rPr>
          <w:rFonts w:ascii="Calibri" w:eastAsia="Times New Roman" w:hAnsi="Calibri" w:cs="Times New Roman"/>
          <w:bCs/>
          <w:szCs w:val="20"/>
          <w:lang w:eastAsia="en-AU"/>
        </w:rPr>
        <w:t xml:space="preserve"> </w:t>
      </w:r>
      <w:r>
        <w:rPr>
          <w:rFonts w:ascii="Calibri" w:eastAsia="Times New Roman" w:hAnsi="Calibri" w:cs="Times New Roman"/>
          <w:bCs/>
          <w:szCs w:val="20"/>
          <w:lang w:eastAsia="en-AU"/>
        </w:rPr>
        <w:t>(various colours)</w:t>
      </w:r>
      <w:r w:rsidRPr="00F829BA">
        <w:rPr>
          <w:rFonts w:ascii="Calibri" w:eastAsia="Times New Roman" w:hAnsi="Calibri" w:cs="Times New Roman"/>
          <w:bCs/>
          <w:szCs w:val="20"/>
          <w:lang w:eastAsia="en-AU"/>
        </w:rPr>
        <w:t>.</w:t>
      </w:r>
    </w:p>
    <w:p w14:paraId="0ECCA5B7" w14:textId="62BA8602" w:rsidR="004C4D72" w:rsidRPr="00770A1E" w:rsidRDefault="004C4D72">
      <w:r w:rsidRPr="00091846">
        <w:rPr>
          <w:b/>
        </w:rPr>
        <w:t>Table SM1</w:t>
      </w:r>
      <w:r w:rsidRPr="004C4D72">
        <w:rPr>
          <w:b/>
        </w:rPr>
        <w:t>:</w:t>
      </w:r>
      <w:r w:rsidRPr="00777274">
        <w:rPr>
          <w:b/>
        </w:rPr>
        <w:t xml:space="preserve"> Psyllid samples used in this study.</w:t>
      </w:r>
      <w:r>
        <w:t xml:space="preserve"> The table lists the species analysed in this study and the family they belong to. Information on the country of origin of the samples are provided together with the number of samples and populations. Number of DNA sequences used is reported together with accession numbers for the COI, EF-1</w:t>
      </w:r>
      <w:r>
        <w:rPr>
          <w:rFonts w:cstheme="minorHAnsi"/>
        </w:rPr>
        <w:t>α</w:t>
      </w:r>
      <w:r>
        <w:t xml:space="preserve"> and 18S genes. Accession numbers in bold are for the sequences </w:t>
      </w:r>
      <w:r w:rsidR="00770A1E">
        <w:t>generated</w:t>
      </w:r>
      <w:r>
        <w:t xml:space="preserve"> in this study. </w:t>
      </w:r>
    </w:p>
    <w:sectPr w:rsidR="004C4D72" w:rsidRPr="00770A1E" w:rsidSect="005B00E8">
      <w:headerReference w:type="default" r:id="rId14"/>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Francesco Martoni (DEDJTR)" w:date="2020-02-18T10:40:00Z" w:initials="FM(">
    <w:p w14:paraId="0E5C9903" w14:textId="3A059F46" w:rsidR="00CA70A5" w:rsidRDefault="00CA70A5">
      <w:pPr>
        <w:pStyle w:val="CommentText"/>
      </w:pPr>
      <w:r>
        <w:rPr>
          <w:rStyle w:val="CommentReference"/>
        </w:rPr>
        <w:annotationRef/>
      </w:r>
      <w:r>
        <w:t>Does this highlight the “why” better?</w:t>
      </w:r>
    </w:p>
  </w:comment>
  <w:comment w:id="3" w:author="Simon Bulman" w:date="2020-02-13T23:55:00Z" w:initials="SB">
    <w:p w14:paraId="4E935C95" w14:textId="49B9CD43" w:rsidR="00CA70A5" w:rsidRDefault="00CA70A5">
      <w:pPr>
        <w:pStyle w:val="CommentText"/>
      </w:pPr>
      <w:r>
        <w:rPr>
          <w:rStyle w:val="CommentReference"/>
        </w:rPr>
        <w:annotationRef/>
      </w:r>
      <w:r>
        <w:t>There is plenty of other evidence here too – add it? e.g. deliberate swapping of 2ndaries.. etc</w:t>
      </w:r>
    </w:p>
  </w:comment>
  <w:comment w:id="4" w:author="Simon Bulman" w:date="2020-02-13T23:55:00Z" w:initials="SB">
    <w:p w14:paraId="5861E7B9" w14:textId="193F79C2" w:rsidR="00CA70A5" w:rsidRDefault="00CA70A5">
      <w:pPr>
        <w:pStyle w:val="CommentText"/>
      </w:pPr>
      <w:r>
        <w:rPr>
          <w:rStyle w:val="CommentReference"/>
        </w:rPr>
        <w:annotationRef/>
      </w:r>
      <w:r>
        <w:t>quantify? how stable?</w:t>
      </w:r>
    </w:p>
    <w:p w14:paraId="33CEA292" w14:textId="5D127AE4" w:rsidR="00CA70A5" w:rsidRDefault="00CA70A5">
      <w:pPr>
        <w:pStyle w:val="CommentText"/>
      </w:pPr>
      <w:r>
        <w:t>Does it matter if an insect has a specific 2ndary? Can many diverse 2ndaries offer the same service?</w:t>
      </w:r>
    </w:p>
  </w:comment>
  <w:comment w:id="5" w:author="Francesco Martoni (DEDJTR)" w:date="2020-02-18T10:42:00Z" w:initials="FM(">
    <w:p w14:paraId="66E24F12" w14:textId="7AC01E0E" w:rsidR="00CA70A5" w:rsidRDefault="00CA70A5">
      <w:pPr>
        <w:pStyle w:val="CommentText"/>
      </w:pPr>
      <w:r>
        <w:rPr>
          <w:rStyle w:val="CommentReference"/>
        </w:rPr>
        <w:annotationRef/>
      </w:r>
      <w:r>
        <w:t>It is important in the context of vertical transmission. I added a point below.</w:t>
      </w:r>
    </w:p>
  </w:comment>
  <w:comment w:id="6" w:author="Francesco Martoni (DEDJTR)" w:date="2020-02-18T10:52:00Z" w:initials="FM(">
    <w:p w14:paraId="2A38092D" w14:textId="28D66BEC" w:rsidR="00CA70A5" w:rsidRDefault="00CA70A5">
      <w:pPr>
        <w:pStyle w:val="CommentText"/>
      </w:pPr>
      <w:r>
        <w:rPr>
          <w:rStyle w:val="CommentReference"/>
        </w:rPr>
        <w:annotationRef/>
      </w:r>
      <w:r>
        <w:t xml:space="preserve">This time we need to specify that it is recent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7" w:author="Simon Bulman" w:date="2020-02-14T00:11:00Z" w:initials="SB">
    <w:p w14:paraId="76D39E6D" w14:textId="77777777" w:rsidR="00CA70A5" w:rsidRDefault="00CA70A5" w:rsidP="00D66AF6">
      <w:pPr>
        <w:pStyle w:val="CommentText"/>
      </w:pPr>
      <w:r>
        <w:rPr>
          <w:rStyle w:val="CommentReference"/>
        </w:rPr>
        <w:annotationRef/>
      </w:r>
      <w:r>
        <w:t>this needs some more attention. maybe make a bit longer?</w:t>
      </w:r>
    </w:p>
  </w:comment>
  <w:comment w:id="8" w:author="Francesco Martoni (DEDJTR)" w:date="2020-02-18T11:23:00Z" w:initials="FM(">
    <w:p w14:paraId="692C5A40" w14:textId="16479365" w:rsidR="00CA70A5" w:rsidRDefault="00CA70A5">
      <w:pPr>
        <w:pStyle w:val="CommentText"/>
      </w:pPr>
      <w:r>
        <w:rPr>
          <w:rStyle w:val="CommentReference"/>
        </w:rPr>
        <w:annotationRef/>
      </w:r>
      <w:r>
        <w:t>Agreed. I am happy to do it, after we put everything else more “in place</w:t>
      </w:r>
    </w:p>
  </w:comment>
  <w:comment w:id="9" w:author="Simon Bulman" w:date="2020-02-14T00:12:00Z" w:initials="SB">
    <w:p w14:paraId="2F71A28D" w14:textId="77777777" w:rsidR="00CA70A5" w:rsidRDefault="00CA70A5" w:rsidP="00D66AF6">
      <w:pPr>
        <w:pStyle w:val="CommentText"/>
      </w:pPr>
      <w:r>
        <w:rPr>
          <w:rStyle w:val="CommentReference"/>
        </w:rPr>
        <w:annotationRef/>
      </w:r>
      <w:r>
        <w:t>this – in fact, the whole paragraph – should be sitting around line 101</w:t>
      </w:r>
    </w:p>
  </w:comment>
  <w:comment w:id="10" w:author="Francesco Martoni (DEDJTR)" w:date="2020-02-18T11:22:00Z" w:initials="FM(">
    <w:p w14:paraId="700EB2A3" w14:textId="6AA5C053" w:rsidR="00CA70A5" w:rsidRDefault="00CA70A5">
      <w:pPr>
        <w:pStyle w:val="CommentText"/>
      </w:pPr>
      <w:r>
        <w:rPr>
          <w:rStyle w:val="CommentReference"/>
        </w:rPr>
        <w:annotationRef/>
      </w:r>
      <w:r>
        <w:t xml:space="preserve">done – </w:t>
      </w:r>
      <w:proofErr w:type="spellStart"/>
      <w:r>
        <w:t>sstill</w:t>
      </w:r>
      <w:proofErr w:type="spellEnd"/>
      <w:r>
        <w:t xml:space="preserve"> need expansion</w:t>
      </w:r>
    </w:p>
  </w:comment>
  <w:comment w:id="12" w:author="Simon Bulman" w:date="2020-02-14T00:04:00Z" w:initials="SB">
    <w:p w14:paraId="227F9BA6" w14:textId="7C5E2580" w:rsidR="00CA70A5" w:rsidRDefault="00CA70A5">
      <w:pPr>
        <w:pStyle w:val="CommentText"/>
      </w:pPr>
      <w:r>
        <w:rPr>
          <w:rStyle w:val="CommentReference"/>
        </w:rPr>
        <w:annotationRef/>
      </w:r>
      <w:r>
        <w:t xml:space="preserve">I think you need to reformat this whole section (beyond that highlighted). The adventives mostly aren’t important for your story. </w:t>
      </w:r>
    </w:p>
  </w:comment>
  <w:comment w:id="13" w:author="Francesco Martoni (DEDJTR)" w:date="2020-02-18T10:58:00Z" w:initials="FM(">
    <w:p w14:paraId="574C52BC" w14:textId="52C18D95" w:rsidR="00CA70A5" w:rsidRDefault="00CA70A5">
      <w:pPr>
        <w:pStyle w:val="CommentText"/>
      </w:pPr>
      <w:r>
        <w:rPr>
          <w:rStyle w:val="CommentReference"/>
        </w:rPr>
        <w:annotationRef/>
      </w:r>
      <w:r>
        <w:t>I modified the first sentence. I think it is important to specify what the NZ fauna (and our dataset!) includes because while the focus is on NZ, we have included other species that are showing the same results. The reason the NZ fauna is interesting is also because it is very similar, in ways, to the faunas of other countries, with recently arrived species and long-standing radiations.</w:t>
      </w:r>
    </w:p>
  </w:comment>
  <w:comment w:id="14" w:author="Simon Bulman" w:date="2020-02-14T00:09:00Z" w:initials="SB">
    <w:p w14:paraId="79598204" w14:textId="09A3019B" w:rsidR="00CA70A5" w:rsidRDefault="00CA70A5">
      <w:pPr>
        <w:pStyle w:val="CommentText"/>
      </w:pPr>
      <w:r>
        <w:rPr>
          <w:rStyle w:val="CommentReference"/>
        </w:rPr>
        <w:annotationRef/>
      </w:r>
      <w:r>
        <w:t>unclear relevance</w:t>
      </w:r>
    </w:p>
  </w:comment>
  <w:comment w:id="15" w:author="Francesco Martoni (DEDJTR)" w:date="2020-02-18T11:03:00Z" w:initials="FM(">
    <w:p w14:paraId="0CCCCD1E" w14:textId="69CFDE90" w:rsidR="00CA70A5" w:rsidRDefault="00CA70A5">
      <w:pPr>
        <w:pStyle w:val="CommentText"/>
      </w:pPr>
      <w:r>
        <w:rPr>
          <w:rStyle w:val="CommentReference"/>
        </w:rPr>
        <w:annotationRef/>
      </w:r>
      <w:r>
        <w:t>to me, the relevance is the same of the opening statement above: why should the reader care of the NZ psyllids?</w:t>
      </w:r>
    </w:p>
    <w:p w14:paraId="711D5336" w14:textId="721737B8" w:rsidR="00CA70A5" w:rsidRDefault="00CA70A5">
      <w:pPr>
        <w:pStyle w:val="CommentText"/>
      </w:pPr>
      <w:r>
        <w:t>Answer: THIS PARAGRAPH.</w:t>
      </w:r>
    </w:p>
  </w:comment>
  <w:comment w:id="20" w:author="Alexander Piper (DJPR)" w:date="2020-04-19T10:57:00Z" w:initials="AP(">
    <w:p w14:paraId="65CB82E6" w14:textId="77777777" w:rsidR="00CA70A5" w:rsidRPr="00F41D1A" w:rsidRDefault="00CA70A5"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Murali, A., Bhargava, A., &amp; Wright, E. S. (2018). IDTAXA: a novel approach for accurate taxonomic classification of microbiome sequences. </w:t>
      </w:r>
      <w:r w:rsidRPr="00F41D1A">
        <w:rPr>
          <w:rFonts w:ascii="Arial" w:eastAsia="Times New Roman" w:hAnsi="Arial" w:cs="Arial"/>
          <w:i/>
          <w:iCs/>
          <w:color w:val="222222"/>
          <w:sz w:val="20"/>
          <w:szCs w:val="20"/>
          <w:shd w:val="clear" w:color="auto" w:fill="FFFFFF"/>
          <w:lang w:val="en-AU" w:eastAsia="en-GB"/>
        </w:rPr>
        <w:t>Microbiome</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6</w:t>
      </w:r>
      <w:r w:rsidRPr="00F41D1A">
        <w:rPr>
          <w:rFonts w:ascii="Arial" w:eastAsia="Times New Roman" w:hAnsi="Arial" w:cs="Arial"/>
          <w:color w:val="222222"/>
          <w:sz w:val="20"/>
          <w:szCs w:val="20"/>
          <w:shd w:val="clear" w:color="auto" w:fill="FFFFFF"/>
          <w:lang w:val="en-AU" w:eastAsia="en-GB"/>
        </w:rPr>
        <w:t>(1), 1-14.</w:t>
      </w:r>
    </w:p>
    <w:p w14:paraId="327441DA" w14:textId="4B69A8D7" w:rsidR="00CA70A5" w:rsidRDefault="00CA70A5">
      <w:pPr>
        <w:pStyle w:val="CommentText"/>
      </w:pPr>
    </w:p>
  </w:comment>
  <w:comment w:id="21" w:author="Alexander Piper (DJPR)" w:date="2020-04-19T10:58:00Z" w:initials="AP(">
    <w:p w14:paraId="229509B0" w14:textId="77777777" w:rsidR="00CA70A5" w:rsidRPr="00F41D1A" w:rsidRDefault="00CA70A5" w:rsidP="00F41D1A">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Frøslev</w:t>
      </w:r>
      <w:proofErr w:type="spellEnd"/>
      <w:r w:rsidRPr="00F41D1A">
        <w:rPr>
          <w:rFonts w:ascii="Arial" w:eastAsia="Times New Roman" w:hAnsi="Arial" w:cs="Arial"/>
          <w:color w:val="222222"/>
          <w:sz w:val="20"/>
          <w:szCs w:val="20"/>
          <w:shd w:val="clear" w:color="auto" w:fill="FFFFFF"/>
          <w:lang w:val="en-AU" w:eastAsia="en-GB"/>
        </w:rPr>
        <w:t xml:space="preserve">, T. G., </w:t>
      </w:r>
      <w:proofErr w:type="spellStart"/>
      <w:r w:rsidRPr="00F41D1A">
        <w:rPr>
          <w:rFonts w:ascii="Arial" w:eastAsia="Times New Roman" w:hAnsi="Arial" w:cs="Arial"/>
          <w:color w:val="222222"/>
          <w:sz w:val="20"/>
          <w:szCs w:val="20"/>
          <w:shd w:val="clear" w:color="auto" w:fill="FFFFFF"/>
          <w:lang w:val="en-AU" w:eastAsia="en-GB"/>
        </w:rPr>
        <w:t>Kjøller</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Bruun</w:t>
      </w:r>
      <w:proofErr w:type="spellEnd"/>
      <w:r w:rsidRPr="00F41D1A">
        <w:rPr>
          <w:rFonts w:ascii="Arial" w:eastAsia="Times New Roman" w:hAnsi="Arial" w:cs="Arial"/>
          <w:color w:val="222222"/>
          <w:sz w:val="20"/>
          <w:szCs w:val="20"/>
          <w:shd w:val="clear" w:color="auto" w:fill="FFFFFF"/>
          <w:lang w:val="en-AU" w:eastAsia="en-GB"/>
        </w:rPr>
        <w:t xml:space="preserve">, H. H., </w:t>
      </w:r>
      <w:proofErr w:type="spellStart"/>
      <w:r w:rsidRPr="00F41D1A">
        <w:rPr>
          <w:rFonts w:ascii="Arial" w:eastAsia="Times New Roman" w:hAnsi="Arial" w:cs="Arial"/>
          <w:color w:val="222222"/>
          <w:sz w:val="20"/>
          <w:szCs w:val="20"/>
          <w:shd w:val="clear" w:color="auto" w:fill="FFFFFF"/>
          <w:lang w:val="en-AU" w:eastAsia="en-GB"/>
        </w:rPr>
        <w:t>Ejrnæs</w:t>
      </w:r>
      <w:proofErr w:type="spellEnd"/>
      <w:r w:rsidRPr="00F41D1A">
        <w:rPr>
          <w:rFonts w:ascii="Arial" w:eastAsia="Times New Roman" w:hAnsi="Arial" w:cs="Arial"/>
          <w:color w:val="222222"/>
          <w:sz w:val="20"/>
          <w:szCs w:val="20"/>
          <w:shd w:val="clear" w:color="auto" w:fill="FFFFFF"/>
          <w:lang w:val="en-AU" w:eastAsia="en-GB"/>
        </w:rPr>
        <w:t xml:space="preserve">, R., </w:t>
      </w:r>
      <w:proofErr w:type="spellStart"/>
      <w:r w:rsidRPr="00F41D1A">
        <w:rPr>
          <w:rFonts w:ascii="Arial" w:eastAsia="Times New Roman" w:hAnsi="Arial" w:cs="Arial"/>
          <w:color w:val="222222"/>
          <w:sz w:val="20"/>
          <w:szCs w:val="20"/>
          <w:shd w:val="clear" w:color="auto" w:fill="FFFFFF"/>
          <w:lang w:val="en-AU" w:eastAsia="en-GB"/>
        </w:rPr>
        <w:t>Brunbjerg</w:t>
      </w:r>
      <w:proofErr w:type="spellEnd"/>
      <w:r w:rsidRPr="00F41D1A">
        <w:rPr>
          <w:rFonts w:ascii="Arial" w:eastAsia="Times New Roman" w:hAnsi="Arial" w:cs="Arial"/>
          <w:color w:val="222222"/>
          <w:sz w:val="20"/>
          <w:szCs w:val="20"/>
          <w:shd w:val="clear" w:color="auto" w:fill="FFFFFF"/>
          <w:lang w:val="en-AU" w:eastAsia="en-GB"/>
        </w:rPr>
        <w:t xml:space="preserve">, A. K., </w:t>
      </w:r>
      <w:proofErr w:type="spellStart"/>
      <w:r w:rsidRPr="00F41D1A">
        <w:rPr>
          <w:rFonts w:ascii="Arial" w:eastAsia="Times New Roman" w:hAnsi="Arial" w:cs="Arial"/>
          <w:color w:val="222222"/>
          <w:sz w:val="20"/>
          <w:szCs w:val="20"/>
          <w:shd w:val="clear" w:color="auto" w:fill="FFFFFF"/>
          <w:lang w:val="en-AU" w:eastAsia="en-GB"/>
        </w:rPr>
        <w:t>Pietroni</w:t>
      </w:r>
      <w:proofErr w:type="spellEnd"/>
      <w:r w:rsidRPr="00F41D1A">
        <w:rPr>
          <w:rFonts w:ascii="Arial" w:eastAsia="Times New Roman" w:hAnsi="Arial" w:cs="Arial"/>
          <w:color w:val="222222"/>
          <w:sz w:val="20"/>
          <w:szCs w:val="20"/>
          <w:shd w:val="clear" w:color="auto" w:fill="FFFFFF"/>
          <w:lang w:val="en-AU" w:eastAsia="en-GB"/>
        </w:rPr>
        <w:t>, C., &amp; Hansen, A. J. (2017). Algorithm for post-clustering curation of DNA amplicon data yields reliable biodiversity estimates. </w:t>
      </w:r>
      <w:r w:rsidRPr="00F41D1A">
        <w:rPr>
          <w:rFonts w:ascii="Arial" w:eastAsia="Times New Roman" w:hAnsi="Arial" w:cs="Arial"/>
          <w:i/>
          <w:iCs/>
          <w:color w:val="222222"/>
          <w:sz w:val="20"/>
          <w:szCs w:val="20"/>
          <w:shd w:val="clear" w:color="auto" w:fill="FFFFFF"/>
          <w:lang w:val="en-AU" w:eastAsia="en-GB"/>
        </w:rPr>
        <w:t>Nature communications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8</w:t>
      </w:r>
      <w:r w:rsidRPr="00F41D1A">
        <w:rPr>
          <w:rFonts w:ascii="Arial" w:eastAsia="Times New Roman" w:hAnsi="Arial" w:cs="Arial"/>
          <w:color w:val="222222"/>
          <w:sz w:val="20"/>
          <w:szCs w:val="20"/>
          <w:shd w:val="clear" w:color="auto" w:fill="FFFFFF"/>
          <w:lang w:val="en-AU" w:eastAsia="en-GB"/>
        </w:rPr>
        <w:t>(1), 1-11.</w:t>
      </w:r>
    </w:p>
    <w:p w14:paraId="4D120A4A" w14:textId="4AA15B09" w:rsidR="00CA70A5" w:rsidRDefault="00CA70A5">
      <w:pPr>
        <w:pStyle w:val="CommentText"/>
      </w:pPr>
    </w:p>
  </w:comment>
  <w:comment w:id="22" w:author="Alexander Piper (DJPR)" w:date="2020-04-19T11:00:00Z" w:initials="AP(">
    <w:p w14:paraId="3AE417D4" w14:textId="26A8EB55" w:rsidR="00CA70A5" w:rsidRPr="00F41D1A" w:rsidRDefault="00CA70A5" w:rsidP="00F41D1A">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Pruesse</w:t>
      </w:r>
      <w:proofErr w:type="spellEnd"/>
      <w:r w:rsidRPr="00F41D1A">
        <w:rPr>
          <w:rFonts w:ascii="Arial" w:eastAsia="Times New Roman" w:hAnsi="Arial" w:cs="Arial"/>
          <w:color w:val="222222"/>
          <w:sz w:val="20"/>
          <w:szCs w:val="20"/>
          <w:shd w:val="clear" w:color="auto" w:fill="FFFFFF"/>
          <w:lang w:val="en-AU" w:eastAsia="en-GB"/>
        </w:rPr>
        <w:t xml:space="preserve">, E., </w:t>
      </w:r>
      <w:proofErr w:type="spellStart"/>
      <w:r w:rsidRPr="00F41D1A">
        <w:rPr>
          <w:rFonts w:ascii="Arial" w:eastAsia="Times New Roman" w:hAnsi="Arial" w:cs="Arial"/>
          <w:color w:val="222222"/>
          <w:sz w:val="20"/>
          <w:szCs w:val="20"/>
          <w:shd w:val="clear" w:color="auto" w:fill="FFFFFF"/>
          <w:lang w:val="en-AU" w:eastAsia="en-GB"/>
        </w:rPr>
        <w:t>Peplies</w:t>
      </w:r>
      <w:proofErr w:type="spellEnd"/>
      <w:r w:rsidRPr="00F41D1A">
        <w:rPr>
          <w:rFonts w:ascii="Arial" w:eastAsia="Times New Roman" w:hAnsi="Arial" w:cs="Arial"/>
          <w:color w:val="222222"/>
          <w:sz w:val="20"/>
          <w:szCs w:val="20"/>
          <w:shd w:val="clear" w:color="auto" w:fill="FFFFFF"/>
          <w:lang w:val="en-AU" w:eastAsia="en-GB"/>
        </w:rPr>
        <w:t xml:space="preserve">, J., &amp; </w:t>
      </w:r>
      <w:proofErr w:type="spellStart"/>
      <w:r w:rsidRPr="00F41D1A">
        <w:rPr>
          <w:rFonts w:ascii="Arial" w:eastAsia="Times New Roman" w:hAnsi="Arial" w:cs="Arial"/>
          <w:color w:val="222222"/>
          <w:sz w:val="20"/>
          <w:szCs w:val="20"/>
          <w:shd w:val="clear" w:color="auto" w:fill="FFFFFF"/>
          <w:lang w:val="en-AU" w:eastAsia="en-GB"/>
        </w:rPr>
        <w:t>Glöckner</w:t>
      </w:r>
      <w:proofErr w:type="spellEnd"/>
      <w:r w:rsidRPr="00F41D1A">
        <w:rPr>
          <w:rFonts w:ascii="Arial" w:eastAsia="Times New Roman" w:hAnsi="Arial" w:cs="Arial"/>
          <w:color w:val="222222"/>
          <w:sz w:val="20"/>
          <w:szCs w:val="20"/>
          <w:shd w:val="clear" w:color="auto" w:fill="FFFFFF"/>
          <w:lang w:val="en-AU" w:eastAsia="en-GB"/>
        </w:rPr>
        <w:t>, F. O. (2012). SINA: accurate high-throughput multiple sequence alignment of ribosomal RNA genes. </w:t>
      </w:r>
      <w:r w:rsidRPr="00F41D1A">
        <w:rPr>
          <w:rFonts w:ascii="Arial" w:eastAsia="Times New Roman" w:hAnsi="Arial" w:cs="Arial"/>
          <w:i/>
          <w:iCs/>
          <w:color w:val="222222"/>
          <w:sz w:val="20"/>
          <w:szCs w:val="20"/>
          <w:shd w:val="clear" w:color="auto" w:fill="FFFFFF"/>
          <w:lang w:val="en-AU" w:eastAsia="en-GB"/>
        </w:rPr>
        <w:t>Bioinformatics</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28</w:t>
      </w:r>
      <w:r w:rsidRPr="00F41D1A">
        <w:rPr>
          <w:rFonts w:ascii="Arial" w:eastAsia="Times New Roman" w:hAnsi="Arial" w:cs="Arial"/>
          <w:color w:val="222222"/>
          <w:sz w:val="20"/>
          <w:szCs w:val="20"/>
          <w:shd w:val="clear" w:color="auto" w:fill="FFFFFF"/>
          <w:lang w:val="en-AU" w:eastAsia="en-GB"/>
        </w:rPr>
        <w:t>(14), 1823-1829.</w:t>
      </w:r>
    </w:p>
  </w:comment>
  <w:comment w:id="23" w:author="Alexander Piper (DJPR)" w:date="2020-04-19T11:01:00Z" w:initials="AP(">
    <w:p w14:paraId="76AD7E76" w14:textId="77777777" w:rsidR="00CA70A5" w:rsidRPr="00F41D1A" w:rsidRDefault="00CA70A5" w:rsidP="00F41D1A">
      <w:pPr>
        <w:rPr>
          <w:rFonts w:ascii="Times New Roman" w:eastAsia="Times New Roman" w:hAnsi="Times New Roman" w:cs="Times New Roman"/>
          <w:sz w:val="24"/>
          <w:szCs w:val="24"/>
          <w:lang w:val="en-AU" w:eastAsia="en-GB"/>
        </w:rPr>
      </w:pPr>
      <w:r>
        <w:rPr>
          <w:rStyle w:val="CommentReference"/>
        </w:rPr>
        <w:annotationRef/>
      </w:r>
      <w:r w:rsidRPr="00F41D1A">
        <w:rPr>
          <w:rFonts w:ascii="Arial" w:eastAsia="Times New Roman" w:hAnsi="Arial" w:cs="Arial"/>
          <w:color w:val="222222"/>
          <w:sz w:val="20"/>
          <w:szCs w:val="20"/>
          <w:shd w:val="clear" w:color="auto" w:fill="FFFFFF"/>
          <w:lang w:val="en-AU" w:eastAsia="en-GB"/>
        </w:rPr>
        <w:t xml:space="preserve">Price, Morgan N., </w:t>
      </w:r>
      <w:proofErr w:type="spellStart"/>
      <w:r w:rsidRPr="00F41D1A">
        <w:rPr>
          <w:rFonts w:ascii="Arial" w:eastAsia="Times New Roman" w:hAnsi="Arial" w:cs="Arial"/>
          <w:color w:val="222222"/>
          <w:sz w:val="20"/>
          <w:szCs w:val="20"/>
          <w:shd w:val="clear" w:color="auto" w:fill="FFFFFF"/>
          <w:lang w:val="en-AU" w:eastAsia="en-GB"/>
        </w:rPr>
        <w:t>Paramvir</w:t>
      </w:r>
      <w:proofErr w:type="spellEnd"/>
      <w:r w:rsidRPr="00F41D1A">
        <w:rPr>
          <w:rFonts w:ascii="Arial" w:eastAsia="Times New Roman" w:hAnsi="Arial" w:cs="Arial"/>
          <w:color w:val="222222"/>
          <w:sz w:val="20"/>
          <w:szCs w:val="20"/>
          <w:shd w:val="clear" w:color="auto" w:fill="FFFFFF"/>
          <w:lang w:val="en-AU" w:eastAsia="en-GB"/>
        </w:rPr>
        <w:t xml:space="preserve"> S. Dehal, and Adam P. Arkin. "</w:t>
      </w:r>
      <w:proofErr w:type="spellStart"/>
      <w:r w:rsidRPr="00F41D1A">
        <w:rPr>
          <w:rFonts w:ascii="Arial" w:eastAsia="Times New Roman" w:hAnsi="Arial" w:cs="Arial"/>
          <w:color w:val="222222"/>
          <w:sz w:val="20"/>
          <w:szCs w:val="20"/>
          <w:shd w:val="clear" w:color="auto" w:fill="FFFFFF"/>
          <w:lang w:val="en-AU" w:eastAsia="en-GB"/>
        </w:rPr>
        <w:t>FastTree</w:t>
      </w:r>
      <w:proofErr w:type="spellEnd"/>
      <w:r w:rsidRPr="00F41D1A">
        <w:rPr>
          <w:rFonts w:ascii="Arial" w:eastAsia="Times New Roman" w:hAnsi="Arial" w:cs="Arial"/>
          <w:color w:val="222222"/>
          <w:sz w:val="20"/>
          <w:szCs w:val="20"/>
          <w:shd w:val="clear" w:color="auto" w:fill="FFFFFF"/>
          <w:lang w:val="en-AU" w:eastAsia="en-GB"/>
        </w:rPr>
        <w:t>: computing large minimum evolution trees with profiles instead of a distance matrix." </w:t>
      </w:r>
      <w:r w:rsidRPr="00F41D1A">
        <w:rPr>
          <w:rFonts w:ascii="Arial" w:eastAsia="Times New Roman" w:hAnsi="Arial" w:cs="Arial"/>
          <w:i/>
          <w:iCs/>
          <w:color w:val="222222"/>
          <w:sz w:val="20"/>
          <w:szCs w:val="20"/>
          <w:shd w:val="clear" w:color="auto" w:fill="FFFFFF"/>
          <w:lang w:val="en-AU" w:eastAsia="en-GB"/>
        </w:rPr>
        <w:t>Molecular biology and evolution</w:t>
      </w:r>
      <w:r w:rsidRPr="00F41D1A">
        <w:rPr>
          <w:rFonts w:ascii="Arial" w:eastAsia="Times New Roman" w:hAnsi="Arial" w:cs="Arial"/>
          <w:color w:val="222222"/>
          <w:sz w:val="20"/>
          <w:szCs w:val="20"/>
          <w:shd w:val="clear" w:color="auto" w:fill="FFFFFF"/>
          <w:lang w:val="en-AU" w:eastAsia="en-GB"/>
        </w:rPr>
        <w:t> 26.7 (2009): 1641-1650.</w:t>
      </w:r>
    </w:p>
    <w:p w14:paraId="652910DF" w14:textId="78D9634F" w:rsidR="00CA70A5" w:rsidRDefault="00CA70A5">
      <w:pPr>
        <w:pStyle w:val="CommentText"/>
      </w:pPr>
    </w:p>
  </w:comment>
  <w:comment w:id="24" w:author="Alexander Piper (DJPR)" w:date="2020-04-19T11:02:00Z" w:initials="A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CA70A5" w:rsidRPr="00F41D1A" w14:paraId="4208E454" w14:textId="77777777" w:rsidTr="00F41D1A">
        <w:trPr>
          <w:gridAfter w:val="1"/>
        </w:trPr>
        <w:tc>
          <w:tcPr>
            <w:tcW w:w="0" w:type="auto"/>
            <w:shd w:val="clear" w:color="auto" w:fill="FFFFFF"/>
            <w:vAlign w:val="center"/>
            <w:hideMark/>
          </w:tcPr>
          <w:p w14:paraId="7BCEA7D1" w14:textId="367BE73E" w:rsidR="00CA70A5" w:rsidRPr="00F41D1A" w:rsidRDefault="00CA70A5" w:rsidP="00F41D1A">
            <w:pPr>
              <w:spacing w:after="0" w:line="240" w:lineRule="auto"/>
              <w:rPr>
                <w:rFonts w:ascii="Times New Roman" w:eastAsia="Times New Roman" w:hAnsi="Times New Roman" w:cs="Times New Roman"/>
                <w:sz w:val="24"/>
                <w:szCs w:val="24"/>
                <w:lang w:val="en-AU" w:eastAsia="en-GB"/>
              </w:rPr>
            </w:pPr>
            <w:r>
              <w:rPr>
                <w:rStyle w:val="CommentReference"/>
              </w:rPr>
              <w:annotationRef/>
            </w:r>
          </w:p>
        </w:tc>
      </w:tr>
      <w:tr w:rsidR="00CA70A5" w:rsidRPr="00F41D1A" w14:paraId="3D58BEFA" w14:textId="77777777" w:rsidTr="00F41D1A">
        <w:trPr>
          <w:gridAfter w:val="1"/>
        </w:trPr>
        <w:tc>
          <w:tcPr>
            <w:tcW w:w="0" w:type="auto"/>
            <w:shd w:val="clear" w:color="auto" w:fill="FFFFFF"/>
            <w:tcMar>
              <w:top w:w="120" w:type="dxa"/>
              <w:left w:w="0" w:type="dxa"/>
              <w:bottom w:w="120" w:type="dxa"/>
              <w:right w:w="0" w:type="dxa"/>
            </w:tcMar>
            <w:hideMark/>
          </w:tcPr>
          <w:p w14:paraId="6A2C3777" w14:textId="77777777" w:rsidR="00CA70A5" w:rsidRPr="00F41D1A" w:rsidRDefault="00CA70A5" w:rsidP="00F41D1A">
            <w:pPr>
              <w:spacing w:after="0" w:line="240" w:lineRule="auto"/>
              <w:rPr>
                <w:rFonts w:ascii="Arial" w:eastAsia="Times New Roman" w:hAnsi="Arial" w:cs="Arial"/>
                <w:color w:val="222222"/>
                <w:sz w:val="20"/>
                <w:szCs w:val="20"/>
                <w:lang w:val="en-AU" w:eastAsia="en-GB"/>
              </w:rPr>
            </w:pPr>
            <w:r w:rsidRPr="00F41D1A">
              <w:rPr>
                <w:rFonts w:ascii="Arial" w:eastAsia="Times New Roman" w:hAnsi="Arial" w:cs="Arial"/>
                <w:color w:val="222222"/>
                <w:sz w:val="20"/>
                <w:szCs w:val="20"/>
                <w:lang w:val="en-AU" w:eastAsia="en-GB"/>
              </w:rPr>
              <w:t xml:space="preserve">Eastman, J. M., Harmon, L. J., &amp; Tank, D. C. (2013). </w:t>
            </w:r>
            <w:proofErr w:type="spellStart"/>
            <w:r w:rsidRPr="00F41D1A">
              <w:rPr>
                <w:rFonts w:ascii="Arial" w:eastAsia="Times New Roman" w:hAnsi="Arial" w:cs="Arial"/>
                <w:color w:val="222222"/>
                <w:sz w:val="20"/>
                <w:szCs w:val="20"/>
                <w:lang w:val="en-AU" w:eastAsia="en-GB"/>
              </w:rPr>
              <w:t>Congruification</w:t>
            </w:r>
            <w:proofErr w:type="spellEnd"/>
            <w:r w:rsidRPr="00F41D1A">
              <w:rPr>
                <w:rFonts w:ascii="Arial" w:eastAsia="Times New Roman" w:hAnsi="Arial" w:cs="Arial"/>
                <w:color w:val="222222"/>
                <w:sz w:val="20"/>
                <w:szCs w:val="20"/>
                <w:lang w:val="en-AU" w:eastAsia="en-GB"/>
              </w:rPr>
              <w:t>: support for time scaling large phylogenetic trees. </w:t>
            </w:r>
            <w:r w:rsidRPr="00F41D1A">
              <w:rPr>
                <w:rFonts w:ascii="Arial" w:eastAsia="Times New Roman" w:hAnsi="Arial" w:cs="Arial"/>
                <w:i/>
                <w:iCs/>
                <w:color w:val="222222"/>
                <w:sz w:val="20"/>
                <w:szCs w:val="20"/>
                <w:lang w:val="en-AU" w:eastAsia="en-GB"/>
              </w:rPr>
              <w:t>Methods in Ecology and Evolution</w:t>
            </w:r>
            <w:r w:rsidRPr="00F41D1A">
              <w:rPr>
                <w:rFonts w:ascii="Arial" w:eastAsia="Times New Roman" w:hAnsi="Arial" w:cs="Arial"/>
                <w:color w:val="222222"/>
                <w:sz w:val="20"/>
                <w:szCs w:val="20"/>
                <w:lang w:val="en-AU" w:eastAsia="en-GB"/>
              </w:rPr>
              <w:t>, </w:t>
            </w:r>
            <w:r w:rsidRPr="00F41D1A">
              <w:rPr>
                <w:rFonts w:ascii="Arial" w:eastAsia="Times New Roman" w:hAnsi="Arial" w:cs="Arial"/>
                <w:i/>
                <w:iCs/>
                <w:color w:val="222222"/>
                <w:sz w:val="20"/>
                <w:szCs w:val="20"/>
                <w:lang w:val="en-AU" w:eastAsia="en-GB"/>
              </w:rPr>
              <w:t>4</w:t>
            </w:r>
            <w:r w:rsidRPr="00F41D1A">
              <w:rPr>
                <w:rFonts w:ascii="Arial" w:eastAsia="Times New Roman" w:hAnsi="Arial" w:cs="Arial"/>
                <w:color w:val="222222"/>
                <w:sz w:val="20"/>
                <w:szCs w:val="20"/>
                <w:lang w:val="en-AU" w:eastAsia="en-GB"/>
              </w:rPr>
              <w:t>(7), 688-691.</w:t>
            </w:r>
          </w:p>
        </w:tc>
      </w:tr>
      <w:tr w:rsidR="00CA70A5" w:rsidRPr="00F41D1A" w14:paraId="6AC80685" w14:textId="77777777" w:rsidTr="00F41D1A">
        <w:tc>
          <w:tcPr>
            <w:tcW w:w="0" w:type="auto"/>
            <w:shd w:val="clear" w:color="auto" w:fill="FFFFFF"/>
            <w:noWrap/>
            <w:tcMar>
              <w:top w:w="120" w:type="dxa"/>
              <w:left w:w="0" w:type="dxa"/>
              <w:bottom w:w="120" w:type="dxa"/>
              <w:right w:w="240" w:type="dxa"/>
            </w:tcMar>
            <w:hideMark/>
          </w:tcPr>
          <w:p w14:paraId="10A34222" w14:textId="77777777" w:rsidR="00CA70A5" w:rsidRPr="00F41D1A" w:rsidRDefault="00CA70A5" w:rsidP="00F41D1A">
            <w:pPr>
              <w:spacing w:after="0" w:line="240" w:lineRule="auto"/>
              <w:jc w:val="right"/>
              <w:rPr>
                <w:rFonts w:ascii="Arial" w:eastAsia="Times New Roman" w:hAnsi="Arial" w:cs="Arial"/>
                <w:color w:val="777777"/>
                <w:sz w:val="20"/>
                <w:szCs w:val="20"/>
                <w:lang w:val="en-AU" w:eastAsia="en-GB"/>
              </w:rPr>
            </w:pPr>
            <w:r w:rsidRPr="00F41D1A">
              <w:rPr>
                <w:rFonts w:ascii="Arial" w:eastAsia="Times New Roman" w:hAnsi="Arial" w:cs="Arial"/>
                <w:color w:val="777777"/>
                <w:sz w:val="20"/>
                <w:szCs w:val="20"/>
                <w:lang w:val="en-AU" w:eastAsia="en-GB"/>
              </w:rPr>
              <w:t>Chicago</w:t>
            </w:r>
          </w:p>
        </w:tc>
        <w:tc>
          <w:tcPr>
            <w:tcW w:w="0" w:type="auto"/>
            <w:shd w:val="clear" w:color="auto" w:fill="FFFFFF"/>
            <w:tcMar>
              <w:top w:w="120" w:type="dxa"/>
              <w:left w:w="0" w:type="dxa"/>
              <w:bottom w:w="120" w:type="dxa"/>
              <w:right w:w="0" w:type="dxa"/>
            </w:tcMar>
            <w:hideMark/>
          </w:tcPr>
          <w:p w14:paraId="622CC680" w14:textId="77777777" w:rsidR="00CA70A5" w:rsidRPr="00F41D1A" w:rsidRDefault="00CA70A5" w:rsidP="00F41D1A">
            <w:pPr>
              <w:spacing w:after="0" w:line="240" w:lineRule="auto"/>
              <w:jc w:val="right"/>
              <w:rPr>
                <w:rFonts w:ascii="Arial" w:eastAsia="Times New Roman" w:hAnsi="Arial" w:cs="Arial"/>
                <w:color w:val="777777"/>
                <w:sz w:val="20"/>
                <w:szCs w:val="20"/>
                <w:lang w:val="en-AU" w:eastAsia="en-GB"/>
              </w:rPr>
            </w:pPr>
          </w:p>
        </w:tc>
      </w:tr>
    </w:tbl>
    <w:p w14:paraId="16AF1D59" w14:textId="77777777" w:rsidR="00CA70A5" w:rsidRPr="00F41D1A" w:rsidRDefault="00CA70A5" w:rsidP="00F41D1A">
      <w:pPr>
        <w:spacing w:after="0" w:line="240" w:lineRule="auto"/>
        <w:rPr>
          <w:rFonts w:ascii="Times New Roman" w:eastAsia="Times New Roman" w:hAnsi="Times New Roman" w:cs="Times New Roman"/>
          <w:sz w:val="24"/>
          <w:szCs w:val="24"/>
          <w:lang w:val="en-AU" w:eastAsia="en-GB"/>
        </w:rPr>
      </w:pPr>
    </w:p>
    <w:p w14:paraId="6663B22A" w14:textId="7706A228" w:rsidR="00CA70A5" w:rsidRDefault="00CA70A5">
      <w:pPr>
        <w:pStyle w:val="CommentText"/>
      </w:pPr>
    </w:p>
  </w:comment>
  <w:comment w:id="28" w:author="Alexander Piper (DJPR)" w:date="2020-04-19T10:50:00Z" w:initials="AP(">
    <w:p w14:paraId="505D0DDD" w14:textId="64C72A2D" w:rsidR="00CA70A5" w:rsidRPr="00F41D1A" w:rsidRDefault="00CA70A5" w:rsidP="00ED081B">
      <w:pPr>
        <w:rPr>
          <w:rFonts w:ascii="Times New Roman" w:eastAsia="Times New Roman" w:hAnsi="Times New Roman" w:cs="Times New Roman"/>
          <w:sz w:val="24"/>
          <w:szCs w:val="24"/>
          <w:lang w:val="en-AU" w:eastAsia="en-GB"/>
        </w:rPr>
      </w:pPr>
      <w:r>
        <w:rPr>
          <w:rStyle w:val="CommentReference"/>
        </w:rPr>
        <w:annotationRef/>
      </w:r>
      <w:proofErr w:type="spellStart"/>
      <w:r w:rsidRPr="00F41D1A">
        <w:rPr>
          <w:rFonts w:ascii="Arial" w:eastAsia="Times New Roman" w:hAnsi="Arial" w:cs="Arial"/>
          <w:color w:val="222222"/>
          <w:sz w:val="20"/>
          <w:szCs w:val="20"/>
          <w:shd w:val="clear" w:color="auto" w:fill="FFFFFF"/>
          <w:lang w:val="en-AU" w:eastAsia="en-GB"/>
        </w:rPr>
        <w:t>Louca</w:t>
      </w:r>
      <w:proofErr w:type="spellEnd"/>
      <w:r w:rsidRPr="00F41D1A">
        <w:rPr>
          <w:rFonts w:ascii="Arial" w:eastAsia="Times New Roman" w:hAnsi="Arial" w:cs="Arial"/>
          <w:color w:val="222222"/>
          <w:sz w:val="20"/>
          <w:szCs w:val="20"/>
          <w:shd w:val="clear" w:color="auto" w:fill="FFFFFF"/>
          <w:lang w:val="en-AU" w:eastAsia="en-GB"/>
        </w:rPr>
        <w:t xml:space="preserve">, S., Shih, P. M., Pennell, M. W., Fischer, W. W., </w:t>
      </w:r>
      <w:proofErr w:type="spellStart"/>
      <w:r w:rsidRPr="00F41D1A">
        <w:rPr>
          <w:rFonts w:ascii="Arial" w:eastAsia="Times New Roman" w:hAnsi="Arial" w:cs="Arial"/>
          <w:color w:val="222222"/>
          <w:sz w:val="20"/>
          <w:szCs w:val="20"/>
          <w:shd w:val="clear" w:color="auto" w:fill="FFFFFF"/>
          <w:lang w:val="en-AU" w:eastAsia="en-GB"/>
        </w:rPr>
        <w:t>Parfrey</w:t>
      </w:r>
      <w:proofErr w:type="spellEnd"/>
      <w:r w:rsidRPr="00F41D1A">
        <w:rPr>
          <w:rFonts w:ascii="Arial" w:eastAsia="Times New Roman" w:hAnsi="Arial" w:cs="Arial"/>
          <w:color w:val="222222"/>
          <w:sz w:val="20"/>
          <w:szCs w:val="20"/>
          <w:shd w:val="clear" w:color="auto" w:fill="FFFFFF"/>
          <w:lang w:val="en-AU" w:eastAsia="en-GB"/>
        </w:rPr>
        <w:t xml:space="preserve">, L. W., &amp; </w:t>
      </w:r>
      <w:proofErr w:type="spellStart"/>
      <w:r w:rsidRPr="00F41D1A">
        <w:rPr>
          <w:rFonts w:ascii="Arial" w:eastAsia="Times New Roman" w:hAnsi="Arial" w:cs="Arial"/>
          <w:color w:val="222222"/>
          <w:sz w:val="20"/>
          <w:szCs w:val="20"/>
          <w:shd w:val="clear" w:color="auto" w:fill="FFFFFF"/>
          <w:lang w:val="en-AU" w:eastAsia="en-GB"/>
        </w:rPr>
        <w:t>Doebeli</w:t>
      </w:r>
      <w:proofErr w:type="spellEnd"/>
      <w:r w:rsidRPr="00F41D1A">
        <w:rPr>
          <w:rFonts w:ascii="Arial" w:eastAsia="Times New Roman" w:hAnsi="Arial" w:cs="Arial"/>
          <w:color w:val="222222"/>
          <w:sz w:val="20"/>
          <w:szCs w:val="20"/>
          <w:shd w:val="clear" w:color="auto" w:fill="FFFFFF"/>
          <w:lang w:val="en-AU" w:eastAsia="en-GB"/>
        </w:rPr>
        <w:t>, M. (2018). Bacterial diversification through geological time. </w:t>
      </w:r>
      <w:r w:rsidRPr="00F41D1A">
        <w:rPr>
          <w:rFonts w:ascii="Arial" w:eastAsia="Times New Roman" w:hAnsi="Arial" w:cs="Arial"/>
          <w:i/>
          <w:iCs/>
          <w:color w:val="222222"/>
          <w:sz w:val="20"/>
          <w:szCs w:val="20"/>
          <w:shd w:val="clear" w:color="auto" w:fill="FFFFFF"/>
          <w:lang w:val="en-AU" w:eastAsia="en-GB"/>
        </w:rPr>
        <w:t>Nature ecology &amp; evolution</w:t>
      </w:r>
      <w:r w:rsidRPr="00F41D1A">
        <w:rPr>
          <w:rFonts w:ascii="Arial" w:eastAsia="Times New Roman" w:hAnsi="Arial" w:cs="Arial"/>
          <w:color w:val="222222"/>
          <w:sz w:val="20"/>
          <w:szCs w:val="20"/>
          <w:shd w:val="clear" w:color="auto" w:fill="FFFFFF"/>
          <w:lang w:val="en-AU" w:eastAsia="en-GB"/>
        </w:rPr>
        <w:t>, </w:t>
      </w:r>
      <w:r w:rsidRPr="00F41D1A">
        <w:rPr>
          <w:rFonts w:ascii="Arial" w:eastAsia="Times New Roman" w:hAnsi="Arial" w:cs="Arial"/>
          <w:i/>
          <w:iCs/>
          <w:color w:val="222222"/>
          <w:sz w:val="20"/>
          <w:szCs w:val="20"/>
          <w:shd w:val="clear" w:color="auto" w:fill="FFFFFF"/>
          <w:lang w:val="en-AU" w:eastAsia="en-GB"/>
        </w:rPr>
        <w:t>2</w:t>
      </w:r>
      <w:r w:rsidRPr="00F41D1A">
        <w:rPr>
          <w:rFonts w:ascii="Arial" w:eastAsia="Times New Roman" w:hAnsi="Arial" w:cs="Arial"/>
          <w:color w:val="222222"/>
          <w:sz w:val="20"/>
          <w:szCs w:val="20"/>
          <w:shd w:val="clear" w:color="auto" w:fill="FFFFFF"/>
          <w:lang w:val="en-AU" w:eastAsia="en-GB"/>
        </w:rPr>
        <w:t>(9), 1458-1467.</w:t>
      </w:r>
    </w:p>
    <w:p w14:paraId="6DF01479" w14:textId="1CE9B88C" w:rsidR="00CA70A5" w:rsidRDefault="00CA70A5">
      <w:pPr>
        <w:pStyle w:val="CommentText"/>
      </w:pPr>
    </w:p>
  </w:comment>
  <w:comment w:id="37" w:author="Alexander Piper (DJPR)" w:date="2020-04-19T11:07:00Z" w:initials="AP(">
    <w:p w14:paraId="55C560E9" w14:textId="77777777" w:rsidR="00CA70A5" w:rsidRDefault="00CA70A5" w:rsidP="00630F1D">
      <w:pPr>
        <w:pStyle w:val="CommentText"/>
      </w:pPr>
      <w:r>
        <w:rPr>
          <w:rStyle w:val="CommentReference"/>
        </w:rPr>
        <w:annotationRef/>
      </w:r>
      <w:r>
        <w:t xml:space="preserve">Pennell Matthew W, Jonathan M Eastman, Graham J Slater, Joseph W Brown, Josef C Uyeda, Richard G </w:t>
      </w:r>
      <w:proofErr w:type="spellStart"/>
      <w:r>
        <w:t>FitzJohn</w:t>
      </w:r>
      <w:proofErr w:type="spellEnd"/>
      <w:r>
        <w:t>,</w:t>
      </w:r>
    </w:p>
    <w:p w14:paraId="1023BDE3" w14:textId="77777777" w:rsidR="00CA70A5" w:rsidRDefault="00CA70A5" w:rsidP="00630F1D">
      <w:pPr>
        <w:pStyle w:val="CommentText"/>
      </w:pPr>
      <w:r>
        <w:t xml:space="preserve">  Michael E Alfaro, and Luke J Harmon. 2014. </w:t>
      </w:r>
      <w:proofErr w:type="spellStart"/>
      <w:r>
        <w:t>geiger</w:t>
      </w:r>
      <w:proofErr w:type="spellEnd"/>
      <w:r>
        <w:t xml:space="preserve"> v2.0: an expanded suite of methods for fitting</w:t>
      </w:r>
    </w:p>
    <w:p w14:paraId="41540947" w14:textId="46386EE1" w:rsidR="00CA70A5" w:rsidRDefault="00CA70A5" w:rsidP="00630F1D">
      <w:pPr>
        <w:pStyle w:val="CommentText"/>
      </w:pPr>
      <w:r>
        <w:t xml:space="preserve">  macroevolutionary models to phylogenetic trees. Bioinformatics 30:2216-2218</w:t>
      </w:r>
    </w:p>
  </w:comment>
  <w:comment w:id="38" w:author="Alexander Piper (DEDJTR)" w:date="2020-01-31T11:44:00Z" w:initials="AP(">
    <w:p w14:paraId="799E1133" w14:textId="77777777" w:rsidR="00CA70A5" w:rsidRDefault="00CA70A5" w:rsidP="00C46C42">
      <w:pPr>
        <w:pStyle w:val="CommentText"/>
      </w:pPr>
      <w:r>
        <w:rPr>
          <w:rStyle w:val="CommentReference"/>
        </w:rPr>
        <w:annotationRef/>
      </w:r>
      <w:r>
        <w:t>Could go:</w:t>
      </w:r>
    </w:p>
    <w:p w14:paraId="4006CA3D" w14:textId="77777777" w:rsidR="00CA70A5" w:rsidRDefault="00CA70A5" w:rsidP="00C46C42">
      <w:pPr>
        <w:pStyle w:val="CommentText"/>
      </w:pPr>
    </w:p>
    <w:p w14:paraId="5F89519D" w14:textId="77777777" w:rsidR="00CA70A5" w:rsidRDefault="00CA70A5" w:rsidP="00C46C42">
      <w:pPr>
        <w:pStyle w:val="CommentText"/>
      </w:pPr>
      <w:r>
        <w:t>Alpha and beta diversity – how they are generated, introduce BDTT</w:t>
      </w:r>
    </w:p>
    <w:p w14:paraId="320CCA81" w14:textId="77777777" w:rsidR="00CA70A5" w:rsidRDefault="00CA70A5" w:rsidP="00C46C42">
      <w:pPr>
        <w:pStyle w:val="CommentText"/>
      </w:pPr>
    </w:p>
    <w:p w14:paraId="2FC181DE" w14:textId="77777777" w:rsidR="00CA70A5" w:rsidRDefault="00CA70A5" w:rsidP="00C46C42">
      <w:pPr>
        <w:pStyle w:val="CommentText"/>
      </w:pPr>
      <w:r>
        <w:t>Community assembly:</w:t>
      </w:r>
    </w:p>
    <w:p w14:paraId="2D9FF4AC" w14:textId="77777777" w:rsidR="00CA70A5" w:rsidRDefault="00CA70A5" w:rsidP="00C46C42">
      <w:pPr>
        <w:pStyle w:val="CommentText"/>
      </w:pPr>
    </w:p>
    <w:p w14:paraId="6C7A27D9" w14:textId="77777777" w:rsidR="00CA70A5" w:rsidRDefault="00CA70A5" w:rsidP="00C46C42">
      <w:pPr>
        <w:pStyle w:val="CommentText"/>
      </w:pPr>
      <w:proofErr w:type="spellStart"/>
      <w:r>
        <w:t>PHylosymbiosis</w:t>
      </w:r>
      <w:proofErr w:type="spellEnd"/>
      <w:r>
        <w:t xml:space="preserve"> – </w:t>
      </w:r>
    </w:p>
    <w:p w14:paraId="2557A6F8" w14:textId="77777777" w:rsidR="00CA70A5" w:rsidRDefault="00CA70A5" w:rsidP="00C46C42">
      <w:pPr>
        <w:pStyle w:val="CommentText"/>
      </w:pPr>
    </w:p>
    <w:p w14:paraId="2EAD4ABE" w14:textId="77777777" w:rsidR="00CA70A5" w:rsidRDefault="00CA70A5" w:rsidP="00C46C42">
      <w:pPr>
        <w:pStyle w:val="CommentText"/>
      </w:pPr>
      <w:proofErr w:type="spellStart"/>
      <w:r>
        <w:t>Cophylogeny</w:t>
      </w:r>
      <w:proofErr w:type="spellEnd"/>
    </w:p>
  </w:comment>
  <w:comment w:id="52" w:author="Alexander Piper (DJPR)" w:date="2020-04-19T11:06:00Z" w:initials="AP(">
    <w:p w14:paraId="57701AF5" w14:textId="77777777" w:rsidR="00CA70A5" w:rsidRPr="00630F1D" w:rsidRDefault="00CA70A5" w:rsidP="00630F1D">
      <w:pPr>
        <w:rPr>
          <w:rFonts w:ascii="Times New Roman" w:eastAsia="Times New Roman" w:hAnsi="Times New Roman" w:cs="Times New Roman"/>
          <w:sz w:val="24"/>
          <w:szCs w:val="24"/>
          <w:lang w:val="en-AU" w:eastAsia="en-GB"/>
        </w:rPr>
      </w:pPr>
      <w:r>
        <w:rPr>
          <w:rStyle w:val="CommentReference"/>
        </w:rPr>
        <w:annotationRef/>
      </w:r>
      <w:proofErr w:type="spellStart"/>
      <w:r w:rsidRPr="00630F1D">
        <w:rPr>
          <w:rFonts w:ascii="Arial" w:eastAsia="Times New Roman" w:hAnsi="Arial" w:cs="Arial"/>
          <w:color w:val="222222"/>
          <w:sz w:val="20"/>
          <w:szCs w:val="20"/>
          <w:shd w:val="clear" w:color="auto" w:fill="FFFFFF"/>
          <w:lang w:val="en-AU" w:eastAsia="en-GB"/>
        </w:rPr>
        <w:t>McMurdie</w:t>
      </w:r>
      <w:proofErr w:type="spellEnd"/>
      <w:r w:rsidRPr="00630F1D">
        <w:rPr>
          <w:rFonts w:ascii="Arial" w:eastAsia="Times New Roman" w:hAnsi="Arial" w:cs="Arial"/>
          <w:color w:val="222222"/>
          <w:sz w:val="20"/>
          <w:szCs w:val="20"/>
          <w:shd w:val="clear" w:color="auto" w:fill="FFFFFF"/>
          <w:lang w:val="en-AU" w:eastAsia="en-GB"/>
        </w:rPr>
        <w:t xml:space="preserve">, P. J., &amp; Holmes, S. (2013). </w:t>
      </w:r>
      <w:proofErr w:type="spellStart"/>
      <w:r w:rsidRPr="00630F1D">
        <w:rPr>
          <w:rFonts w:ascii="Arial" w:eastAsia="Times New Roman" w:hAnsi="Arial" w:cs="Arial"/>
          <w:color w:val="222222"/>
          <w:sz w:val="20"/>
          <w:szCs w:val="20"/>
          <w:shd w:val="clear" w:color="auto" w:fill="FFFFFF"/>
          <w:lang w:val="en-AU" w:eastAsia="en-GB"/>
        </w:rPr>
        <w:t>phyloseq</w:t>
      </w:r>
      <w:proofErr w:type="spellEnd"/>
      <w:r w:rsidRPr="00630F1D">
        <w:rPr>
          <w:rFonts w:ascii="Arial" w:eastAsia="Times New Roman" w:hAnsi="Arial" w:cs="Arial"/>
          <w:color w:val="222222"/>
          <w:sz w:val="20"/>
          <w:szCs w:val="20"/>
          <w:shd w:val="clear" w:color="auto" w:fill="FFFFFF"/>
          <w:lang w:val="en-AU" w:eastAsia="en-GB"/>
        </w:rPr>
        <w:t xml:space="preserve">: </w:t>
      </w:r>
      <w:proofErr w:type="gramStart"/>
      <w:r w:rsidRPr="00630F1D">
        <w:rPr>
          <w:rFonts w:ascii="Arial" w:eastAsia="Times New Roman" w:hAnsi="Arial" w:cs="Arial"/>
          <w:color w:val="222222"/>
          <w:sz w:val="20"/>
          <w:szCs w:val="20"/>
          <w:shd w:val="clear" w:color="auto" w:fill="FFFFFF"/>
          <w:lang w:val="en-AU" w:eastAsia="en-GB"/>
        </w:rPr>
        <w:t>an</w:t>
      </w:r>
      <w:proofErr w:type="gramEnd"/>
      <w:r w:rsidRPr="00630F1D">
        <w:rPr>
          <w:rFonts w:ascii="Arial" w:eastAsia="Times New Roman" w:hAnsi="Arial" w:cs="Arial"/>
          <w:color w:val="222222"/>
          <w:sz w:val="20"/>
          <w:szCs w:val="20"/>
          <w:shd w:val="clear" w:color="auto" w:fill="FFFFFF"/>
          <w:lang w:val="en-AU" w:eastAsia="en-GB"/>
        </w:rPr>
        <w:t xml:space="preserve"> R package for reproducible interactive analysis and graphics of microbiome census data. </w:t>
      </w:r>
      <w:proofErr w:type="spellStart"/>
      <w:r w:rsidRPr="00630F1D">
        <w:rPr>
          <w:rFonts w:ascii="Arial" w:eastAsia="Times New Roman" w:hAnsi="Arial" w:cs="Arial"/>
          <w:i/>
          <w:iCs/>
          <w:color w:val="222222"/>
          <w:sz w:val="20"/>
          <w:szCs w:val="20"/>
          <w:shd w:val="clear" w:color="auto" w:fill="FFFFFF"/>
          <w:lang w:val="en-AU" w:eastAsia="en-GB"/>
        </w:rPr>
        <w:t>PloS</w:t>
      </w:r>
      <w:proofErr w:type="spellEnd"/>
      <w:r w:rsidRPr="00630F1D">
        <w:rPr>
          <w:rFonts w:ascii="Arial" w:eastAsia="Times New Roman" w:hAnsi="Arial" w:cs="Arial"/>
          <w:i/>
          <w:iCs/>
          <w:color w:val="222222"/>
          <w:sz w:val="20"/>
          <w:szCs w:val="20"/>
          <w:shd w:val="clear" w:color="auto" w:fill="FFFFFF"/>
          <w:lang w:val="en-AU" w:eastAsia="en-GB"/>
        </w:rPr>
        <w:t xml:space="preserve"> one</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8</w:t>
      </w:r>
      <w:r w:rsidRPr="00630F1D">
        <w:rPr>
          <w:rFonts w:ascii="Arial" w:eastAsia="Times New Roman" w:hAnsi="Arial" w:cs="Arial"/>
          <w:color w:val="222222"/>
          <w:sz w:val="20"/>
          <w:szCs w:val="20"/>
          <w:shd w:val="clear" w:color="auto" w:fill="FFFFFF"/>
          <w:lang w:val="en-AU" w:eastAsia="en-GB"/>
        </w:rPr>
        <w:t>(4).</w:t>
      </w:r>
    </w:p>
    <w:p w14:paraId="12DE734C" w14:textId="02C7101C" w:rsidR="00CA70A5" w:rsidRDefault="00CA70A5">
      <w:pPr>
        <w:pStyle w:val="CommentText"/>
      </w:pPr>
    </w:p>
  </w:comment>
  <w:comment w:id="54" w:author="Alexander Piper (DJPR)" w:date="2020-04-19T11:08:00Z" w:initials="AP(">
    <w:p w14:paraId="4B542E4F" w14:textId="77777777" w:rsidR="00CA70A5" w:rsidRPr="00630F1D" w:rsidRDefault="00CA70A5" w:rsidP="00630F1D">
      <w:pPr>
        <w:rPr>
          <w:rFonts w:ascii="Times New Roman" w:eastAsia="Times New Roman" w:hAnsi="Times New Roman" w:cs="Times New Roman"/>
          <w:sz w:val="24"/>
          <w:szCs w:val="24"/>
          <w:lang w:val="en-AU" w:eastAsia="en-GB"/>
        </w:rPr>
      </w:pPr>
      <w:r>
        <w:rPr>
          <w:rStyle w:val="CommentReference"/>
        </w:rPr>
        <w:annotationRef/>
      </w:r>
      <w:r w:rsidRPr="00630F1D">
        <w:rPr>
          <w:rFonts w:ascii="Arial" w:eastAsia="Times New Roman" w:hAnsi="Arial" w:cs="Arial"/>
          <w:color w:val="222222"/>
          <w:sz w:val="20"/>
          <w:szCs w:val="20"/>
          <w:shd w:val="clear" w:color="auto" w:fill="FFFFFF"/>
          <w:lang w:val="en-AU" w:eastAsia="en-GB"/>
        </w:rPr>
        <w:t>Faith, D. P. (1992). Conservation evaluation and phylogenetic diversity. </w:t>
      </w:r>
      <w:r w:rsidRPr="00630F1D">
        <w:rPr>
          <w:rFonts w:ascii="Arial" w:eastAsia="Times New Roman" w:hAnsi="Arial" w:cs="Arial"/>
          <w:i/>
          <w:iCs/>
          <w:color w:val="222222"/>
          <w:sz w:val="20"/>
          <w:szCs w:val="20"/>
          <w:shd w:val="clear" w:color="auto" w:fill="FFFFFF"/>
          <w:lang w:val="en-AU" w:eastAsia="en-GB"/>
        </w:rPr>
        <w:t>Biological conservation</w:t>
      </w:r>
      <w:r w:rsidRPr="00630F1D">
        <w:rPr>
          <w:rFonts w:ascii="Arial" w:eastAsia="Times New Roman" w:hAnsi="Arial" w:cs="Arial"/>
          <w:color w:val="222222"/>
          <w:sz w:val="20"/>
          <w:szCs w:val="20"/>
          <w:shd w:val="clear" w:color="auto" w:fill="FFFFFF"/>
          <w:lang w:val="en-AU" w:eastAsia="en-GB"/>
        </w:rPr>
        <w:t>, </w:t>
      </w:r>
      <w:r w:rsidRPr="00630F1D">
        <w:rPr>
          <w:rFonts w:ascii="Arial" w:eastAsia="Times New Roman" w:hAnsi="Arial" w:cs="Arial"/>
          <w:i/>
          <w:iCs/>
          <w:color w:val="222222"/>
          <w:sz w:val="20"/>
          <w:szCs w:val="20"/>
          <w:shd w:val="clear" w:color="auto" w:fill="FFFFFF"/>
          <w:lang w:val="en-AU" w:eastAsia="en-GB"/>
        </w:rPr>
        <w:t>61</w:t>
      </w:r>
      <w:r w:rsidRPr="00630F1D">
        <w:rPr>
          <w:rFonts w:ascii="Arial" w:eastAsia="Times New Roman" w:hAnsi="Arial" w:cs="Arial"/>
          <w:color w:val="222222"/>
          <w:sz w:val="20"/>
          <w:szCs w:val="20"/>
          <w:shd w:val="clear" w:color="auto" w:fill="FFFFFF"/>
          <w:lang w:val="en-AU" w:eastAsia="en-GB"/>
        </w:rPr>
        <w:t>(1), 1-10.</w:t>
      </w:r>
    </w:p>
    <w:p w14:paraId="26874D56" w14:textId="77817153" w:rsidR="00CA70A5" w:rsidRDefault="00CA70A5">
      <w:pPr>
        <w:pStyle w:val="CommentText"/>
      </w:pPr>
    </w:p>
  </w:comment>
  <w:comment w:id="62" w:author="Alexander Piper (DJPR)" w:date="2020-04-19T11:07:00Z" w:initials="AP(">
    <w:p w14:paraId="39C964C4" w14:textId="77777777" w:rsidR="00CA70A5" w:rsidRDefault="00CA70A5" w:rsidP="00630F1D">
      <w:pPr>
        <w:pStyle w:val="CommentText"/>
      </w:pPr>
      <w:r>
        <w:rPr>
          <w:rStyle w:val="CommentReference"/>
        </w:rPr>
        <w:annotationRef/>
      </w:r>
      <w:r>
        <w:t xml:space="preserve">S.W. </w:t>
      </w:r>
      <w:proofErr w:type="spellStart"/>
      <w:r>
        <w:t>Kembel</w:t>
      </w:r>
      <w:proofErr w:type="spellEnd"/>
      <w:r>
        <w:t xml:space="preserve">, P.D. Cowan, M.R. </w:t>
      </w:r>
      <w:proofErr w:type="spellStart"/>
      <w:r>
        <w:t>Helmus</w:t>
      </w:r>
      <w:proofErr w:type="spellEnd"/>
      <w:r>
        <w:t xml:space="preserve">, W.K. Cornwell, H. </w:t>
      </w:r>
      <w:proofErr w:type="spellStart"/>
      <w:r>
        <w:t>Morlon</w:t>
      </w:r>
      <w:proofErr w:type="spellEnd"/>
      <w:r>
        <w:t xml:space="preserve">, D.D. </w:t>
      </w:r>
      <w:proofErr w:type="spellStart"/>
      <w:r>
        <w:t>Ackerly</w:t>
      </w:r>
      <w:proofErr w:type="spellEnd"/>
      <w:r>
        <w:t>, S.P. Blomberg, and C.O.</w:t>
      </w:r>
    </w:p>
    <w:p w14:paraId="1A0080E6" w14:textId="7E2B7FDA" w:rsidR="00CA70A5" w:rsidRDefault="00CA70A5" w:rsidP="00630F1D">
      <w:pPr>
        <w:pStyle w:val="CommentText"/>
      </w:pPr>
      <w:r>
        <w:t xml:space="preserve">  Webb. 2010. Picante: R tools for integrating phylogenies and ecology. Bioinformatics 26:1463-1464.</w:t>
      </w:r>
    </w:p>
  </w:comment>
  <w:comment w:id="71" w:author="Alexander Piper (DJPR)" w:date="2020-04-19T12:41:00Z" w:initials="AP(">
    <w:p w14:paraId="1E60ECDB" w14:textId="204F81FA" w:rsidR="00CA70A5" w:rsidRDefault="00CA70A5">
      <w:pPr>
        <w:pStyle w:val="CommentText"/>
      </w:pPr>
      <w:r>
        <w:rPr>
          <w:rStyle w:val="CommentReference"/>
        </w:rPr>
        <w:annotationRef/>
      </w:r>
      <w:proofErr w:type="spellStart"/>
      <w:r w:rsidRPr="00CA70A5">
        <w:t>Palarea-Albaladejo</w:t>
      </w:r>
      <w:proofErr w:type="spellEnd"/>
      <w:r w:rsidRPr="00CA70A5">
        <w:t xml:space="preserve">, J., &amp; Martín-Fernández, J. A. (2015). </w:t>
      </w:r>
      <w:proofErr w:type="spellStart"/>
      <w:r w:rsidRPr="00CA70A5">
        <w:t>zCompositions</w:t>
      </w:r>
      <w:proofErr w:type="spellEnd"/>
      <w:r w:rsidRPr="00CA70A5">
        <w:t>—R package for multivariate imputation of left-censored data under a compositional approach. Chemometrics and Intelligent Laboratory Systems, 143, 85-96.</w:t>
      </w:r>
    </w:p>
  </w:comment>
  <w:comment w:id="74" w:author="Alexander Piper (DJPR)" w:date="2020-04-19T11:09:00Z" w:initials="AP(">
    <w:p w14:paraId="02D84F1F" w14:textId="77777777" w:rsidR="00CA70A5" w:rsidRDefault="00CA70A5" w:rsidP="00630F1D">
      <w:pPr>
        <w:pStyle w:val="CommentText"/>
      </w:pPr>
      <w:r>
        <w:rPr>
          <w:rStyle w:val="CommentReference"/>
        </w:rPr>
        <w:annotationRef/>
      </w:r>
      <w:proofErr w:type="spellStart"/>
      <w:r>
        <w:t>Jari</w:t>
      </w:r>
      <w:proofErr w:type="spellEnd"/>
      <w:r>
        <w:t xml:space="preserve"> Oksanen, F. Guillaume Blanchet, Michael Friendly, Roeland </w:t>
      </w:r>
      <w:proofErr w:type="spellStart"/>
      <w:r>
        <w:t>Kindt</w:t>
      </w:r>
      <w:proofErr w:type="spellEnd"/>
      <w:r>
        <w:t>, Pierre Legendre, Dan McGlinn, Peter</w:t>
      </w:r>
    </w:p>
    <w:p w14:paraId="3F600811" w14:textId="77777777" w:rsidR="00CA70A5" w:rsidRDefault="00CA70A5" w:rsidP="00630F1D">
      <w:pPr>
        <w:pStyle w:val="CommentText"/>
      </w:pPr>
      <w:r>
        <w:t xml:space="preserve">  R. Minchin, R. B. O'Hara, Gavin L. Simpson, Peter </w:t>
      </w:r>
      <w:proofErr w:type="spellStart"/>
      <w:r>
        <w:t>Solymos</w:t>
      </w:r>
      <w:proofErr w:type="spellEnd"/>
      <w:r>
        <w:t xml:space="preserve">, M. Henry H. Stevens, Eduard </w:t>
      </w:r>
      <w:proofErr w:type="spellStart"/>
      <w:r>
        <w:t>Szoecs</w:t>
      </w:r>
      <w:proofErr w:type="spellEnd"/>
      <w:r>
        <w:t xml:space="preserve"> and Helene</w:t>
      </w:r>
    </w:p>
    <w:p w14:paraId="622249AB" w14:textId="77777777" w:rsidR="00CA70A5" w:rsidRDefault="00CA70A5" w:rsidP="00630F1D">
      <w:pPr>
        <w:pStyle w:val="CommentText"/>
      </w:pPr>
      <w:r>
        <w:t xml:space="preserve">  Wagner (2019). vegan: Community Ecology Package. R package version 2.5-6.</w:t>
      </w:r>
    </w:p>
    <w:p w14:paraId="6EC3053C" w14:textId="58711FA1" w:rsidR="00CA70A5" w:rsidRDefault="00CA70A5" w:rsidP="00630F1D">
      <w:pPr>
        <w:pStyle w:val="CommentText"/>
      </w:pPr>
      <w:r>
        <w:t xml:space="preserve">  https://CRAN.R-project.org/package=vegan</w:t>
      </w:r>
    </w:p>
  </w:comment>
  <w:comment w:id="84" w:author="Alexander Piper (DJPR)" w:date="2020-04-19T11:10:00Z" w:initials="AP(">
    <w:p w14:paraId="39F16CEC" w14:textId="77777777" w:rsidR="00CA70A5" w:rsidRDefault="00CA70A5" w:rsidP="00630F1D">
      <w:pPr>
        <w:pStyle w:val="CommentText"/>
      </w:pPr>
      <w:r>
        <w:rPr>
          <w:rStyle w:val="CommentReference"/>
        </w:rPr>
        <w:annotationRef/>
      </w:r>
      <w:r>
        <w:t xml:space="preserve">Paradis E. &amp; </w:t>
      </w:r>
      <w:proofErr w:type="spellStart"/>
      <w:r>
        <w:t>Schliep</w:t>
      </w:r>
      <w:proofErr w:type="spellEnd"/>
      <w:r>
        <w:t xml:space="preserve"> K. 2018. ape 5.0: an environment for modern phylogenetics and evolutionary analyses</w:t>
      </w:r>
    </w:p>
    <w:p w14:paraId="7693A25A" w14:textId="7DEC7777" w:rsidR="00CA70A5" w:rsidRDefault="00CA70A5" w:rsidP="00630F1D">
      <w:pPr>
        <w:pStyle w:val="CommentText"/>
      </w:pPr>
      <w:r>
        <w:t xml:space="preserve">  in R. Bioinformatics 35: 526-528.</w:t>
      </w:r>
    </w:p>
  </w:comment>
  <w:comment w:id="85" w:author="Alexander Piper (DJPR)" w:date="2020-04-19T11:11:00Z" w:initials="AP(">
    <w:p w14:paraId="5D90F963" w14:textId="5F2683EA" w:rsidR="00CA70A5" w:rsidRDefault="00CA70A5">
      <w:pPr>
        <w:pStyle w:val="CommentText"/>
      </w:pPr>
      <w:r>
        <w:rPr>
          <w:rStyle w:val="CommentReference"/>
        </w:rPr>
        <w:annotationRef/>
      </w:r>
      <w:r>
        <w:t xml:space="preserve"> </w:t>
      </w:r>
      <w:r w:rsidRPr="00630F1D">
        <w:t xml:space="preserve">Webb, C. O., &amp; Donoghue, M. J. (2005). </w:t>
      </w:r>
      <w:proofErr w:type="spellStart"/>
      <w:r w:rsidRPr="00630F1D">
        <w:t>Phylomatic</w:t>
      </w:r>
      <w:proofErr w:type="spellEnd"/>
      <w:r w:rsidRPr="00630F1D">
        <w:t>: tree assembly for applied phylogenetics. Molecular ecology notes, 5(1), 181-183.</w:t>
      </w:r>
    </w:p>
    <w:p w14:paraId="754CE6C2" w14:textId="77777777" w:rsidR="00CA70A5" w:rsidRDefault="00CA70A5">
      <w:pPr>
        <w:pStyle w:val="CommentText"/>
      </w:pPr>
    </w:p>
    <w:p w14:paraId="733F350A" w14:textId="7B97455C" w:rsidR="00CA70A5" w:rsidRDefault="00CA70A5">
      <w:pPr>
        <w:pStyle w:val="CommentText"/>
      </w:pPr>
    </w:p>
  </w:comment>
  <w:comment w:id="86" w:author="Alexander Piper (DJPR)" w:date="2020-04-19T11:12:00Z" w:initials="AP(">
    <w:p w14:paraId="1037E738" w14:textId="77777777" w:rsidR="00CA70A5" w:rsidRDefault="00CA70A5" w:rsidP="00630F1D">
      <w:pPr>
        <w:pStyle w:val="CommentText"/>
      </w:pPr>
      <w:r>
        <w:rPr>
          <w:rStyle w:val="CommentReference"/>
        </w:rPr>
        <w:annotationRef/>
      </w:r>
      <w:r>
        <w:t xml:space="preserve">Scott Chamberlain (2019). </w:t>
      </w:r>
      <w:proofErr w:type="spellStart"/>
      <w:r>
        <w:t>brranching</w:t>
      </w:r>
      <w:proofErr w:type="spellEnd"/>
      <w:r>
        <w:t>: Fetch 'Phylogenies' from Many Sources. R package version 0.5.0.</w:t>
      </w:r>
    </w:p>
    <w:p w14:paraId="7FA8C3C3" w14:textId="4BAE000C" w:rsidR="00CA70A5" w:rsidRDefault="00CA70A5" w:rsidP="00630F1D">
      <w:pPr>
        <w:pStyle w:val="CommentText"/>
      </w:pPr>
      <w:r>
        <w:t xml:space="preserve">  https://CRAN.R-project.org/package=brranching</w:t>
      </w:r>
    </w:p>
  </w:comment>
  <w:comment w:id="90" w:author="Alexander Piper (DJPR)" w:date="2020-04-19T11:15:00Z" w:initials="AP(">
    <w:p w14:paraId="3BF6F863" w14:textId="77777777" w:rsidR="00CA70A5" w:rsidRDefault="00CA70A5" w:rsidP="00630F1D">
      <w:pPr>
        <w:pStyle w:val="CommentText"/>
      </w:pPr>
      <w:r>
        <w:rPr>
          <w:rStyle w:val="CommentReference"/>
        </w:rPr>
        <w:annotationRef/>
      </w:r>
      <w:r>
        <w:t xml:space="preserve">Roger S. </w:t>
      </w:r>
      <w:proofErr w:type="spellStart"/>
      <w:r>
        <w:t>Bivand</w:t>
      </w:r>
      <w:proofErr w:type="spellEnd"/>
      <w:r>
        <w:t xml:space="preserve">, </w:t>
      </w:r>
      <w:proofErr w:type="spellStart"/>
      <w:r>
        <w:t>Edzer</w:t>
      </w:r>
      <w:proofErr w:type="spellEnd"/>
      <w:r>
        <w:t xml:space="preserve"> </w:t>
      </w:r>
      <w:proofErr w:type="spellStart"/>
      <w:r>
        <w:t>Pebesma</w:t>
      </w:r>
      <w:proofErr w:type="spellEnd"/>
      <w:r>
        <w:t>, Virgilio Gomez-Rubio, 2013. Applied spatial data analysis with R, Second</w:t>
      </w:r>
    </w:p>
    <w:p w14:paraId="235890C6" w14:textId="0CA3D37F" w:rsidR="00CA70A5" w:rsidRDefault="00CA70A5" w:rsidP="00630F1D">
      <w:pPr>
        <w:pStyle w:val="CommentText"/>
      </w:pPr>
      <w:r>
        <w:t xml:space="preserve">  edition. Springer, NY. https://asdar-book.org/</w:t>
      </w:r>
    </w:p>
  </w:comment>
  <w:comment w:id="97" w:author="Alexander Piper (DJPR)" w:date="2020-04-19T11:16:00Z" w:initials="AP(">
    <w:p w14:paraId="5166BE3D" w14:textId="77777777" w:rsidR="00CA70A5" w:rsidRDefault="00CA70A5" w:rsidP="00F90917">
      <w:pPr>
        <w:pStyle w:val="CommentText"/>
      </w:pPr>
      <w:r>
        <w:rPr>
          <w:rStyle w:val="CommentReference"/>
        </w:rPr>
        <w:annotationRef/>
      </w:r>
      <w:proofErr w:type="spellStart"/>
      <w:r>
        <w:t>Goslee</w:t>
      </w:r>
      <w:proofErr w:type="spellEnd"/>
      <w:r>
        <w:t xml:space="preserve">, S.C. and Urban, D.L. 2007. The </w:t>
      </w:r>
      <w:proofErr w:type="spellStart"/>
      <w:r>
        <w:t>ecodist</w:t>
      </w:r>
      <w:proofErr w:type="spellEnd"/>
      <w:r>
        <w:t xml:space="preserve"> package for dissimilarity-based analysis of ecological</w:t>
      </w:r>
    </w:p>
    <w:p w14:paraId="7B7652BE" w14:textId="6D9D02CC" w:rsidR="00CA70A5" w:rsidRDefault="00CA70A5" w:rsidP="00F90917">
      <w:pPr>
        <w:pStyle w:val="CommentText"/>
      </w:pPr>
      <w:r>
        <w:t xml:space="preserve">  data. Journal of Statistical Software 22(7):1-19.</w:t>
      </w:r>
    </w:p>
  </w:comment>
  <w:comment w:id="104" w:author="Alexander Piper (DJPR)" w:date="2020-04-19T11:26:00Z" w:initials="AP(">
    <w:p w14:paraId="68457337" w14:textId="77777777" w:rsidR="00CA70A5" w:rsidRPr="00026236" w:rsidRDefault="00CA70A5" w:rsidP="00026236">
      <w:pPr>
        <w:rPr>
          <w:rFonts w:ascii="Times New Roman" w:eastAsia="Times New Roman" w:hAnsi="Times New Roman" w:cs="Times New Roman"/>
          <w:sz w:val="24"/>
          <w:szCs w:val="24"/>
          <w:lang w:val="en-AU" w:eastAsia="en-GB"/>
        </w:rPr>
      </w:pPr>
      <w:r>
        <w:rPr>
          <w:rStyle w:val="CommentReference"/>
        </w:rPr>
        <w:annotationRef/>
      </w:r>
      <w:proofErr w:type="spellStart"/>
      <w:r w:rsidRPr="00026236">
        <w:rPr>
          <w:rFonts w:ascii="Arial" w:eastAsia="Times New Roman" w:hAnsi="Arial" w:cs="Arial"/>
          <w:color w:val="222222"/>
          <w:sz w:val="20"/>
          <w:szCs w:val="20"/>
          <w:shd w:val="clear" w:color="auto" w:fill="FFFFFF"/>
          <w:lang w:val="en-AU" w:eastAsia="en-GB"/>
        </w:rPr>
        <w:t>Groussin</w:t>
      </w:r>
      <w:proofErr w:type="spellEnd"/>
      <w:r w:rsidRPr="00026236">
        <w:rPr>
          <w:rFonts w:ascii="Arial" w:eastAsia="Times New Roman" w:hAnsi="Arial" w:cs="Arial"/>
          <w:color w:val="222222"/>
          <w:sz w:val="20"/>
          <w:szCs w:val="20"/>
          <w:shd w:val="clear" w:color="auto" w:fill="FFFFFF"/>
          <w:lang w:val="en-AU" w:eastAsia="en-GB"/>
        </w:rPr>
        <w:t xml:space="preserve">, M., Mazel, F., Sanders, J. G., </w:t>
      </w:r>
      <w:proofErr w:type="spellStart"/>
      <w:r w:rsidRPr="00026236">
        <w:rPr>
          <w:rFonts w:ascii="Arial" w:eastAsia="Times New Roman" w:hAnsi="Arial" w:cs="Arial"/>
          <w:color w:val="222222"/>
          <w:sz w:val="20"/>
          <w:szCs w:val="20"/>
          <w:shd w:val="clear" w:color="auto" w:fill="FFFFFF"/>
          <w:lang w:val="en-AU" w:eastAsia="en-GB"/>
        </w:rPr>
        <w:t>Smillie</w:t>
      </w:r>
      <w:proofErr w:type="spellEnd"/>
      <w:r w:rsidRPr="00026236">
        <w:rPr>
          <w:rFonts w:ascii="Arial" w:eastAsia="Times New Roman" w:hAnsi="Arial" w:cs="Arial"/>
          <w:color w:val="222222"/>
          <w:sz w:val="20"/>
          <w:szCs w:val="20"/>
          <w:shd w:val="clear" w:color="auto" w:fill="FFFFFF"/>
          <w:lang w:val="en-AU" w:eastAsia="en-GB"/>
        </w:rPr>
        <w:t xml:space="preserve">, C. S., Lavergne, S., </w:t>
      </w:r>
      <w:proofErr w:type="spellStart"/>
      <w:r w:rsidRPr="00026236">
        <w:rPr>
          <w:rFonts w:ascii="Arial" w:eastAsia="Times New Roman" w:hAnsi="Arial" w:cs="Arial"/>
          <w:color w:val="222222"/>
          <w:sz w:val="20"/>
          <w:szCs w:val="20"/>
          <w:shd w:val="clear" w:color="auto" w:fill="FFFFFF"/>
          <w:lang w:val="en-AU" w:eastAsia="en-GB"/>
        </w:rPr>
        <w:t>Thuiller</w:t>
      </w:r>
      <w:proofErr w:type="spellEnd"/>
      <w:r w:rsidRPr="00026236">
        <w:rPr>
          <w:rFonts w:ascii="Arial" w:eastAsia="Times New Roman" w:hAnsi="Arial" w:cs="Arial"/>
          <w:color w:val="222222"/>
          <w:sz w:val="20"/>
          <w:szCs w:val="20"/>
          <w:shd w:val="clear" w:color="auto" w:fill="FFFFFF"/>
          <w:lang w:val="en-AU" w:eastAsia="en-GB"/>
        </w:rPr>
        <w:t xml:space="preserve">, W., &amp; </w:t>
      </w:r>
      <w:proofErr w:type="spellStart"/>
      <w:r w:rsidRPr="00026236">
        <w:rPr>
          <w:rFonts w:ascii="Arial" w:eastAsia="Times New Roman" w:hAnsi="Arial" w:cs="Arial"/>
          <w:color w:val="222222"/>
          <w:sz w:val="20"/>
          <w:szCs w:val="20"/>
          <w:shd w:val="clear" w:color="auto" w:fill="FFFFFF"/>
          <w:lang w:val="en-AU" w:eastAsia="en-GB"/>
        </w:rPr>
        <w:t>Alm</w:t>
      </w:r>
      <w:proofErr w:type="spellEnd"/>
      <w:r w:rsidRPr="00026236">
        <w:rPr>
          <w:rFonts w:ascii="Arial" w:eastAsia="Times New Roman" w:hAnsi="Arial" w:cs="Arial"/>
          <w:color w:val="222222"/>
          <w:sz w:val="20"/>
          <w:szCs w:val="20"/>
          <w:shd w:val="clear" w:color="auto" w:fill="FFFFFF"/>
          <w:lang w:val="en-AU" w:eastAsia="en-GB"/>
        </w:rPr>
        <w:t xml:space="preserve">, E. J. (2017). </w:t>
      </w:r>
      <w:proofErr w:type="spellStart"/>
      <w:r w:rsidRPr="00026236">
        <w:rPr>
          <w:rFonts w:ascii="Arial" w:eastAsia="Times New Roman" w:hAnsi="Arial" w:cs="Arial"/>
          <w:color w:val="222222"/>
          <w:sz w:val="20"/>
          <w:szCs w:val="20"/>
          <w:shd w:val="clear" w:color="auto" w:fill="FFFFFF"/>
          <w:lang w:val="en-AU" w:eastAsia="en-GB"/>
        </w:rPr>
        <w:t>Unraveling</w:t>
      </w:r>
      <w:proofErr w:type="spellEnd"/>
      <w:r w:rsidRPr="00026236">
        <w:rPr>
          <w:rFonts w:ascii="Arial" w:eastAsia="Times New Roman" w:hAnsi="Arial" w:cs="Arial"/>
          <w:color w:val="222222"/>
          <w:sz w:val="20"/>
          <w:szCs w:val="20"/>
          <w:shd w:val="clear" w:color="auto" w:fill="FFFFFF"/>
          <w:lang w:val="en-AU" w:eastAsia="en-GB"/>
        </w:rPr>
        <w:t xml:space="preserve"> the processes shaping mammalian gut microbiomes over evolutionary time. </w:t>
      </w:r>
      <w:r w:rsidRPr="00026236">
        <w:rPr>
          <w:rFonts w:ascii="Arial" w:eastAsia="Times New Roman" w:hAnsi="Arial" w:cs="Arial"/>
          <w:i/>
          <w:iCs/>
          <w:color w:val="222222"/>
          <w:sz w:val="20"/>
          <w:szCs w:val="20"/>
          <w:shd w:val="clear" w:color="auto" w:fill="FFFFFF"/>
          <w:lang w:val="en-AU" w:eastAsia="en-GB"/>
        </w:rPr>
        <w:t>Nature Communications</w:t>
      </w:r>
      <w:r w:rsidRPr="00026236">
        <w:rPr>
          <w:rFonts w:ascii="Arial" w:eastAsia="Times New Roman" w:hAnsi="Arial" w:cs="Arial"/>
          <w:color w:val="222222"/>
          <w:sz w:val="20"/>
          <w:szCs w:val="20"/>
          <w:shd w:val="clear" w:color="auto" w:fill="FFFFFF"/>
          <w:lang w:val="en-AU" w:eastAsia="en-GB"/>
        </w:rPr>
        <w:t>, </w:t>
      </w:r>
      <w:r w:rsidRPr="00026236">
        <w:rPr>
          <w:rFonts w:ascii="Arial" w:eastAsia="Times New Roman" w:hAnsi="Arial" w:cs="Arial"/>
          <w:i/>
          <w:iCs/>
          <w:color w:val="222222"/>
          <w:sz w:val="20"/>
          <w:szCs w:val="20"/>
          <w:shd w:val="clear" w:color="auto" w:fill="FFFFFF"/>
          <w:lang w:val="en-AU" w:eastAsia="en-GB"/>
        </w:rPr>
        <w:t>8</w:t>
      </w:r>
      <w:r w:rsidRPr="00026236">
        <w:rPr>
          <w:rFonts w:ascii="Arial" w:eastAsia="Times New Roman" w:hAnsi="Arial" w:cs="Arial"/>
          <w:color w:val="222222"/>
          <w:sz w:val="20"/>
          <w:szCs w:val="20"/>
          <w:shd w:val="clear" w:color="auto" w:fill="FFFFFF"/>
          <w:lang w:val="en-AU" w:eastAsia="en-GB"/>
        </w:rPr>
        <w:t>(1), 1-12.</w:t>
      </w:r>
    </w:p>
    <w:p w14:paraId="5C91F484" w14:textId="4B61E184" w:rsidR="00CA70A5" w:rsidRDefault="00CA70A5">
      <w:pPr>
        <w:pStyle w:val="CommentText"/>
      </w:pPr>
    </w:p>
  </w:comment>
  <w:comment w:id="109" w:author="Alexander Piper (DJPR)" w:date="2020-04-19T11:25:00Z" w:initials="AP(">
    <w:p w14:paraId="7447D8AB" w14:textId="77777777" w:rsidR="00CA70A5" w:rsidRDefault="00CA70A5" w:rsidP="00026236">
      <w:pPr>
        <w:pStyle w:val="CommentText"/>
      </w:pPr>
      <w:r>
        <w:rPr>
          <w:rStyle w:val="CommentReference"/>
        </w:rPr>
        <w:annotationRef/>
      </w:r>
      <w:proofErr w:type="spellStart"/>
      <w:r>
        <w:t>Louca</w:t>
      </w:r>
      <w:proofErr w:type="spellEnd"/>
      <w:r>
        <w:t xml:space="preserve"> S, </w:t>
      </w:r>
      <w:proofErr w:type="spellStart"/>
      <w:r>
        <w:t>Doebeli</w:t>
      </w:r>
      <w:proofErr w:type="spellEnd"/>
      <w:r>
        <w:t xml:space="preserve"> M (2017). “Efficient comparative phylogenetics on large trees.” _Bioinformatics_. </w:t>
      </w:r>
      <w:proofErr w:type="spellStart"/>
      <w:r>
        <w:t>doi</w:t>
      </w:r>
      <w:proofErr w:type="spellEnd"/>
      <w:r>
        <w:t>:</w:t>
      </w:r>
    </w:p>
    <w:p w14:paraId="0350078B" w14:textId="77777777" w:rsidR="00CA70A5" w:rsidRDefault="00CA70A5" w:rsidP="00026236">
      <w:pPr>
        <w:pStyle w:val="CommentText"/>
      </w:pPr>
      <w:r>
        <w:t>10.1093/bioinformatics/btx701 (URL: https://doi.org/10.1093/bioinformatics/btx701).</w:t>
      </w:r>
    </w:p>
  </w:comment>
  <w:comment w:id="113" w:author="Alexander Piper (DJPR)" w:date="2020-04-19T11:18:00Z" w:initials="AP(">
    <w:p w14:paraId="73C8C724" w14:textId="77777777" w:rsidR="00CA70A5" w:rsidRDefault="00CA70A5">
      <w:pPr>
        <w:pStyle w:val="CommentText"/>
      </w:pPr>
      <w:r>
        <w:rPr>
          <w:rStyle w:val="CommentReference"/>
        </w:rPr>
        <w:annotationRef/>
      </w:r>
      <w:r w:rsidRPr="00F90917">
        <w:t xml:space="preserve">Balbuena, J. A., </w:t>
      </w:r>
      <w:proofErr w:type="spellStart"/>
      <w:r w:rsidRPr="00F90917">
        <w:t>Míguez</w:t>
      </w:r>
      <w:proofErr w:type="spellEnd"/>
      <w:r w:rsidRPr="00F90917">
        <w:t xml:space="preserve">-Lozano, R., &amp; </w:t>
      </w:r>
      <w:proofErr w:type="spellStart"/>
      <w:r w:rsidRPr="00F90917">
        <w:t>Blasco</w:t>
      </w:r>
      <w:proofErr w:type="spellEnd"/>
      <w:r w:rsidRPr="00F90917">
        <w:t xml:space="preserve">-Costa, I. (2013). </w:t>
      </w:r>
      <w:proofErr w:type="spellStart"/>
      <w:r w:rsidRPr="00F90917">
        <w:t>PACo</w:t>
      </w:r>
      <w:proofErr w:type="spellEnd"/>
      <w:r w:rsidRPr="00F90917">
        <w:t xml:space="preserve">: a novel </w:t>
      </w:r>
      <w:proofErr w:type="spellStart"/>
      <w:r w:rsidRPr="00F90917">
        <w:t>procrustes</w:t>
      </w:r>
      <w:proofErr w:type="spellEnd"/>
      <w:r w:rsidRPr="00F90917">
        <w:t xml:space="preserve"> application to cophylogenetic analysis. </w:t>
      </w:r>
      <w:proofErr w:type="spellStart"/>
      <w:r w:rsidRPr="00F90917">
        <w:t>PloS</w:t>
      </w:r>
      <w:proofErr w:type="spellEnd"/>
      <w:r w:rsidRPr="00F90917">
        <w:t xml:space="preserve"> one, 8(4).</w:t>
      </w:r>
    </w:p>
    <w:p w14:paraId="3C844C4C" w14:textId="77777777" w:rsidR="00CA70A5" w:rsidRDefault="00CA70A5">
      <w:pPr>
        <w:pStyle w:val="CommentText"/>
      </w:pPr>
    </w:p>
    <w:p w14:paraId="79504303" w14:textId="2042F3CD" w:rsidR="00CA70A5" w:rsidRDefault="00CA70A5">
      <w:pPr>
        <w:pStyle w:val="CommentText"/>
      </w:pPr>
      <w:r>
        <w:t>And</w:t>
      </w:r>
    </w:p>
    <w:p w14:paraId="547FFA2A" w14:textId="77777777" w:rsidR="00CA70A5" w:rsidRDefault="00CA70A5">
      <w:pPr>
        <w:pStyle w:val="CommentText"/>
      </w:pPr>
    </w:p>
    <w:p w14:paraId="57C3FACB" w14:textId="77777777" w:rsidR="00CA70A5" w:rsidRPr="00F90917" w:rsidRDefault="00CA70A5" w:rsidP="00F90917">
      <w:pPr>
        <w:spacing w:after="0" w:line="240" w:lineRule="auto"/>
        <w:rPr>
          <w:rFonts w:ascii="Times New Roman" w:eastAsia="Times New Roman" w:hAnsi="Times New Roman" w:cs="Times New Roman"/>
          <w:sz w:val="24"/>
          <w:szCs w:val="24"/>
          <w:lang w:val="en-AU" w:eastAsia="en-GB"/>
        </w:rPr>
      </w:pPr>
      <w:r w:rsidRPr="00F90917">
        <w:rPr>
          <w:rFonts w:ascii="Arial" w:eastAsia="Times New Roman" w:hAnsi="Arial" w:cs="Arial"/>
          <w:color w:val="222222"/>
          <w:sz w:val="20"/>
          <w:szCs w:val="20"/>
          <w:shd w:val="clear" w:color="auto" w:fill="FFFFFF"/>
          <w:lang w:val="en-AU" w:eastAsia="en-GB"/>
        </w:rPr>
        <w:t xml:space="preserve">Hutchinson, M. C., </w:t>
      </w:r>
      <w:proofErr w:type="spellStart"/>
      <w:r w:rsidRPr="00F90917">
        <w:rPr>
          <w:rFonts w:ascii="Arial" w:eastAsia="Times New Roman" w:hAnsi="Arial" w:cs="Arial"/>
          <w:color w:val="222222"/>
          <w:sz w:val="20"/>
          <w:szCs w:val="20"/>
          <w:shd w:val="clear" w:color="auto" w:fill="FFFFFF"/>
          <w:lang w:val="en-AU" w:eastAsia="en-GB"/>
        </w:rPr>
        <w:t>Cagua</w:t>
      </w:r>
      <w:proofErr w:type="spellEnd"/>
      <w:r w:rsidRPr="00F90917">
        <w:rPr>
          <w:rFonts w:ascii="Arial" w:eastAsia="Times New Roman" w:hAnsi="Arial" w:cs="Arial"/>
          <w:color w:val="222222"/>
          <w:sz w:val="20"/>
          <w:szCs w:val="20"/>
          <w:shd w:val="clear" w:color="auto" w:fill="FFFFFF"/>
          <w:lang w:val="en-AU" w:eastAsia="en-GB"/>
        </w:rPr>
        <w:t xml:space="preserve">, E. F., Balbuena, J. A., Stouffer, D. B., &amp; </w:t>
      </w:r>
      <w:proofErr w:type="spellStart"/>
      <w:r w:rsidRPr="00F90917">
        <w:rPr>
          <w:rFonts w:ascii="Arial" w:eastAsia="Times New Roman" w:hAnsi="Arial" w:cs="Arial"/>
          <w:color w:val="222222"/>
          <w:sz w:val="20"/>
          <w:szCs w:val="20"/>
          <w:shd w:val="clear" w:color="auto" w:fill="FFFFFF"/>
          <w:lang w:val="en-AU" w:eastAsia="en-GB"/>
        </w:rPr>
        <w:t>Poisot</w:t>
      </w:r>
      <w:proofErr w:type="spellEnd"/>
      <w:r w:rsidRPr="00F90917">
        <w:rPr>
          <w:rFonts w:ascii="Arial" w:eastAsia="Times New Roman" w:hAnsi="Arial" w:cs="Arial"/>
          <w:color w:val="222222"/>
          <w:sz w:val="20"/>
          <w:szCs w:val="20"/>
          <w:shd w:val="clear" w:color="auto" w:fill="FFFFFF"/>
          <w:lang w:val="en-AU" w:eastAsia="en-GB"/>
        </w:rPr>
        <w:t xml:space="preserve">, T. (2017). </w:t>
      </w:r>
      <w:proofErr w:type="spellStart"/>
      <w:r w:rsidRPr="00F90917">
        <w:rPr>
          <w:rFonts w:ascii="Arial" w:eastAsia="Times New Roman" w:hAnsi="Arial" w:cs="Arial"/>
          <w:color w:val="222222"/>
          <w:sz w:val="20"/>
          <w:szCs w:val="20"/>
          <w:shd w:val="clear" w:color="auto" w:fill="FFFFFF"/>
          <w:lang w:val="en-AU" w:eastAsia="en-GB"/>
        </w:rPr>
        <w:t>paco</w:t>
      </w:r>
      <w:proofErr w:type="spellEnd"/>
      <w:r w:rsidRPr="00F90917">
        <w:rPr>
          <w:rFonts w:ascii="Arial" w:eastAsia="Times New Roman" w:hAnsi="Arial" w:cs="Arial"/>
          <w:color w:val="222222"/>
          <w:sz w:val="20"/>
          <w:szCs w:val="20"/>
          <w:shd w:val="clear" w:color="auto" w:fill="FFFFFF"/>
          <w:lang w:val="en-AU" w:eastAsia="en-GB"/>
        </w:rPr>
        <w:t xml:space="preserve">: implementing Procrustean Approach to </w:t>
      </w:r>
      <w:proofErr w:type="spellStart"/>
      <w:r w:rsidRPr="00F90917">
        <w:rPr>
          <w:rFonts w:ascii="Arial" w:eastAsia="Times New Roman" w:hAnsi="Arial" w:cs="Arial"/>
          <w:color w:val="222222"/>
          <w:sz w:val="20"/>
          <w:szCs w:val="20"/>
          <w:shd w:val="clear" w:color="auto" w:fill="FFFFFF"/>
          <w:lang w:val="en-AU" w:eastAsia="en-GB"/>
        </w:rPr>
        <w:t>Cophylogeny</w:t>
      </w:r>
      <w:proofErr w:type="spellEnd"/>
      <w:r w:rsidRPr="00F90917">
        <w:rPr>
          <w:rFonts w:ascii="Arial" w:eastAsia="Times New Roman" w:hAnsi="Arial" w:cs="Arial"/>
          <w:color w:val="222222"/>
          <w:sz w:val="20"/>
          <w:szCs w:val="20"/>
          <w:shd w:val="clear" w:color="auto" w:fill="FFFFFF"/>
          <w:lang w:val="en-AU" w:eastAsia="en-GB"/>
        </w:rPr>
        <w:t xml:space="preserve"> in R. </w:t>
      </w:r>
      <w:r w:rsidRPr="00F90917">
        <w:rPr>
          <w:rFonts w:ascii="Arial" w:eastAsia="Times New Roman" w:hAnsi="Arial" w:cs="Arial"/>
          <w:i/>
          <w:iCs/>
          <w:color w:val="222222"/>
          <w:sz w:val="20"/>
          <w:szCs w:val="20"/>
          <w:shd w:val="clear" w:color="auto" w:fill="FFFFFF"/>
          <w:lang w:val="en-AU" w:eastAsia="en-GB"/>
        </w:rPr>
        <w:t>Methods in Ecology and Evolution</w:t>
      </w:r>
      <w:r w:rsidRPr="00F90917">
        <w:rPr>
          <w:rFonts w:ascii="Arial" w:eastAsia="Times New Roman" w:hAnsi="Arial" w:cs="Arial"/>
          <w:color w:val="222222"/>
          <w:sz w:val="20"/>
          <w:szCs w:val="20"/>
          <w:shd w:val="clear" w:color="auto" w:fill="FFFFFF"/>
          <w:lang w:val="en-AU" w:eastAsia="en-GB"/>
        </w:rPr>
        <w:t>, </w:t>
      </w:r>
      <w:r w:rsidRPr="00F90917">
        <w:rPr>
          <w:rFonts w:ascii="Arial" w:eastAsia="Times New Roman" w:hAnsi="Arial" w:cs="Arial"/>
          <w:i/>
          <w:iCs/>
          <w:color w:val="222222"/>
          <w:sz w:val="20"/>
          <w:szCs w:val="20"/>
          <w:shd w:val="clear" w:color="auto" w:fill="FFFFFF"/>
          <w:lang w:val="en-AU" w:eastAsia="en-GB"/>
        </w:rPr>
        <w:t>8</w:t>
      </w:r>
      <w:r w:rsidRPr="00F90917">
        <w:rPr>
          <w:rFonts w:ascii="Arial" w:eastAsia="Times New Roman" w:hAnsi="Arial" w:cs="Arial"/>
          <w:color w:val="222222"/>
          <w:sz w:val="20"/>
          <w:szCs w:val="20"/>
          <w:shd w:val="clear" w:color="auto" w:fill="FFFFFF"/>
          <w:lang w:val="en-AU" w:eastAsia="en-GB"/>
        </w:rPr>
        <w:t>(8), 932-940.</w:t>
      </w:r>
    </w:p>
    <w:p w14:paraId="27290D7D" w14:textId="28FB873D" w:rsidR="00CA70A5" w:rsidRDefault="00CA70A5">
      <w:pPr>
        <w:pStyle w:val="CommentText"/>
      </w:pPr>
    </w:p>
  </w:comment>
  <w:comment w:id="138" w:author="Alexander Piper (DEDJTR)" w:date="2019-12-20T14:09:00Z" w:initials="AP(">
    <w:p w14:paraId="1CED9438" w14:textId="77777777" w:rsidR="00CA70A5" w:rsidRDefault="00CA70A5" w:rsidP="002052CF">
      <w:pPr>
        <w:pStyle w:val="CommentText"/>
      </w:pPr>
      <w:r>
        <w:rPr>
          <w:rStyle w:val="CommentReference"/>
        </w:rPr>
        <w:annotationRef/>
      </w:r>
      <w:r>
        <w:t>Have only had a quick play with these ideas so far, but they may be a more robust way of defining the ‘core’ microbiome than just mean abundance etc?</w:t>
      </w:r>
    </w:p>
    <w:p w14:paraId="615BDCDE" w14:textId="77777777" w:rsidR="00CA70A5" w:rsidRDefault="00CA70A5" w:rsidP="002052CF">
      <w:pPr>
        <w:pStyle w:val="CommentText"/>
      </w:pPr>
    </w:p>
    <w:p w14:paraId="1C351727" w14:textId="77777777" w:rsidR="00CA70A5" w:rsidRDefault="00CA70A5" w:rsidP="002052CF">
      <w:pPr>
        <w:pStyle w:val="CommentText"/>
      </w:pPr>
      <w:r>
        <w:t xml:space="preserve">Got a lot of the ideas from this paper: </w:t>
      </w:r>
      <w:hyperlink r:id="rId1" w:history="1">
        <w:r>
          <w:rPr>
            <w:rStyle w:val="Hyperlink"/>
          </w:rPr>
          <w:t>https://www.nature.com/articles/s41467-019-10191-3.pdf</w:t>
        </w:r>
      </w:hyperlink>
    </w:p>
  </w:comment>
  <w:comment w:id="142" w:author="Alexander Piper (DEDJTR)" w:date="2020-01-31T09:51:00Z" w:initials="AP(">
    <w:p w14:paraId="3BC5F93A" w14:textId="77777777" w:rsidR="00CA70A5" w:rsidRDefault="00CA70A5" w:rsidP="002052CF">
      <w:pPr>
        <w:pStyle w:val="CommentText"/>
      </w:pPr>
      <w:r>
        <w:rPr>
          <w:rStyle w:val="CommentReference"/>
        </w:rPr>
        <w:annotationRef/>
      </w:r>
      <w:r>
        <w:t>Further asses if the overall community was taxonomically clustered et?</w:t>
      </w:r>
    </w:p>
    <w:p w14:paraId="34F6F98B" w14:textId="77777777" w:rsidR="00CA70A5" w:rsidRDefault="00CA70A5" w:rsidP="002052CF">
      <w:pPr>
        <w:pStyle w:val="CommentText"/>
      </w:pPr>
    </w:p>
    <w:p w14:paraId="01D00A50" w14:textId="77777777" w:rsidR="00CA70A5" w:rsidRDefault="00CA70A5" w:rsidP="002052CF">
      <w:pPr>
        <w:pStyle w:val="CommentText"/>
      </w:pPr>
      <w:r>
        <w:t>NTI targets the shallow parts of the phylogeny (small phylogenetic grains)  as it measures distances between closely related species within a community</w:t>
      </w:r>
    </w:p>
    <w:p w14:paraId="2528571C" w14:textId="77777777" w:rsidR="00CA70A5" w:rsidRDefault="00CA70A5" w:rsidP="002052CF">
      <w:pPr>
        <w:pStyle w:val="CommentText"/>
      </w:pPr>
    </w:p>
    <w:p w14:paraId="17A2A1EC" w14:textId="77777777" w:rsidR="00CA70A5" w:rsidRDefault="00CA70A5" w:rsidP="002052CF">
      <w:pPr>
        <w:pStyle w:val="CommentText"/>
      </w:pPr>
      <w:r>
        <w:t>NRI in contrast measures the distance between all species in the community, thus covering an inclusive range of grains from small to large. Evidence of recent diversification phylogenetic clustering near tips</w:t>
      </w:r>
    </w:p>
    <w:p w14:paraId="552A8F8F" w14:textId="77777777" w:rsidR="00CA70A5" w:rsidRDefault="00CA70A5" w:rsidP="002052CF">
      <w:pPr>
        <w:pStyle w:val="CommentText"/>
      </w:pPr>
    </w:p>
    <w:p w14:paraId="5CD23CF6" w14:textId="77777777" w:rsidR="00CA70A5" w:rsidRDefault="00CA70A5" w:rsidP="002052CF">
      <w:pPr>
        <w:pStyle w:val="CommentText"/>
      </w:pPr>
      <w:r>
        <w:t xml:space="preserve">Recent work has shown that diet-related(Horizontal) colonisation predicts the structure of microbial communities, </w:t>
      </w:r>
      <w:proofErr w:type="spellStart"/>
      <w:r>
        <w:t>whearas</w:t>
      </w:r>
      <w:proofErr w:type="spellEnd"/>
      <w:r>
        <w:t xml:space="preserve"> small-grained community structure reflects mostly vertical co-speciation with the host. Relate this to NTI/NRI and BTDD</w:t>
      </w:r>
    </w:p>
    <w:p w14:paraId="0879854F" w14:textId="77777777" w:rsidR="00CA70A5" w:rsidRDefault="00CA70A5" w:rsidP="002052CF">
      <w:pPr>
        <w:pStyle w:val="CommentText"/>
      </w:pPr>
    </w:p>
    <w:p w14:paraId="38FBD64E" w14:textId="77777777" w:rsidR="00CA70A5" w:rsidRDefault="00CA70A5" w:rsidP="002052CF">
      <w:pPr>
        <w:pStyle w:val="CommentText"/>
      </w:pPr>
      <w:proofErr w:type="spellStart"/>
      <w:r>
        <w:t>Groussin</w:t>
      </w:r>
      <w:proofErr w:type="spellEnd"/>
      <w:r>
        <w:t xml:space="preserve"> et al</w:t>
      </w:r>
    </w:p>
    <w:p w14:paraId="3059476D" w14:textId="77777777" w:rsidR="00CA70A5" w:rsidRDefault="00CA70A5" w:rsidP="002052CF">
      <w:pPr>
        <w:pStyle w:val="CommentText"/>
      </w:pPr>
    </w:p>
    <w:p w14:paraId="6C15F94F" w14:textId="77777777" w:rsidR="00CA70A5" w:rsidRDefault="00CA70A5" w:rsidP="002052CF">
      <w:pPr>
        <w:pStyle w:val="CommentText"/>
      </w:pPr>
      <w:proofErr w:type="spellStart"/>
      <w:r>
        <w:t>hylogenetically</w:t>
      </w:r>
      <w:proofErr w:type="spellEnd"/>
      <w:r>
        <w:t xml:space="preserve"> </w:t>
      </w:r>
      <w:proofErr w:type="spellStart"/>
      <w:r>
        <w:t>overdispersed</w:t>
      </w:r>
      <w:proofErr w:type="spellEnd"/>
      <w:r>
        <w:t xml:space="preserve"> microbial communities are the result of species-specific interactions between closely related taxa when they compete for similar resources [70], and bacterial traits that have converged throughout evolution to prevail in the environment, resulting in redundant capacity of their microbiomes [67,71]. In nature, </w:t>
      </w:r>
      <w:proofErr w:type="spellStart"/>
      <w:r>
        <w:t>overdispersed</w:t>
      </w:r>
      <w:proofErr w:type="spellEnd"/>
      <w:r>
        <w:t xml:space="preserve"> taxa across a phylogeny might be considered the rule rather than the exception [67].</w:t>
      </w:r>
    </w:p>
  </w:comment>
  <w:comment w:id="147" w:author="Alexander Piper (DEDJTR)" w:date="2020-01-31T15:02:00Z" w:initials="AP(">
    <w:p w14:paraId="3C7EC225" w14:textId="3A776A07" w:rsidR="00CA70A5" w:rsidRDefault="00CA70A5" w:rsidP="007342FE">
      <w:pPr>
        <w:pStyle w:val="CommentText"/>
      </w:pPr>
      <w:r>
        <w:rPr>
          <w:rStyle w:val="CommentReference"/>
        </w:rPr>
        <w:annotationRef/>
      </w:r>
      <w:r>
        <w:rPr>
          <w:rStyle w:val="CommentReference"/>
        </w:rPr>
        <w:t xml:space="preserve">Note: a large change here comes due to the use of the new Silva 138 database, where they have pulled </w:t>
      </w:r>
      <w:proofErr w:type="spellStart"/>
      <w:r>
        <w:rPr>
          <w:rStyle w:val="CommentReference"/>
        </w:rPr>
        <w:t>Carsonella</w:t>
      </w:r>
      <w:proofErr w:type="spellEnd"/>
      <w:r>
        <w:rPr>
          <w:rStyle w:val="CommentReference"/>
        </w:rPr>
        <w:t xml:space="preserve"> out of </w:t>
      </w:r>
      <w:proofErr w:type="spellStart"/>
      <w:r>
        <w:rPr>
          <w:rStyle w:val="CommentReference"/>
        </w:rPr>
        <w:t>enterobacteriaceae</w:t>
      </w:r>
      <w:proofErr w:type="spellEnd"/>
    </w:p>
  </w:comment>
  <w:comment w:id="148" w:author="Alexander Piper (DJPR)" w:date="2020-04-19T12:26:00Z" w:initials="AP(">
    <w:p w14:paraId="39507B52" w14:textId="40A90E32" w:rsidR="00CA70A5" w:rsidRDefault="00CA70A5">
      <w:pPr>
        <w:pStyle w:val="CommentText"/>
      </w:pPr>
      <w:r>
        <w:rPr>
          <w:rStyle w:val="CommentReference"/>
        </w:rPr>
        <w:annotationRef/>
      </w:r>
      <w:r>
        <w:t>See prevalence supplementary</w:t>
      </w:r>
    </w:p>
  </w:comment>
  <w:comment w:id="149" w:author="Alexander Piper (DJPR)" w:date="2020-04-19T11:35:00Z" w:initials="AP(">
    <w:p w14:paraId="7F0F9E38" w14:textId="717B2088" w:rsidR="00CA70A5" w:rsidRDefault="00CA70A5">
      <w:pPr>
        <w:pStyle w:val="CommentText"/>
      </w:pPr>
      <w:r>
        <w:rPr>
          <w:rStyle w:val="CommentReference"/>
        </w:rPr>
        <w:annotationRef/>
      </w:r>
      <w:r>
        <w:t xml:space="preserve">Note </w:t>
      </w:r>
      <w:proofErr w:type="spellStart"/>
      <w:r>
        <w:t>ive</w:t>
      </w:r>
      <w:proofErr w:type="spellEnd"/>
      <w:r>
        <w:t xml:space="preserve"> removed the discussion of individual bacterial taxa as the taxonomy has changed a fair bit with SILVA 138. I don’t really have context of the important bacterial taxa to highlight, so if you want this its best if you go through the taxonomic summary table yourself</w:t>
      </w:r>
    </w:p>
  </w:comment>
  <w:comment w:id="150" w:author="Alexander Piper (DEDJTR)" w:date="2019-12-20T18:18:00Z" w:initials="AP(">
    <w:p w14:paraId="425A9E2F" w14:textId="1241CE03" w:rsidR="00CA70A5" w:rsidRDefault="00CA70A5">
      <w:pPr>
        <w:pStyle w:val="CommentText"/>
      </w:pPr>
      <w:r>
        <w:rPr>
          <w:rStyle w:val="CommentReference"/>
        </w:rPr>
        <w:annotationRef/>
      </w:r>
      <w:r>
        <w:t>Redo this, collapsed by species and arranged by the psyllid host phylogeny. This should be able to summarise the results of all the ‘</w:t>
      </w:r>
      <w:proofErr w:type="spellStart"/>
      <w:r>
        <w:t>phylosymbiosis</w:t>
      </w:r>
      <w:proofErr w:type="spellEnd"/>
      <w:r>
        <w:t>’ tests</w:t>
      </w:r>
    </w:p>
  </w:comment>
  <w:comment w:id="155" w:author="Alexander Piper (DJPR)" w:date="2020-04-19T16:10:00Z" w:initials="AP(">
    <w:p w14:paraId="20F67A90" w14:textId="77777777" w:rsidR="006368D2" w:rsidRPr="006368D2" w:rsidRDefault="006368D2" w:rsidP="006368D2">
      <w:pPr>
        <w:rPr>
          <w:rFonts w:ascii="Times New Roman" w:eastAsia="Times New Roman" w:hAnsi="Times New Roman" w:cs="Times New Roman"/>
          <w:sz w:val="24"/>
          <w:szCs w:val="24"/>
          <w:lang w:val="en-AU" w:eastAsia="en-GB"/>
        </w:rPr>
      </w:pPr>
      <w:r>
        <w:rPr>
          <w:rStyle w:val="CommentReference"/>
        </w:rPr>
        <w:annotationRef/>
      </w:r>
      <w:r>
        <w:t xml:space="preserve">Note that in the latest SILVA release which I have used for the analysis, </w:t>
      </w:r>
      <w:proofErr w:type="spellStart"/>
      <w:r>
        <w:t>Carsonella</w:t>
      </w:r>
      <w:proofErr w:type="spellEnd"/>
      <w:r>
        <w:t xml:space="preserve"> has been moved out of Enterobacteriaceae into </w:t>
      </w:r>
      <w:proofErr w:type="spellStart"/>
      <w:r w:rsidRPr="006368D2">
        <w:rPr>
          <w:rFonts w:ascii="Trebuchet MS" w:eastAsia="Times New Roman" w:hAnsi="Trebuchet MS" w:cs="Times New Roman"/>
          <w:color w:val="2299CA"/>
          <w:sz w:val="20"/>
          <w:szCs w:val="20"/>
          <w:shd w:val="clear" w:color="auto" w:fill="FFFFFF"/>
          <w:lang w:val="en-AU" w:eastAsia="en-GB"/>
        </w:rPr>
        <w:t>Gammaproteobacteria_incertae_sedis</w:t>
      </w:r>
      <w:proofErr w:type="spellEnd"/>
    </w:p>
    <w:p w14:paraId="50316137" w14:textId="2AC8B896" w:rsidR="006368D2" w:rsidRDefault="006368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5C9903" w15:done="0"/>
  <w15:commentEx w15:paraId="4E935C95" w15:done="0"/>
  <w15:commentEx w15:paraId="33CEA292" w15:done="0"/>
  <w15:commentEx w15:paraId="66E24F12" w15:paraIdParent="33CEA292" w15:done="0"/>
  <w15:commentEx w15:paraId="2A38092D" w15:done="0"/>
  <w15:commentEx w15:paraId="76D39E6D" w15:done="0"/>
  <w15:commentEx w15:paraId="692C5A40" w15:paraIdParent="76D39E6D" w15:done="0"/>
  <w15:commentEx w15:paraId="2F71A28D" w15:done="0"/>
  <w15:commentEx w15:paraId="700EB2A3" w15:paraIdParent="2F71A28D" w15:done="0"/>
  <w15:commentEx w15:paraId="227F9BA6" w15:done="0"/>
  <w15:commentEx w15:paraId="574C52BC" w15:paraIdParent="227F9BA6" w15:done="0"/>
  <w15:commentEx w15:paraId="79598204" w15:done="0"/>
  <w15:commentEx w15:paraId="711D5336" w15:paraIdParent="79598204" w15:done="0"/>
  <w15:commentEx w15:paraId="327441DA" w15:done="0"/>
  <w15:commentEx w15:paraId="4D120A4A" w15:done="0"/>
  <w15:commentEx w15:paraId="3AE417D4" w15:done="0"/>
  <w15:commentEx w15:paraId="652910DF" w15:done="0"/>
  <w15:commentEx w15:paraId="6663B22A" w15:done="0"/>
  <w15:commentEx w15:paraId="6DF01479" w15:done="0"/>
  <w15:commentEx w15:paraId="41540947" w15:done="0"/>
  <w15:commentEx w15:paraId="2EAD4ABE" w15:done="0"/>
  <w15:commentEx w15:paraId="12DE734C" w15:done="0"/>
  <w15:commentEx w15:paraId="26874D56" w15:done="0"/>
  <w15:commentEx w15:paraId="1A0080E6" w15:done="0"/>
  <w15:commentEx w15:paraId="1E60ECDB" w15:done="0"/>
  <w15:commentEx w15:paraId="6EC3053C" w15:done="0"/>
  <w15:commentEx w15:paraId="7693A25A" w15:done="0"/>
  <w15:commentEx w15:paraId="733F350A" w15:done="0"/>
  <w15:commentEx w15:paraId="7FA8C3C3" w15:done="0"/>
  <w15:commentEx w15:paraId="235890C6" w15:done="0"/>
  <w15:commentEx w15:paraId="7B7652BE" w15:done="0"/>
  <w15:commentEx w15:paraId="5C91F484" w15:done="0"/>
  <w15:commentEx w15:paraId="0350078B" w15:done="0"/>
  <w15:commentEx w15:paraId="27290D7D" w15:done="0"/>
  <w15:commentEx w15:paraId="1C351727" w15:done="0"/>
  <w15:commentEx w15:paraId="6C15F94F" w15:done="0"/>
  <w15:commentEx w15:paraId="3C7EC225" w15:done="0"/>
  <w15:commentEx w15:paraId="39507B52" w15:done="0"/>
  <w15:commentEx w15:paraId="7F0F9E38" w15:done="0"/>
  <w15:commentEx w15:paraId="425A9E2F" w15:done="0"/>
  <w15:commentEx w15:paraId="50316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AD0A" w16cex:dateUtc="2020-04-19T00:57:00Z"/>
  <w16cex:commentExtensible w16cex:durableId="2246AD5A" w16cex:dateUtc="2020-04-19T00:58:00Z"/>
  <w16cex:commentExtensible w16cex:durableId="2246ADE8" w16cex:dateUtc="2020-04-19T01:00:00Z"/>
  <w16cex:commentExtensible w16cex:durableId="2246AE1F" w16cex:dateUtc="2020-04-19T01:01:00Z"/>
  <w16cex:commentExtensible w16cex:durableId="2246AE42" w16cex:dateUtc="2020-04-19T01:02:00Z"/>
  <w16cex:commentExtensible w16cex:durableId="2246AB6B" w16cex:dateUtc="2020-04-19T00:50:00Z"/>
  <w16cex:commentExtensible w16cex:durableId="2246AF5A" w16cex:dateUtc="2020-04-19T01:07:00Z"/>
  <w16cex:commentExtensible w16cex:durableId="2246AF2C" w16cex:dateUtc="2020-04-19T01:06:00Z"/>
  <w16cex:commentExtensible w16cex:durableId="2246AF99" w16cex:dateUtc="2020-04-19T01:08:00Z"/>
  <w16cex:commentExtensible w16cex:durableId="2246AF74" w16cex:dateUtc="2020-04-19T01:07:00Z"/>
  <w16cex:commentExtensible w16cex:durableId="2246C57C" w16cex:dateUtc="2020-04-19T02:41:00Z"/>
  <w16cex:commentExtensible w16cex:durableId="2246AFE9" w16cex:dateUtc="2020-04-19T01:09:00Z"/>
  <w16cex:commentExtensible w16cex:durableId="2246B034" w16cex:dateUtc="2020-04-19T01:10:00Z"/>
  <w16cex:commentExtensible w16cex:durableId="2246B078" w16cex:dateUtc="2020-04-19T01:11:00Z"/>
  <w16cex:commentExtensible w16cex:durableId="2246B0A4" w16cex:dateUtc="2020-04-19T01:12:00Z"/>
  <w16cex:commentExtensible w16cex:durableId="2246B139" w16cex:dateUtc="2020-04-19T01:15:00Z"/>
  <w16cex:commentExtensible w16cex:durableId="2246B185" w16cex:dateUtc="2020-04-19T01:16:00Z"/>
  <w16cex:commentExtensible w16cex:durableId="2246B3FD" w16cex:dateUtc="2020-04-19T01:26:00Z"/>
  <w16cex:commentExtensible w16cex:durableId="2246B38E" w16cex:dateUtc="2020-04-19T01:25:00Z"/>
  <w16cex:commentExtensible w16cex:durableId="2246B1FC" w16cex:dateUtc="2020-04-19T01:18:00Z"/>
  <w16cex:commentExtensible w16cex:durableId="2246C1F4" w16cex:dateUtc="2020-04-19T02:26:00Z"/>
  <w16cex:commentExtensible w16cex:durableId="2246B618" w16cex:dateUtc="2020-04-19T01:35:00Z"/>
  <w16cex:commentExtensible w16cex:durableId="2246F666" w16cex:dateUtc="2020-04-19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5C9903" w16cid:durableId="21F63D8F"/>
  <w16cid:commentId w16cid:paraId="4E935C95" w16cid:durableId="21F635BC"/>
  <w16cid:commentId w16cid:paraId="33CEA292" w16cid:durableId="21F635BD"/>
  <w16cid:commentId w16cid:paraId="66E24F12" w16cid:durableId="21F63E29"/>
  <w16cid:commentId w16cid:paraId="2A38092D" w16cid:durableId="21F64069"/>
  <w16cid:commentId w16cid:paraId="76D39E6D" w16cid:durableId="21F64473"/>
  <w16cid:commentId w16cid:paraId="692C5A40" w16cid:durableId="21F64799"/>
  <w16cid:commentId w16cid:paraId="2F71A28D" w16cid:durableId="21F64472"/>
  <w16cid:commentId w16cid:paraId="700EB2A3" w16cid:durableId="21F6478D"/>
  <w16cid:commentId w16cid:paraId="227F9BA6" w16cid:durableId="21F635C4"/>
  <w16cid:commentId w16cid:paraId="574C52BC" w16cid:durableId="21F641C6"/>
  <w16cid:commentId w16cid:paraId="79598204" w16cid:durableId="21F635C6"/>
  <w16cid:commentId w16cid:paraId="711D5336" w16cid:durableId="21F642E7"/>
  <w16cid:commentId w16cid:paraId="327441DA" w16cid:durableId="2246AD0A"/>
  <w16cid:commentId w16cid:paraId="4D120A4A" w16cid:durableId="2246AD5A"/>
  <w16cid:commentId w16cid:paraId="3AE417D4" w16cid:durableId="2246ADE8"/>
  <w16cid:commentId w16cid:paraId="652910DF" w16cid:durableId="2246AE1F"/>
  <w16cid:commentId w16cid:paraId="6663B22A" w16cid:durableId="2246AE42"/>
  <w16cid:commentId w16cid:paraId="6DF01479" w16cid:durableId="2246AB6B"/>
  <w16cid:commentId w16cid:paraId="41540947" w16cid:durableId="2246AF5A"/>
  <w16cid:commentId w16cid:paraId="2EAD4ABE" w16cid:durableId="21DE91BA"/>
  <w16cid:commentId w16cid:paraId="12DE734C" w16cid:durableId="2246AF2C"/>
  <w16cid:commentId w16cid:paraId="26874D56" w16cid:durableId="2246AF99"/>
  <w16cid:commentId w16cid:paraId="1A0080E6" w16cid:durableId="2246AF74"/>
  <w16cid:commentId w16cid:paraId="1E60ECDB" w16cid:durableId="2246C57C"/>
  <w16cid:commentId w16cid:paraId="6EC3053C" w16cid:durableId="2246AFE9"/>
  <w16cid:commentId w16cid:paraId="7693A25A" w16cid:durableId="2246B034"/>
  <w16cid:commentId w16cid:paraId="733F350A" w16cid:durableId="2246B078"/>
  <w16cid:commentId w16cid:paraId="7FA8C3C3" w16cid:durableId="2246B0A4"/>
  <w16cid:commentId w16cid:paraId="235890C6" w16cid:durableId="2246B139"/>
  <w16cid:commentId w16cid:paraId="7B7652BE" w16cid:durableId="2246B185"/>
  <w16cid:commentId w16cid:paraId="5C91F484" w16cid:durableId="2246B3FD"/>
  <w16cid:commentId w16cid:paraId="0350078B" w16cid:durableId="2246B38E"/>
  <w16cid:commentId w16cid:paraId="27290D7D" w16cid:durableId="2246B1FC"/>
  <w16cid:commentId w16cid:paraId="1C351727" w16cid:durableId="223DFD1C"/>
  <w16cid:commentId w16cid:paraId="6C15F94F" w16cid:durableId="223DFD1B"/>
  <w16cid:commentId w16cid:paraId="3C7EC225" w16cid:durableId="21DEC001"/>
  <w16cid:commentId w16cid:paraId="39507B52" w16cid:durableId="2246C1F4"/>
  <w16cid:commentId w16cid:paraId="7F0F9E38" w16cid:durableId="2246B618"/>
  <w16cid:commentId w16cid:paraId="425A9E2F" w16cid:durableId="21A78EE9"/>
  <w16cid:commentId w16cid:paraId="50316137" w16cid:durableId="2246F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8D741" w14:textId="77777777" w:rsidR="00FF6F6F" w:rsidRDefault="00FF6F6F" w:rsidP="00876D6F">
      <w:pPr>
        <w:spacing w:after="0" w:line="240" w:lineRule="auto"/>
      </w:pPr>
      <w:r>
        <w:separator/>
      </w:r>
    </w:p>
  </w:endnote>
  <w:endnote w:type="continuationSeparator" w:id="0">
    <w:p w14:paraId="72FC973B" w14:textId="77777777" w:rsidR="00FF6F6F" w:rsidRDefault="00FF6F6F" w:rsidP="0087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NFMH I+ TTC C 390o 00">
    <w:altName w:val="Calibri"/>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5319090"/>
      <w:docPartObj>
        <w:docPartGallery w:val="Page Numbers (Bottom of Page)"/>
        <w:docPartUnique/>
      </w:docPartObj>
    </w:sdtPr>
    <w:sdtEndPr>
      <w:rPr>
        <w:noProof/>
      </w:rPr>
    </w:sdtEndPr>
    <w:sdtContent>
      <w:p w14:paraId="00911C1F" w14:textId="77777777" w:rsidR="00CA70A5" w:rsidRDefault="00CA70A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9F0858F" w14:textId="77777777" w:rsidR="00CA70A5" w:rsidRDefault="00CA7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80577" w14:textId="77777777" w:rsidR="00FF6F6F" w:rsidRDefault="00FF6F6F" w:rsidP="00876D6F">
      <w:pPr>
        <w:spacing w:after="0" w:line="240" w:lineRule="auto"/>
      </w:pPr>
      <w:r>
        <w:separator/>
      </w:r>
    </w:p>
  </w:footnote>
  <w:footnote w:type="continuationSeparator" w:id="0">
    <w:p w14:paraId="77C262F8" w14:textId="77777777" w:rsidR="00FF6F6F" w:rsidRDefault="00FF6F6F" w:rsidP="0087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3C352" w14:textId="3A801110" w:rsidR="00CA70A5" w:rsidRDefault="00CA70A5">
    <w:pPr>
      <w:pStyle w:val="Header"/>
    </w:pPr>
    <w:r>
      <w:t>PNAS – no formatting required</w:t>
    </w:r>
  </w:p>
  <w:p w14:paraId="5E1B726B" w14:textId="77777777" w:rsidR="00CA70A5" w:rsidRDefault="00CA70A5">
    <w:pPr>
      <w:pStyle w:val="Header"/>
    </w:pPr>
  </w:p>
  <w:sdt>
    <w:sdtPr>
      <w:id w:val="-252435391"/>
      <w:docPartObj>
        <w:docPartGallery w:val="Watermarks"/>
        <w:docPartUnique/>
      </w:docPartObj>
    </w:sdtPr>
    <w:sdtContent>
      <w:p w14:paraId="160696FA" w14:textId="77777777" w:rsidR="00CA70A5" w:rsidRDefault="00FF6F6F">
        <w:pPr>
          <w:pStyle w:val="Header"/>
        </w:pPr>
        <w:r>
          <w:rPr>
            <w:noProof/>
            <w:lang w:val="en-US" w:eastAsia="en-US"/>
          </w:rPr>
          <w:pict w14:anchorId="0A94F9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752D"/>
    <w:multiLevelType w:val="multilevel"/>
    <w:tmpl w:val="00344D68"/>
    <w:lvl w:ilvl="0">
      <w:start w:val="1"/>
      <w:numFmt w:val="decimal"/>
      <w:pStyle w:val="Heading1"/>
      <w:suff w:val="nothing"/>
      <w:lvlText w:val="Chapter %1"/>
      <w:lvlJc w:val="left"/>
      <w:pPr>
        <w:ind w:left="35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FFFFFF" w:themeColor="background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A4D65"/>
    <w:multiLevelType w:val="multilevel"/>
    <w:tmpl w:val="845C4836"/>
    <w:lvl w:ilvl="0">
      <w:start w:val="1"/>
      <w:numFmt w:val="upperLetter"/>
      <w:pStyle w:val="App1"/>
      <w:suff w:val="nothing"/>
      <w:lvlText w:val="Appendix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6F5E39"/>
    <w:multiLevelType w:val="multilevel"/>
    <w:tmpl w:val="F0044E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374CD7"/>
    <w:multiLevelType w:val="hybridMultilevel"/>
    <w:tmpl w:val="51A0DE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D16F0A"/>
    <w:multiLevelType w:val="multilevel"/>
    <w:tmpl w:val="0E6C854E"/>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b/>
        <w:i/>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CA2F2E"/>
    <w:multiLevelType w:val="hybridMultilevel"/>
    <w:tmpl w:val="659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6632989"/>
    <w:multiLevelType w:val="hybridMultilevel"/>
    <w:tmpl w:val="5CAE0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CD65BF"/>
    <w:multiLevelType w:val="multilevel"/>
    <w:tmpl w:val="3334C1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E850CC"/>
    <w:multiLevelType w:val="multilevel"/>
    <w:tmpl w:val="F12AA184"/>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3DCE4F05"/>
    <w:multiLevelType w:val="hybridMultilevel"/>
    <w:tmpl w:val="76007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C33414"/>
    <w:multiLevelType w:val="hybridMultilevel"/>
    <w:tmpl w:val="386E5C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44B57"/>
    <w:multiLevelType w:val="hybridMultilevel"/>
    <w:tmpl w:val="0A02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12E2F"/>
    <w:multiLevelType w:val="multilevel"/>
    <w:tmpl w:val="E3C20D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514763"/>
    <w:multiLevelType w:val="hybridMultilevel"/>
    <w:tmpl w:val="7BEA3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8821FE"/>
    <w:multiLevelType w:val="hybridMultilevel"/>
    <w:tmpl w:val="681A03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4D969EC"/>
    <w:multiLevelType w:val="hybridMultilevel"/>
    <w:tmpl w:val="BE6EF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0"/>
  </w:num>
  <w:num w:numId="5">
    <w:abstractNumId w:val="3"/>
  </w:num>
  <w:num w:numId="6">
    <w:abstractNumId w:val="5"/>
  </w:num>
  <w:num w:numId="7">
    <w:abstractNumId w:val="8"/>
  </w:num>
  <w:num w:numId="8">
    <w:abstractNumId w:val="15"/>
  </w:num>
  <w:num w:numId="9">
    <w:abstractNumId w:val="14"/>
  </w:num>
  <w:num w:numId="10">
    <w:abstractNumId w:val="9"/>
  </w:num>
  <w:num w:numId="11">
    <w:abstractNumId w:val="2"/>
  </w:num>
  <w:num w:numId="12">
    <w:abstractNumId w:val="13"/>
  </w:num>
  <w:num w:numId="13">
    <w:abstractNumId w:val="11"/>
  </w:num>
  <w:num w:numId="14">
    <w:abstractNumId w:val="7"/>
  </w:num>
  <w:num w:numId="15">
    <w:abstractNumId w:val="12"/>
  </w:num>
  <w:num w:numId="16">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esco Martoni (DEDJTR)">
    <w15:presenceInfo w15:providerId="AD" w15:userId="S::francesco.martoni@agriculture.vic.gov.au::b1fa99da-dcf7-443e-b15b-5873dacb4b8c"/>
  </w15:person>
  <w15:person w15:author="Simon Bulman">
    <w15:presenceInfo w15:providerId="AD" w15:userId="S-1-5-21-4203918484-111196964-97655331-3582"/>
  </w15:person>
  <w15:person w15:author="Alexander Piper (DJPR)">
    <w15:presenceInfo w15:providerId="AD" w15:userId="S::alexander.piper@ecodev.vic.gov.au::03115bc2-e66c-46c3-b298-a253ec77423b"/>
  </w15:person>
  <w15:person w15:author="Alexander Piper (DEDJTR)">
    <w15:presenceInfo w15:providerId="AD" w15:userId="S::alexander.piper@agriculture.vic.gov.au::03115bc2-e66c-46c3-b298-a253ec774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 Phylogenetics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tzd2rzksr5zberzvivfv5kv0deztfsptef&quot;&gt;My EndNote Library&lt;record-ids&gt;&lt;item&gt;4&lt;/item&gt;&lt;item&gt;8&lt;/item&gt;&lt;item&gt;9&lt;/item&gt;&lt;item&gt;19&lt;/item&gt;&lt;item&gt;25&lt;/item&gt;&lt;item&gt;34&lt;/item&gt;&lt;item&gt;35&lt;/item&gt;&lt;item&gt;37&lt;/item&gt;&lt;item&gt;45&lt;/item&gt;&lt;item&gt;54&lt;/item&gt;&lt;item&gt;59&lt;/item&gt;&lt;item&gt;64&lt;/item&gt;&lt;item&gt;65&lt;/item&gt;&lt;item&gt;68&lt;/item&gt;&lt;item&gt;77&lt;/item&gt;&lt;item&gt;109&lt;/item&gt;&lt;item&gt;125&lt;/item&gt;&lt;item&gt;126&lt;/item&gt;&lt;item&gt;128&lt;/item&gt;&lt;item&gt;132&lt;/item&gt;&lt;item&gt;135&lt;/item&gt;&lt;item&gt;154&lt;/item&gt;&lt;item&gt;174&lt;/item&gt;&lt;item&gt;175&lt;/item&gt;&lt;item&gt;176&lt;/item&gt;&lt;item&gt;184&lt;/item&gt;&lt;item&gt;185&lt;/item&gt;&lt;item&gt;222&lt;/item&gt;&lt;item&gt;225&lt;/item&gt;&lt;item&gt;258&lt;/item&gt;&lt;item&gt;288&lt;/item&gt;&lt;item&gt;472&lt;/item&gt;&lt;item&gt;483&lt;/item&gt;&lt;item&gt;525&lt;/item&gt;&lt;item&gt;526&lt;/item&gt;&lt;item&gt;527&lt;/item&gt;&lt;item&gt;528&lt;/item&gt;&lt;item&gt;529&lt;/item&gt;&lt;item&gt;530&lt;/item&gt;&lt;item&gt;568&lt;/item&gt;&lt;item&gt;571&lt;/item&gt;&lt;item&gt;579&lt;/item&gt;&lt;item&gt;583&lt;/item&gt;&lt;item&gt;616&lt;/item&gt;&lt;item&gt;617&lt;/item&gt;&lt;item&gt;618&lt;/item&gt;&lt;item&gt;619&lt;/item&gt;&lt;item&gt;620&lt;/item&gt;&lt;item&gt;621&lt;/item&gt;&lt;item&gt;622&lt;/item&gt;&lt;item&gt;623&lt;/item&gt;&lt;item&gt;661&lt;/item&gt;&lt;item&gt;714&lt;/item&gt;&lt;item&gt;715&lt;/item&gt;&lt;item&gt;722&lt;/item&gt;&lt;item&gt;723&lt;/item&gt;&lt;item&gt;725&lt;/item&gt;&lt;item&gt;729&lt;/item&gt;&lt;item&gt;734&lt;/item&gt;&lt;item&gt;735&lt;/item&gt;&lt;item&gt;736&lt;/item&gt;&lt;item&gt;737&lt;/item&gt;&lt;/record-ids&gt;&lt;/item&gt;&lt;/Libraries&gt;"/>
  </w:docVars>
  <w:rsids>
    <w:rsidRoot w:val="00A94C72"/>
    <w:rsid w:val="00001033"/>
    <w:rsid w:val="00005A6D"/>
    <w:rsid w:val="00010489"/>
    <w:rsid w:val="0001243C"/>
    <w:rsid w:val="000128F2"/>
    <w:rsid w:val="00013B97"/>
    <w:rsid w:val="00014DB4"/>
    <w:rsid w:val="00020031"/>
    <w:rsid w:val="00020BF7"/>
    <w:rsid w:val="00026236"/>
    <w:rsid w:val="000349A9"/>
    <w:rsid w:val="00036675"/>
    <w:rsid w:val="000366F3"/>
    <w:rsid w:val="00042107"/>
    <w:rsid w:val="00042F13"/>
    <w:rsid w:val="000448AA"/>
    <w:rsid w:val="000456C2"/>
    <w:rsid w:val="00051BD1"/>
    <w:rsid w:val="00051EB7"/>
    <w:rsid w:val="00054B33"/>
    <w:rsid w:val="00054E35"/>
    <w:rsid w:val="00055211"/>
    <w:rsid w:val="0006059B"/>
    <w:rsid w:val="0006455F"/>
    <w:rsid w:val="00065F83"/>
    <w:rsid w:val="000707DD"/>
    <w:rsid w:val="00070EDF"/>
    <w:rsid w:val="00070F74"/>
    <w:rsid w:val="00071C4B"/>
    <w:rsid w:val="000744E3"/>
    <w:rsid w:val="0007672B"/>
    <w:rsid w:val="00080530"/>
    <w:rsid w:val="00080542"/>
    <w:rsid w:val="00080D83"/>
    <w:rsid w:val="00082083"/>
    <w:rsid w:val="00083961"/>
    <w:rsid w:val="000864C3"/>
    <w:rsid w:val="000874C1"/>
    <w:rsid w:val="00091CA4"/>
    <w:rsid w:val="00092AA8"/>
    <w:rsid w:val="0009604A"/>
    <w:rsid w:val="000A1748"/>
    <w:rsid w:val="000A1CD8"/>
    <w:rsid w:val="000A5DDB"/>
    <w:rsid w:val="000A62E4"/>
    <w:rsid w:val="000A67E2"/>
    <w:rsid w:val="000A7D57"/>
    <w:rsid w:val="000B0418"/>
    <w:rsid w:val="000B51AB"/>
    <w:rsid w:val="000B65AF"/>
    <w:rsid w:val="000B731C"/>
    <w:rsid w:val="000C0009"/>
    <w:rsid w:val="000C1FEC"/>
    <w:rsid w:val="000C2037"/>
    <w:rsid w:val="000C4B36"/>
    <w:rsid w:val="000C5671"/>
    <w:rsid w:val="000D0357"/>
    <w:rsid w:val="000D0CF2"/>
    <w:rsid w:val="000D259A"/>
    <w:rsid w:val="000D3470"/>
    <w:rsid w:val="000D3498"/>
    <w:rsid w:val="000D5600"/>
    <w:rsid w:val="000D7C4C"/>
    <w:rsid w:val="000E1ED8"/>
    <w:rsid w:val="000E5870"/>
    <w:rsid w:val="000E59EC"/>
    <w:rsid w:val="000F0370"/>
    <w:rsid w:val="000F0D2A"/>
    <w:rsid w:val="000F1596"/>
    <w:rsid w:val="000F15D2"/>
    <w:rsid w:val="000F17E6"/>
    <w:rsid w:val="000F2190"/>
    <w:rsid w:val="000F2364"/>
    <w:rsid w:val="00100AC5"/>
    <w:rsid w:val="00101318"/>
    <w:rsid w:val="0010526C"/>
    <w:rsid w:val="00105859"/>
    <w:rsid w:val="00105C84"/>
    <w:rsid w:val="001102AE"/>
    <w:rsid w:val="0011584F"/>
    <w:rsid w:val="00115B28"/>
    <w:rsid w:val="00115C86"/>
    <w:rsid w:val="0011705B"/>
    <w:rsid w:val="00117515"/>
    <w:rsid w:val="001179B7"/>
    <w:rsid w:val="00117D59"/>
    <w:rsid w:val="0012051E"/>
    <w:rsid w:val="00122B21"/>
    <w:rsid w:val="00123022"/>
    <w:rsid w:val="00123103"/>
    <w:rsid w:val="001232A6"/>
    <w:rsid w:val="00124DBC"/>
    <w:rsid w:val="00126122"/>
    <w:rsid w:val="00132201"/>
    <w:rsid w:val="001328DB"/>
    <w:rsid w:val="0013349E"/>
    <w:rsid w:val="00134147"/>
    <w:rsid w:val="00142D77"/>
    <w:rsid w:val="00152CA3"/>
    <w:rsid w:val="00153B87"/>
    <w:rsid w:val="00154012"/>
    <w:rsid w:val="00154049"/>
    <w:rsid w:val="001606B5"/>
    <w:rsid w:val="00172271"/>
    <w:rsid w:val="0017353E"/>
    <w:rsid w:val="00180128"/>
    <w:rsid w:val="00181653"/>
    <w:rsid w:val="00185927"/>
    <w:rsid w:val="00186EF8"/>
    <w:rsid w:val="00187C1E"/>
    <w:rsid w:val="0019070B"/>
    <w:rsid w:val="00190E6C"/>
    <w:rsid w:val="00191B4D"/>
    <w:rsid w:val="001950C7"/>
    <w:rsid w:val="00195653"/>
    <w:rsid w:val="0019631E"/>
    <w:rsid w:val="001A4024"/>
    <w:rsid w:val="001A486C"/>
    <w:rsid w:val="001A4A24"/>
    <w:rsid w:val="001B3100"/>
    <w:rsid w:val="001B4C38"/>
    <w:rsid w:val="001C0115"/>
    <w:rsid w:val="001C13F1"/>
    <w:rsid w:val="001C1C98"/>
    <w:rsid w:val="001C4338"/>
    <w:rsid w:val="001C45BD"/>
    <w:rsid w:val="001C7185"/>
    <w:rsid w:val="001D1A1A"/>
    <w:rsid w:val="001D1ECC"/>
    <w:rsid w:val="001D1F4F"/>
    <w:rsid w:val="001D58DD"/>
    <w:rsid w:val="001D7A20"/>
    <w:rsid w:val="001E1A39"/>
    <w:rsid w:val="001E25F9"/>
    <w:rsid w:val="001E2F92"/>
    <w:rsid w:val="001E573A"/>
    <w:rsid w:val="001E57CC"/>
    <w:rsid w:val="001E5BAD"/>
    <w:rsid w:val="001E5CDC"/>
    <w:rsid w:val="001E6947"/>
    <w:rsid w:val="001F0B8B"/>
    <w:rsid w:val="001F3B7D"/>
    <w:rsid w:val="00204E5D"/>
    <w:rsid w:val="00204F48"/>
    <w:rsid w:val="002052CF"/>
    <w:rsid w:val="002068E9"/>
    <w:rsid w:val="00213DA7"/>
    <w:rsid w:val="002141DB"/>
    <w:rsid w:val="00214F44"/>
    <w:rsid w:val="00221CD4"/>
    <w:rsid w:val="002255A8"/>
    <w:rsid w:val="0022718E"/>
    <w:rsid w:val="00227E28"/>
    <w:rsid w:val="0023211E"/>
    <w:rsid w:val="00236ACF"/>
    <w:rsid w:val="0024298C"/>
    <w:rsid w:val="00246B48"/>
    <w:rsid w:val="00246F4A"/>
    <w:rsid w:val="002474C3"/>
    <w:rsid w:val="00251496"/>
    <w:rsid w:val="00251630"/>
    <w:rsid w:val="00253CC1"/>
    <w:rsid w:val="00255640"/>
    <w:rsid w:val="002572BE"/>
    <w:rsid w:val="0025772A"/>
    <w:rsid w:val="00262AB4"/>
    <w:rsid w:val="00263D64"/>
    <w:rsid w:val="00265E88"/>
    <w:rsid w:val="00266E69"/>
    <w:rsid w:val="00267EF3"/>
    <w:rsid w:val="00270B4C"/>
    <w:rsid w:val="00272AFD"/>
    <w:rsid w:val="0027517B"/>
    <w:rsid w:val="00275A70"/>
    <w:rsid w:val="00275F6E"/>
    <w:rsid w:val="0028169A"/>
    <w:rsid w:val="00281869"/>
    <w:rsid w:val="00282E6C"/>
    <w:rsid w:val="00282F5A"/>
    <w:rsid w:val="0028544D"/>
    <w:rsid w:val="002874AA"/>
    <w:rsid w:val="00287FC5"/>
    <w:rsid w:val="00290F5E"/>
    <w:rsid w:val="0029157C"/>
    <w:rsid w:val="002936C3"/>
    <w:rsid w:val="0029474F"/>
    <w:rsid w:val="00294F29"/>
    <w:rsid w:val="0029725F"/>
    <w:rsid w:val="0029756F"/>
    <w:rsid w:val="002A0045"/>
    <w:rsid w:val="002A402F"/>
    <w:rsid w:val="002A4106"/>
    <w:rsid w:val="002A48D7"/>
    <w:rsid w:val="002A689E"/>
    <w:rsid w:val="002B6F4C"/>
    <w:rsid w:val="002C03BC"/>
    <w:rsid w:val="002C2A08"/>
    <w:rsid w:val="002C51CD"/>
    <w:rsid w:val="002D0C8E"/>
    <w:rsid w:val="002D1811"/>
    <w:rsid w:val="002D2291"/>
    <w:rsid w:val="002D2A95"/>
    <w:rsid w:val="002D3616"/>
    <w:rsid w:val="002E0111"/>
    <w:rsid w:val="002E0549"/>
    <w:rsid w:val="002E362B"/>
    <w:rsid w:val="002E3B32"/>
    <w:rsid w:val="002E7AFD"/>
    <w:rsid w:val="002F099B"/>
    <w:rsid w:val="002F1744"/>
    <w:rsid w:val="002F2759"/>
    <w:rsid w:val="002F367A"/>
    <w:rsid w:val="002F4E7B"/>
    <w:rsid w:val="002F5710"/>
    <w:rsid w:val="002F6EDE"/>
    <w:rsid w:val="002F73A3"/>
    <w:rsid w:val="00302CB8"/>
    <w:rsid w:val="003035A7"/>
    <w:rsid w:val="00306CAC"/>
    <w:rsid w:val="00307116"/>
    <w:rsid w:val="0031084D"/>
    <w:rsid w:val="00312779"/>
    <w:rsid w:val="003142AF"/>
    <w:rsid w:val="00320324"/>
    <w:rsid w:val="00320893"/>
    <w:rsid w:val="00320C70"/>
    <w:rsid w:val="00321D8E"/>
    <w:rsid w:val="003227FD"/>
    <w:rsid w:val="00322BDF"/>
    <w:rsid w:val="0032383F"/>
    <w:rsid w:val="00323F17"/>
    <w:rsid w:val="00331474"/>
    <w:rsid w:val="00332A17"/>
    <w:rsid w:val="00333AED"/>
    <w:rsid w:val="00336177"/>
    <w:rsid w:val="003402EB"/>
    <w:rsid w:val="003429CA"/>
    <w:rsid w:val="0034324B"/>
    <w:rsid w:val="00343941"/>
    <w:rsid w:val="0034435D"/>
    <w:rsid w:val="003465C8"/>
    <w:rsid w:val="00347B64"/>
    <w:rsid w:val="0035100C"/>
    <w:rsid w:val="00352A61"/>
    <w:rsid w:val="003555FB"/>
    <w:rsid w:val="00355E32"/>
    <w:rsid w:val="00365D9C"/>
    <w:rsid w:val="00366E0A"/>
    <w:rsid w:val="003703A7"/>
    <w:rsid w:val="00375D88"/>
    <w:rsid w:val="00377A65"/>
    <w:rsid w:val="00381064"/>
    <w:rsid w:val="00383DA8"/>
    <w:rsid w:val="003850A3"/>
    <w:rsid w:val="00386F05"/>
    <w:rsid w:val="00391315"/>
    <w:rsid w:val="00391327"/>
    <w:rsid w:val="0039398C"/>
    <w:rsid w:val="00394DFC"/>
    <w:rsid w:val="003965FC"/>
    <w:rsid w:val="00397EC0"/>
    <w:rsid w:val="003A26FF"/>
    <w:rsid w:val="003B3897"/>
    <w:rsid w:val="003B70E5"/>
    <w:rsid w:val="003C0927"/>
    <w:rsid w:val="003C3EE5"/>
    <w:rsid w:val="003C5774"/>
    <w:rsid w:val="003C6029"/>
    <w:rsid w:val="003D012C"/>
    <w:rsid w:val="003D5A46"/>
    <w:rsid w:val="003D6A96"/>
    <w:rsid w:val="003D6CF2"/>
    <w:rsid w:val="003E271F"/>
    <w:rsid w:val="003E4F7A"/>
    <w:rsid w:val="003E7A26"/>
    <w:rsid w:val="003E7BC7"/>
    <w:rsid w:val="003F02CF"/>
    <w:rsid w:val="003F56AB"/>
    <w:rsid w:val="003F6383"/>
    <w:rsid w:val="003F6794"/>
    <w:rsid w:val="004002BB"/>
    <w:rsid w:val="004011BB"/>
    <w:rsid w:val="00402757"/>
    <w:rsid w:val="0040304D"/>
    <w:rsid w:val="00403A99"/>
    <w:rsid w:val="00403F73"/>
    <w:rsid w:val="0040631E"/>
    <w:rsid w:val="00413460"/>
    <w:rsid w:val="00414A38"/>
    <w:rsid w:val="00421490"/>
    <w:rsid w:val="004276CF"/>
    <w:rsid w:val="00430239"/>
    <w:rsid w:val="0043090A"/>
    <w:rsid w:val="00432305"/>
    <w:rsid w:val="00432428"/>
    <w:rsid w:val="00432C9E"/>
    <w:rsid w:val="00442204"/>
    <w:rsid w:val="004439DE"/>
    <w:rsid w:val="0044479C"/>
    <w:rsid w:val="0045204B"/>
    <w:rsid w:val="00453D7E"/>
    <w:rsid w:val="00453F2D"/>
    <w:rsid w:val="00454D4E"/>
    <w:rsid w:val="00455354"/>
    <w:rsid w:val="0045573B"/>
    <w:rsid w:val="00456354"/>
    <w:rsid w:val="00456630"/>
    <w:rsid w:val="00461DFD"/>
    <w:rsid w:val="00463668"/>
    <w:rsid w:val="004641DB"/>
    <w:rsid w:val="00467F3D"/>
    <w:rsid w:val="00480F33"/>
    <w:rsid w:val="00484D8A"/>
    <w:rsid w:val="00490C98"/>
    <w:rsid w:val="004A14C0"/>
    <w:rsid w:val="004A2011"/>
    <w:rsid w:val="004A2240"/>
    <w:rsid w:val="004A5451"/>
    <w:rsid w:val="004A5558"/>
    <w:rsid w:val="004A6A2C"/>
    <w:rsid w:val="004B46AF"/>
    <w:rsid w:val="004B7384"/>
    <w:rsid w:val="004C0D2D"/>
    <w:rsid w:val="004C1F7B"/>
    <w:rsid w:val="004C4C18"/>
    <w:rsid w:val="004C4D72"/>
    <w:rsid w:val="004C4F8B"/>
    <w:rsid w:val="004D0AFE"/>
    <w:rsid w:val="004D35C4"/>
    <w:rsid w:val="004D45FD"/>
    <w:rsid w:val="004D5FEF"/>
    <w:rsid w:val="004D60E7"/>
    <w:rsid w:val="004D75A0"/>
    <w:rsid w:val="004E52B7"/>
    <w:rsid w:val="004E57EF"/>
    <w:rsid w:val="004E65C1"/>
    <w:rsid w:val="004E7813"/>
    <w:rsid w:val="004F07A5"/>
    <w:rsid w:val="004F1072"/>
    <w:rsid w:val="004F3DBC"/>
    <w:rsid w:val="004F7730"/>
    <w:rsid w:val="00504C20"/>
    <w:rsid w:val="00506DFD"/>
    <w:rsid w:val="00511C38"/>
    <w:rsid w:val="00511F06"/>
    <w:rsid w:val="005129F3"/>
    <w:rsid w:val="005141E0"/>
    <w:rsid w:val="00515869"/>
    <w:rsid w:val="005218B8"/>
    <w:rsid w:val="00521943"/>
    <w:rsid w:val="00521BED"/>
    <w:rsid w:val="0052252A"/>
    <w:rsid w:val="00522631"/>
    <w:rsid w:val="00526AA6"/>
    <w:rsid w:val="00531CB7"/>
    <w:rsid w:val="00533B47"/>
    <w:rsid w:val="00534CF0"/>
    <w:rsid w:val="00541E33"/>
    <w:rsid w:val="005432A4"/>
    <w:rsid w:val="00550D70"/>
    <w:rsid w:val="00551D56"/>
    <w:rsid w:val="005536E6"/>
    <w:rsid w:val="005555D6"/>
    <w:rsid w:val="00555953"/>
    <w:rsid w:val="00557529"/>
    <w:rsid w:val="005647D9"/>
    <w:rsid w:val="005660E3"/>
    <w:rsid w:val="00570C76"/>
    <w:rsid w:val="00571496"/>
    <w:rsid w:val="005730D8"/>
    <w:rsid w:val="00575603"/>
    <w:rsid w:val="00575F2E"/>
    <w:rsid w:val="0058305A"/>
    <w:rsid w:val="00583067"/>
    <w:rsid w:val="00584496"/>
    <w:rsid w:val="00592C1B"/>
    <w:rsid w:val="005932CB"/>
    <w:rsid w:val="00594BB0"/>
    <w:rsid w:val="00594BD7"/>
    <w:rsid w:val="005958AB"/>
    <w:rsid w:val="00596350"/>
    <w:rsid w:val="005965AD"/>
    <w:rsid w:val="005A020C"/>
    <w:rsid w:val="005A0854"/>
    <w:rsid w:val="005A3773"/>
    <w:rsid w:val="005A3DCB"/>
    <w:rsid w:val="005B00E8"/>
    <w:rsid w:val="005B269D"/>
    <w:rsid w:val="005B430A"/>
    <w:rsid w:val="005B578A"/>
    <w:rsid w:val="005B592A"/>
    <w:rsid w:val="005C3085"/>
    <w:rsid w:val="005C348D"/>
    <w:rsid w:val="005C7568"/>
    <w:rsid w:val="005D09CC"/>
    <w:rsid w:val="005D1701"/>
    <w:rsid w:val="005D2137"/>
    <w:rsid w:val="005D3F0E"/>
    <w:rsid w:val="005D6C70"/>
    <w:rsid w:val="005D71C8"/>
    <w:rsid w:val="005D765A"/>
    <w:rsid w:val="005E1C7C"/>
    <w:rsid w:val="005E2580"/>
    <w:rsid w:val="005E587C"/>
    <w:rsid w:val="005E5C9F"/>
    <w:rsid w:val="005E609D"/>
    <w:rsid w:val="005E6704"/>
    <w:rsid w:val="005E7CE6"/>
    <w:rsid w:val="005F1E7C"/>
    <w:rsid w:val="005F5307"/>
    <w:rsid w:val="005F6EDC"/>
    <w:rsid w:val="005F774C"/>
    <w:rsid w:val="0060314E"/>
    <w:rsid w:val="00605144"/>
    <w:rsid w:val="0060585D"/>
    <w:rsid w:val="00610DCC"/>
    <w:rsid w:val="00614158"/>
    <w:rsid w:val="006166B0"/>
    <w:rsid w:val="00616992"/>
    <w:rsid w:val="0061778F"/>
    <w:rsid w:val="0062168E"/>
    <w:rsid w:val="00623FBD"/>
    <w:rsid w:val="00630C68"/>
    <w:rsid w:val="00630F1D"/>
    <w:rsid w:val="00634720"/>
    <w:rsid w:val="00635E33"/>
    <w:rsid w:val="006368D2"/>
    <w:rsid w:val="00636B39"/>
    <w:rsid w:val="00640880"/>
    <w:rsid w:val="0064108F"/>
    <w:rsid w:val="006444E1"/>
    <w:rsid w:val="006449F9"/>
    <w:rsid w:val="0064746B"/>
    <w:rsid w:val="00650BED"/>
    <w:rsid w:val="00654538"/>
    <w:rsid w:val="00657FBF"/>
    <w:rsid w:val="0066102A"/>
    <w:rsid w:val="006619B2"/>
    <w:rsid w:val="00662BCE"/>
    <w:rsid w:val="00664BCB"/>
    <w:rsid w:val="0066789C"/>
    <w:rsid w:val="0067090E"/>
    <w:rsid w:val="00673E6A"/>
    <w:rsid w:val="00683F02"/>
    <w:rsid w:val="00684612"/>
    <w:rsid w:val="0068535E"/>
    <w:rsid w:val="00691DE2"/>
    <w:rsid w:val="00692BBD"/>
    <w:rsid w:val="00693C2E"/>
    <w:rsid w:val="006A3C9D"/>
    <w:rsid w:val="006A5797"/>
    <w:rsid w:val="006B23EC"/>
    <w:rsid w:val="006B562B"/>
    <w:rsid w:val="006B58C4"/>
    <w:rsid w:val="006B6C8C"/>
    <w:rsid w:val="006B6E8B"/>
    <w:rsid w:val="006B7591"/>
    <w:rsid w:val="006C0847"/>
    <w:rsid w:val="006C20B3"/>
    <w:rsid w:val="006C497F"/>
    <w:rsid w:val="006C5E3C"/>
    <w:rsid w:val="006C7382"/>
    <w:rsid w:val="006C7A06"/>
    <w:rsid w:val="006C7DE8"/>
    <w:rsid w:val="006D2D07"/>
    <w:rsid w:val="006D44C0"/>
    <w:rsid w:val="006E0351"/>
    <w:rsid w:val="006E1958"/>
    <w:rsid w:val="006E2540"/>
    <w:rsid w:val="006E322F"/>
    <w:rsid w:val="006E3C20"/>
    <w:rsid w:val="006E6F24"/>
    <w:rsid w:val="006F219E"/>
    <w:rsid w:val="006F234D"/>
    <w:rsid w:val="006F2B07"/>
    <w:rsid w:val="006F3182"/>
    <w:rsid w:val="006F36CF"/>
    <w:rsid w:val="006F3A86"/>
    <w:rsid w:val="006F4507"/>
    <w:rsid w:val="006F5673"/>
    <w:rsid w:val="006F5729"/>
    <w:rsid w:val="006F77F8"/>
    <w:rsid w:val="00701B84"/>
    <w:rsid w:val="00701BEB"/>
    <w:rsid w:val="0070293B"/>
    <w:rsid w:val="00702E91"/>
    <w:rsid w:val="00704B5E"/>
    <w:rsid w:val="00705360"/>
    <w:rsid w:val="00706BC8"/>
    <w:rsid w:val="00713A5A"/>
    <w:rsid w:val="0071628E"/>
    <w:rsid w:val="007212B4"/>
    <w:rsid w:val="00726656"/>
    <w:rsid w:val="007342FE"/>
    <w:rsid w:val="007349CE"/>
    <w:rsid w:val="00734F9F"/>
    <w:rsid w:val="00735D83"/>
    <w:rsid w:val="007375A0"/>
    <w:rsid w:val="0074383C"/>
    <w:rsid w:val="00745084"/>
    <w:rsid w:val="007520B3"/>
    <w:rsid w:val="0075738C"/>
    <w:rsid w:val="00761495"/>
    <w:rsid w:val="00761EDB"/>
    <w:rsid w:val="00764C6A"/>
    <w:rsid w:val="007656DF"/>
    <w:rsid w:val="00770A1E"/>
    <w:rsid w:val="007745AC"/>
    <w:rsid w:val="007755CD"/>
    <w:rsid w:val="00776D59"/>
    <w:rsid w:val="00777274"/>
    <w:rsid w:val="00777B9C"/>
    <w:rsid w:val="0078100D"/>
    <w:rsid w:val="007828EC"/>
    <w:rsid w:val="007845AB"/>
    <w:rsid w:val="00784E2F"/>
    <w:rsid w:val="00785E84"/>
    <w:rsid w:val="00786035"/>
    <w:rsid w:val="00786414"/>
    <w:rsid w:val="00787377"/>
    <w:rsid w:val="007927BB"/>
    <w:rsid w:val="007941CE"/>
    <w:rsid w:val="0079647C"/>
    <w:rsid w:val="007A2788"/>
    <w:rsid w:val="007A4FF6"/>
    <w:rsid w:val="007A5043"/>
    <w:rsid w:val="007A5997"/>
    <w:rsid w:val="007A5A29"/>
    <w:rsid w:val="007B1040"/>
    <w:rsid w:val="007B14D3"/>
    <w:rsid w:val="007B5C09"/>
    <w:rsid w:val="007B6413"/>
    <w:rsid w:val="007C272A"/>
    <w:rsid w:val="007C45EB"/>
    <w:rsid w:val="007C6AC6"/>
    <w:rsid w:val="007D3CCF"/>
    <w:rsid w:val="007D7C68"/>
    <w:rsid w:val="007E681B"/>
    <w:rsid w:val="008005C4"/>
    <w:rsid w:val="008026DE"/>
    <w:rsid w:val="00803650"/>
    <w:rsid w:val="00806B3A"/>
    <w:rsid w:val="00806D5C"/>
    <w:rsid w:val="00807D16"/>
    <w:rsid w:val="00807DE4"/>
    <w:rsid w:val="00810B7A"/>
    <w:rsid w:val="00811CDE"/>
    <w:rsid w:val="00815BDF"/>
    <w:rsid w:val="00817AD0"/>
    <w:rsid w:val="00822B36"/>
    <w:rsid w:val="00823F9C"/>
    <w:rsid w:val="00826C28"/>
    <w:rsid w:val="0082701F"/>
    <w:rsid w:val="00827100"/>
    <w:rsid w:val="008354DD"/>
    <w:rsid w:val="00840CF6"/>
    <w:rsid w:val="00843BE5"/>
    <w:rsid w:val="0085128A"/>
    <w:rsid w:val="00856C1B"/>
    <w:rsid w:val="00860B61"/>
    <w:rsid w:val="00861886"/>
    <w:rsid w:val="00861E8E"/>
    <w:rsid w:val="00867943"/>
    <w:rsid w:val="008702AE"/>
    <w:rsid w:val="008710EA"/>
    <w:rsid w:val="00871785"/>
    <w:rsid w:val="0087214C"/>
    <w:rsid w:val="00872E27"/>
    <w:rsid w:val="00873C5F"/>
    <w:rsid w:val="00874345"/>
    <w:rsid w:val="00874763"/>
    <w:rsid w:val="00876D6F"/>
    <w:rsid w:val="008776D5"/>
    <w:rsid w:val="00877A71"/>
    <w:rsid w:val="00877EBE"/>
    <w:rsid w:val="008846FC"/>
    <w:rsid w:val="00886196"/>
    <w:rsid w:val="00891353"/>
    <w:rsid w:val="00892A2E"/>
    <w:rsid w:val="008939B2"/>
    <w:rsid w:val="00893AEC"/>
    <w:rsid w:val="00896442"/>
    <w:rsid w:val="00897700"/>
    <w:rsid w:val="008A0942"/>
    <w:rsid w:val="008A16FA"/>
    <w:rsid w:val="008A1C29"/>
    <w:rsid w:val="008A3363"/>
    <w:rsid w:val="008A7735"/>
    <w:rsid w:val="008B33B6"/>
    <w:rsid w:val="008B52B2"/>
    <w:rsid w:val="008B5564"/>
    <w:rsid w:val="008B63D8"/>
    <w:rsid w:val="008C12FE"/>
    <w:rsid w:val="008C29A6"/>
    <w:rsid w:val="008D0CB4"/>
    <w:rsid w:val="008D1CD1"/>
    <w:rsid w:val="008D60FB"/>
    <w:rsid w:val="008D6181"/>
    <w:rsid w:val="008D6EE8"/>
    <w:rsid w:val="008D7332"/>
    <w:rsid w:val="008E05CD"/>
    <w:rsid w:val="008E082D"/>
    <w:rsid w:val="008E0BE6"/>
    <w:rsid w:val="008E1ECC"/>
    <w:rsid w:val="008E1F3D"/>
    <w:rsid w:val="008E361A"/>
    <w:rsid w:val="008E5972"/>
    <w:rsid w:val="008F3176"/>
    <w:rsid w:val="008F3C93"/>
    <w:rsid w:val="008F4C00"/>
    <w:rsid w:val="0090140F"/>
    <w:rsid w:val="00901B6B"/>
    <w:rsid w:val="00901CBC"/>
    <w:rsid w:val="00902622"/>
    <w:rsid w:val="009110BD"/>
    <w:rsid w:val="00912CC4"/>
    <w:rsid w:val="00913FE5"/>
    <w:rsid w:val="00914440"/>
    <w:rsid w:val="00914689"/>
    <w:rsid w:val="00915007"/>
    <w:rsid w:val="00917D46"/>
    <w:rsid w:val="00922CB5"/>
    <w:rsid w:val="00923DA9"/>
    <w:rsid w:val="009262B3"/>
    <w:rsid w:val="00932D8E"/>
    <w:rsid w:val="009357EB"/>
    <w:rsid w:val="00935873"/>
    <w:rsid w:val="009414FA"/>
    <w:rsid w:val="009426E9"/>
    <w:rsid w:val="009443CD"/>
    <w:rsid w:val="0094471B"/>
    <w:rsid w:val="00944B86"/>
    <w:rsid w:val="009511CC"/>
    <w:rsid w:val="0095296E"/>
    <w:rsid w:val="009536CE"/>
    <w:rsid w:val="00955806"/>
    <w:rsid w:val="00963B1E"/>
    <w:rsid w:val="00966358"/>
    <w:rsid w:val="00967E7C"/>
    <w:rsid w:val="00971DDF"/>
    <w:rsid w:val="00972FDD"/>
    <w:rsid w:val="00984A22"/>
    <w:rsid w:val="00987BD4"/>
    <w:rsid w:val="00991D05"/>
    <w:rsid w:val="009926A8"/>
    <w:rsid w:val="00993118"/>
    <w:rsid w:val="00993355"/>
    <w:rsid w:val="00996EC6"/>
    <w:rsid w:val="009A2376"/>
    <w:rsid w:val="009A7145"/>
    <w:rsid w:val="009A724D"/>
    <w:rsid w:val="009B30AE"/>
    <w:rsid w:val="009C32BE"/>
    <w:rsid w:val="009C33E2"/>
    <w:rsid w:val="009C6BED"/>
    <w:rsid w:val="009D3F87"/>
    <w:rsid w:val="009D539F"/>
    <w:rsid w:val="009D7A0F"/>
    <w:rsid w:val="009D7F85"/>
    <w:rsid w:val="009E3318"/>
    <w:rsid w:val="009E4646"/>
    <w:rsid w:val="009E6475"/>
    <w:rsid w:val="009F089C"/>
    <w:rsid w:val="009F225A"/>
    <w:rsid w:val="009F48E2"/>
    <w:rsid w:val="009F5479"/>
    <w:rsid w:val="009F6D59"/>
    <w:rsid w:val="00A0079A"/>
    <w:rsid w:val="00A01F1F"/>
    <w:rsid w:val="00A036B0"/>
    <w:rsid w:val="00A03923"/>
    <w:rsid w:val="00A03BF1"/>
    <w:rsid w:val="00A041A4"/>
    <w:rsid w:val="00A06659"/>
    <w:rsid w:val="00A0798C"/>
    <w:rsid w:val="00A109C6"/>
    <w:rsid w:val="00A11194"/>
    <w:rsid w:val="00A170A0"/>
    <w:rsid w:val="00A178E3"/>
    <w:rsid w:val="00A236A5"/>
    <w:rsid w:val="00A23B50"/>
    <w:rsid w:val="00A25A00"/>
    <w:rsid w:val="00A2745A"/>
    <w:rsid w:val="00A32800"/>
    <w:rsid w:val="00A331DD"/>
    <w:rsid w:val="00A37721"/>
    <w:rsid w:val="00A43404"/>
    <w:rsid w:val="00A44EBF"/>
    <w:rsid w:val="00A47AF1"/>
    <w:rsid w:val="00A5137D"/>
    <w:rsid w:val="00A523AC"/>
    <w:rsid w:val="00A53364"/>
    <w:rsid w:val="00A54123"/>
    <w:rsid w:val="00A54D0C"/>
    <w:rsid w:val="00A55005"/>
    <w:rsid w:val="00A60614"/>
    <w:rsid w:val="00A60732"/>
    <w:rsid w:val="00A672E9"/>
    <w:rsid w:val="00A67A81"/>
    <w:rsid w:val="00A67D78"/>
    <w:rsid w:val="00A71C9E"/>
    <w:rsid w:val="00A71E6A"/>
    <w:rsid w:val="00A73D0C"/>
    <w:rsid w:val="00A74A9C"/>
    <w:rsid w:val="00A8002A"/>
    <w:rsid w:val="00A803B0"/>
    <w:rsid w:val="00A81ED2"/>
    <w:rsid w:val="00A8290B"/>
    <w:rsid w:val="00A862A8"/>
    <w:rsid w:val="00A86E7D"/>
    <w:rsid w:val="00A91FB5"/>
    <w:rsid w:val="00A93348"/>
    <w:rsid w:val="00A94C72"/>
    <w:rsid w:val="00A95AE9"/>
    <w:rsid w:val="00AA29E0"/>
    <w:rsid w:val="00AB4FC6"/>
    <w:rsid w:val="00AB52A2"/>
    <w:rsid w:val="00AB70C3"/>
    <w:rsid w:val="00AB729D"/>
    <w:rsid w:val="00AC107E"/>
    <w:rsid w:val="00AC3149"/>
    <w:rsid w:val="00AC759E"/>
    <w:rsid w:val="00AC7F1D"/>
    <w:rsid w:val="00AC7F68"/>
    <w:rsid w:val="00AD0B63"/>
    <w:rsid w:val="00AD20D3"/>
    <w:rsid w:val="00AD3A65"/>
    <w:rsid w:val="00AD5462"/>
    <w:rsid w:val="00AE0AFD"/>
    <w:rsid w:val="00AE2BAC"/>
    <w:rsid w:val="00AE45F0"/>
    <w:rsid w:val="00AE49B8"/>
    <w:rsid w:val="00AE55BF"/>
    <w:rsid w:val="00AE79C5"/>
    <w:rsid w:val="00AF0438"/>
    <w:rsid w:val="00AF50B9"/>
    <w:rsid w:val="00B01381"/>
    <w:rsid w:val="00B01F72"/>
    <w:rsid w:val="00B03000"/>
    <w:rsid w:val="00B10A47"/>
    <w:rsid w:val="00B10E21"/>
    <w:rsid w:val="00B124D3"/>
    <w:rsid w:val="00B16592"/>
    <w:rsid w:val="00B214D5"/>
    <w:rsid w:val="00B215B0"/>
    <w:rsid w:val="00B23E69"/>
    <w:rsid w:val="00B2450B"/>
    <w:rsid w:val="00B254D8"/>
    <w:rsid w:val="00B26410"/>
    <w:rsid w:val="00B32C4C"/>
    <w:rsid w:val="00B348C9"/>
    <w:rsid w:val="00B34C20"/>
    <w:rsid w:val="00B36077"/>
    <w:rsid w:val="00B43B9F"/>
    <w:rsid w:val="00B451A3"/>
    <w:rsid w:val="00B4689D"/>
    <w:rsid w:val="00B46D78"/>
    <w:rsid w:val="00B4747D"/>
    <w:rsid w:val="00B5024F"/>
    <w:rsid w:val="00B50E57"/>
    <w:rsid w:val="00B510BC"/>
    <w:rsid w:val="00B52712"/>
    <w:rsid w:val="00B54EA3"/>
    <w:rsid w:val="00B55F4F"/>
    <w:rsid w:val="00B566FB"/>
    <w:rsid w:val="00B63893"/>
    <w:rsid w:val="00B649DA"/>
    <w:rsid w:val="00B659A9"/>
    <w:rsid w:val="00B67CB4"/>
    <w:rsid w:val="00B70451"/>
    <w:rsid w:val="00B757A0"/>
    <w:rsid w:val="00B77D32"/>
    <w:rsid w:val="00B80F62"/>
    <w:rsid w:val="00B81780"/>
    <w:rsid w:val="00B819D7"/>
    <w:rsid w:val="00B83399"/>
    <w:rsid w:val="00B9160A"/>
    <w:rsid w:val="00B930C1"/>
    <w:rsid w:val="00B932DC"/>
    <w:rsid w:val="00B948EF"/>
    <w:rsid w:val="00B94A98"/>
    <w:rsid w:val="00B9722B"/>
    <w:rsid w:val="00BA323C"/>
    <w:rsid w:val="00BA3FD3"/>
    <w:rsid w:val="00BA6537"/>
    <w:rsid w:val="00BA6DC2"/>
    <w:rsid w:val="00BA73FA"/>
    <w:rsid w:val="00BB4375"/>
    <w:rsid w:val="00BB4A67"/>
    <w:rsid w:val="00BB503D"/>
    <w:rsid w:val="00BC16F9"/>
    <w:rsid w:val="00BC49AD"/>
    <w:rsid w:val="00BC78E8"/>
    <w:rsid w:val="00BC7EA4"/>
    <w:rsid w:val="00BD18D9"/>
    <w:rsid w:val="00BD1E1F"/>
    <w:rsid w:val="00BD333A"/>
    <w:rsid w:val="00BD33A0"/>
    <w:rsid w:val="00BD4316"/>
    <w:rsid w:val="00BD463B"/>
    <w:rsid w:val="00BD711B"/>
    <w:rsid w:val="00BD7699"/>
    <w:rsid w:val="00BD7CDD"/>
    <w:rsid w:val="00BE1F02"/>
    <w:rsid w:val="00BE47B6"/>
    <w:rsid w:val="00BE7170"/>
    <w:rsid w:val="00BE7332"/>
    <w:rsid w:val="00BE7E55"/>
    <w:rsid w:val="00BF06FC"/>
    <w:rsid w:val="00BF2FBA"/>
    <w:rsid w:val="00BF3044"/>
    <w:rsid w:val="00BF3221"/>
    <w:rsid w:val="00BF5740"/>
    <w:rsid w:val="00C0039D"/>
    <w:rsid w:val="00C032D3"/>
    <w:rsid w:val="00C042E4"/>
    <w:rsid w:val="00C04856"/>
    <w:rsid w:val="00C06B74"/>
    <w:rsid w:val="00C0723F"/>
    <w:rsid w:val="00C072F0"/>
    <w:rsid w:val="00C07D06"/>
    <w:rsid w:val="00C10786"/>
    <w:rsid w:val="00C129D8"/>
    <w:rsid w:val="00C1591E"/>
    <w:rsid w:val="00C16B52"/>
    <w:rsid w:val="00C16FE7"/>
    <w:rsid w:val="00C210BD"/>
    <w:rsid w:val="00C230F6"/>
    <w:rsid w:val="00C235DA"/>
    <w:rsid w:val="00C239E5"/>
    <w:rsid w:val="00C270E0"/>
    <w:rsid w:val="00C3101B"/>
    <w:rsid w:val="00C33C69"/>
    <w:rsid w:val="00C35846"/>
    <w:rsid w:val="00C36889"/>
    <w:rsid w:val="00C3778E"/>
    <w:rsid w:val="00C41925"/>
    <w:rsid w:val="00C42469"/>
    <w:rsid w:val="00C42F46"/>
    <w:rsid w:val="00C46C42"/>
    <w:rsid w:val="00C472AE"/>
    <w:rsid w:val="00C47910"/>
    <w:rsid w:val="00C47E93"/>
    <w:rsid w:val="00C60252"/>
    <w:rsid w:val="00C64529"/>
    <w:rsid w:val="00C649E5"/>
    <w:rsid w:val="00C6500D"/>
    <w:rsid w:val="00C671CD"/>
    <w:rsid w:val="00C71D2D"/>
    <w:rsid w:val="00C7225D"/>
    <w:rsid w:val="00C75BE2"/>
    <w:rsid w:val="00C77379"/>
    <w:rsid w:val="00C83295"/>
    <w:rsid w:val="00C915B0"/>
    <w:rsid w:val="00C94655"/>
    <w:rsid w:val="00C95BAE"/>
    <w:rsid w:val="00C979D8"/>
    <w:rsid w:val="00CA2777"/>
    <w:rsid w:val="00CA3719"/>
    <w:rsid w:val="00CA3CA6"/>
    <w:rsid w:val="00CA4020"/>
    <w:rsid w:val="00CA4653"/>
    <w:rsid w:val="00CA699D"/>
    <w:rsid w:val="00CA70A5"/>
    <w:rsid w:val="00CA7B89"/>
    <w:rsid w:val="00CB2354"/>
    <w:rsid w:val="00CB349B"/>
    <w:rsid w:val="00CB48A3"/>
    <w:rsid w:val="00CB6CD0"/>
    <w:rsid w:val="00CC04F6"/>
    <w:rsid w:val="00CC1D07"/>
    <w:rsid w:val="00CC4898"/>
    <w:rsid w:val="00CC4E9E"/>
    <w:rsid w:val="00CC751F"/>
    <w:rsid w:val="00CD00C4"/>
    <w:rsid w:val="00CD2344"/>
    <w:rsid w:val="00CD39EC"/>
    <w:rsid w:val="00CD46E1"/>
    <w:rsid w:val="00CD5208"/>
    <w:rsid w:val="00CD594C"/>
    <w:rsid w:val="00CE0BBF"/>
    <w:rsid w:val="00CE3498"/>
    <w:rsid w:val="00CE6FC0"/>
    <w:rsid w:val="00CF13A4"/>
    <w:rsid w:val="00CF16F7"/>
    <w:rsid w:val="00CF3C28"/>
    <w:rsid w:val="00CF5542"/>
    <w:rsid w:val="00CF79AC"/>
    <w:rsid w:val="00D00FF7"/>
    <w:rsid w:val="00D01D7D"/>
    <w:rsid w:val="00D0563F"/>
    <w:rsid w:val="00D05CAD"/>
    <w:rsid w:val="00D106E8"/>
    <w:rsid w:val="00D1254C"/>
    <w:rsid w:val="00D131ED"/>
    <w:rsid w:val="00D14F62"/>
    <w:rsid w:val="00D151EB"/>
    <w:rsid w:val="00D170E5"/>
    <w:rsid w:val="00D2027F"/>
    <w:rsid w:val="00D202F3"/>
    <w:rsid w:val="00D219A9"/>
    <w:rsid w:val="00D21AB1"/>
    <w:rsid w:val="00D2435E"/>
    <w:rsid w:val="00D26A34"/>
    <w:rsid w:val="00D32629"/>
    <w:rsid w:val="00D3276B"/>
    <w:rsid w:val="00D33951"/>
    <w:rsid w:val="00D3547D"/>
    <w:rsid w:val="00D362F0"/>
    <w:rsid w:val="00D3673B"/>
    <w:rsid w:val="00D372E9"/>
    <w:rsid w:val="00D3747C"/>
    <w:rsid w:val="00D413A6"/>
    <w:rsid w:val="00D44532"/>
    <w:rsid w:val="00D46486"/>
    <w:rsid w:val="00D47BEA"/>
    <w:rsid w:val="00D50517"/>
    <w:rsid w:val="00D50559"/>
    <w:rsid w:val="00D50FCB"/>
    <w:rsid w:val="00D51F67"/>
    <w:rsid w:val="00D52014"/>
    <w:rsid w:val="00D52CEE"/>
    <w:rsid w:val="00D5435F"/>
    <w:rsid w:val="00D562DA"/>
    <w:rsid w:val="00D62232"/>
    <w:rsid w:val="00D63D67"/>
    <w:rsid w:val="00D6651A"/>
    <w:rsid w:val="00D66AF6"/>
    <w:rsid w:val="00D71E3E"/>
    <w:rsid w:val="00D72266"/>
    <w:rsid w:val="00D72D4A"/>
    <w:rsid w:val="00D76617"/>
    <w:rsid w:val="00D80FE3"/>
    <w:rsid w:val="00D81630"/>
    <w:rsid w:val="00D82F3A"/>
    <w:rsid w:val="00D83DD7"/>
    <w:rsid w:val="00D858AC"/>
    <w:rsid w:val="00D85968"/>
    <w:rsid w:val="00D86559"/>
    <w:rsid w:val="00D86B62"/>
    <w:rsid w:val="00D90660"/>
    <w:rsid w:val="00D914E4"/>
    <w:rsid w:val="00D94146"/>
    <w:rsid w:val="00D95B96"/>
    <w:rsid w:val="00D97FDE"/>
    <w:rsid w:val="00DA34F7"/>
    <w:rsid w:val="00DA52B1"/>
    <w:rsid w:val="00DA5D1E"/>
    <w:rsid w:val="00DA76B3"/>
    <w:rsid w:val="00DB0139"/>
    <w:rsid w:val="00DB21FF"/>
    <w:rsid w:val="00DB4293"/>
    <w:rsid w:val="00DB4753"/>
    <w:rsid w:val="00DB51C5"/>
    <w:rsid w:val="00DB5AD2"/>
    <w:rsid w:val="00DB6110"/>
    <w:rsid w:val="00DC4C5C"/>
    <w:rsid w:val="00DC5306"/>
    <w:rsid w:val="00DD0958"/>
    <w:rsid w:val="00DD3581"/>
    <w:rsid w:val="00DD383F"/>
    <w:rsid w:val="00DD39C2"/>
    <w:rsid w:val="00DD46C0"/>
    <w:rsid w:val="00DE3897"/>
    <w:rsid w:val="00DE4016"/>
    <w:rsid w:val="00DE6DCD"/>
    <w:rsid w:val="00DF2E9F"/>
    <w:rsid w:val="00DF5FD0"/>
    <w:rsid w:val="00DF6C66"/>
    <w:rsid w:val="00DF744D"/>
    <w:rsid w:val="00E04640"/>
    <w:rsid w:val="00E04D56"/>
    <w:rsid w:val="00E05115"/>
    <w:rsid w:val="00E05D25"/>
    <w:rsid w:val="00E065AF"/>
    <w:rsid w:val="00E12DEC"/>
    <w:rsid w:val="00E17B87"/>
    <w:rsid w:val="00E222DB"/>
    <w:rsid w:val="00E22B4F"/>
    <w:rsid w:val="00E40111"/>
    <w:rsid w:val="00E454E3"/>
    <w:rsid w:val="00E458EF"/>
    <w:rsid w:val="00E51F63"/>
    <w:rsid w:val="00E52D03"/>
    <w:rsid w:val="00E53359"/>
    <w:rsid w:val="00E53E58"/>
    <w:rsid w:val="00E53FEA"/>
    <w:rsid w:val="00E61C65"/>
    <w:rsid w:val="00E654D0"/>
    <w:rsid w:val="00E70AF8"/>
    <w:rsid w:val="00E75A45"/>
    <w:rsid w:val="00E77B62"/>
    <w:rsid w:val="00E77FB4"/>
    <w:rsid w:val="00E81F93"/>
    <w:rsid w:val="00E85704"/>
    <w:rsid w:val="00E867B2"/>
    <w:rsid w:val="00E86880"/>
    <w:rsid w:val="00E91A1E"/>
    <w:rsid w:val="00E94828"/>
    <w:rsid w:val="00E95212"/>
    <w:rsid w:val="00E95229"/>
    <w:rsid w:val="00E96FB4"/>
    <w:rsid w:val="00EA177C"/>
    <w:rsid w:val="00EA1E00"/>
    <w:rsid w:val="00EA41BD"/>
    <w:rsid w:val="00EA446F"/>
    <w:rsid w:val="00EA5497"/>
    <w:rsid w:val="00EA5DB2"/>
    <w:rsid w:val="00EB0775"/>
    <w:rsid w:val="00EB16F7"/>
    <w:rsid w:val="00EB35B0"/>
    <w:rsid w:val="00EB772D"/>
    <w:rsid w:val="00EC2C82"/>
    <w:rsid w:val="00EC5B94"/>
    <w:rsid w:val="00EC6F6E"/>
    <w:rsid w:val="00EC76D8"/>
    <w:rsid w:val="00EC7A7F"/>
    <w:rsid w:val="00ED0522"/>
    <w:rsid w:val="00ED081B"/>
    <w:rsid w:val="00ED3F8E"/>
    <w:rsid w:val="00ED486F"/>
    <w:rsid w:val="00EE42F1"/>
    <w:rsid w:val="00EE7A42"/>
    <w:rsid w:val="00EF013A"/>
    <w:rsid w:val="00EF5882"/>
    <w:rsid w:val="00EF6D93"/>
    <w:rsid w:val="00F04C09"/>
    <w:rsid w:val="00F05BE3"/>
    <w:rsid w:val="00F06117"/>
    <w:rsid w:val="00F06270"/>
    <w:rsid w:val="00F12579"/>
    <w:rsid w:val="00F13977"/>
    <w:rsid w:val="00F14A8C"/>
    <w:rsid w:val="00F14AA0"/>
    <w:rsid w:val="00F1585F"/>
    <w:rsid w:val="00F22C3F"/>
    <w:rsid w:val="00F241D7"/>
    <w:rsid w:val="00F26350"/>
    <w:rsid w:val="00F31153"/>
    <w:rsid w:val="00F34BAA"/>
    <w:rsid w:val="00F359F8"/>
    <w:rsid w:val="00F37DEC"/>
    <w:rsid w:val="00F41D1A"/>
    <w:rsid w:val="00F44A0D"/>
    <w:rsid w:val="00F45E66"/>
    <w:rsid w:val="00F517C7"/>
    <w:rsid w:val="00F51BAF"/>
    <w:rsid w:val="00F543FE"/>
    <w:rsid w:val="00F5689E"/>
    <w:rsid w:val="00F62F75"/>
    <w:rsid w:val="00F64003"/>
    <w:rsid w:val="00F65699"/>
    <w:rsid w:val="00F65DBB"/>
    <w:rsid w:val="00F6666F"/>
    <w:rsid w:val="00F71C88"/>
    <w:rsid w:val="00F72A67"/>
    <w:rsid w:val="00F77DDA"/>
    <w:rsid w:val="00F803A6"/>
    <w:rsid w:val="00F814E2"/>
    <w:rsid w:val="00F82051"/>
    <w:rsid w:val="00F829BA"/>
    <w:rsid w:val="00F90917"/>
    <w:rsid w:val="00F942B7"/>
    <w:rsid w:val="00F95248"/>
    <w:rsid w:val="00F96C25"/>
    <w:rsid w:val="00F9709D"/>
    <w:rsid w:val="00FA04F7"/>
    <w:rsid w:val="00FA0D94"/>
    <w:rsid w:val="00FA1282"/>
    <w:rsid w:val="00FA2AC7"/>
    <w:rsid w:val="00FA3075"/>
    <w:rsid w:val="00FA3CCF"/>
    <w:rsid w:val="00FA51EE"/>
    <w:rsid w:val="00FB2746"/>
    <w:rsid w:val="00FB4839"/>
    <w:rsid w:val="00FB76B3"/>
    <w:rsid w:val="00FC08C6"/>
    <w:rsid w:val="00FC113B"/>
    <w:rsid w:val="00FC1AE0"/>
    <w:rsid w:val="00FC2DCB"/>
    <w:rsid w:val="00FC3F64"/>
    <w:rsid w:val="00FC4A85"/>
    <w:rsid w:val="00FC7B48"/>
    <w:rsid w:val="00FD0998"/>
    <w:rsid w:val="00FD2D55"/>
    <w:rsid w:val="00FE1868"/>
    <w:rsid w:val="00FE4982"/>
    <w:rsid w:val="00FE5984"/>
    <w:rsid w:val="00FE64C1"/>
    <w:rsid w:val="00FE71B7"/>
    <w:rsid w:val="00FF032F"/>
    <w:rsid w:val="00FF1FD1"/>
    <w:rsid w:val="00FF3D4E"/>
    <w:rsid w:val="00FF4B7B"/>
    <w:rsid w:val="00FF6F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67F1"/>
  <w15:chartTrackingRefBased/>
  <w15:docId w15:val="{DEC6557F-DF9A-4B78-AF1F-EE1DB5B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1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3"/>
    <w:qFormat/>
    <w:rsid w:val="00A94C72"/>
    <w:pPr>
      <w:keepNext/>
      <w:pageBreakBefore/>
      <w:numPr>
        <w:numId w:val="1"/>
      </w:numPr>
      <w:spacing w:before="240" w:after="480" w:line="360" w:lineRule="auto"/>
      <w:ind w:left="-142"/>
      <w:jc w:val="center"/>
      <w:outlineLvl w:val="0"/>
    </w:pPr>
    <w:rPr>
      <w:rFonts w:ascii="Calibri" w:eastAsia="Times New Roman" w:hAnsi="Calibri" w:cs="Calibri"/>
      <w:b/>
      <w:bCs/>
      <w:sz w:val="32"/>
      <w:szCs w:val="32"/>
      <w:lang w:eastAsia="en-AU"/>
    </w:rPr>
  </w:style>
  <w:style w:type="paragraph" w:styleId="Heading2">
    <w:name w:val="heading 2"/>
    <w:basedOn w:val="Normal"/>
    <w:next w:val="BodyText"/>
    <w:link w:val="Heading2Char"/>
    <w:uiPriority w:val="3"/>
    <w:qFormat/>
    <w:rsid w:val="00A94C72"/>
    <w:pPr>
      <w:keepNext/>
      <w:numPr>
        <w:ilvl w:val="1"/>
        <w:numId w:val="1"/>
      </w:numPr>
      <w:spacing w:before="240" w:after="240" w:line="240" w:lineRule="auto"/>
      <w:outlineLvl w:val="1"/>
    </w:pPr>
    <w:rPr>
      <w:rFonts w:ascii="Calibri" w:eastAsia="Times New Roman" w:hAnsi="Calibri" w:cs="Calibri"/>
      <w:b/>
      <w:bCs/>
      <w:iCs/>
      <w:noProof/>
      <w:sz w:val="28"/>
      <w:szCs w:val="28"/>
      <w:lang w:eastAsia="en-AU"/>
    </w:rPr>
  </w:style>
  <w:style w:type="paragraph" w:styleId="Heading3">
    <w:name w:val="heading 3"/>
    <w:basedOn w:val="Normal"/>
    <w:next w:val="BodyText"/>
    <w:link w:val="Heading3Char"/>
    <w:uiPriority w:val="3"/>
    <w:qFormat/>
    <w:rsid w:val="00A94C72"/>
    <w:pPr>
      <w:keepNext/>
      <w:numPr>
        <w:ilvl w:val="2"/>
        <w:numId w:val="1"/>
      </w:numPr>
      <w:spacing w:before="240" w:after="240" w:line="240" w:lineRule="auto"/>
      <w:outlineLvl w:val="2"/>
    </w:pPr>
    <w:rPr>
      <w:rFonts w:ascii="Calibri" w:eastAsia="Times New Roman" w:hAnsi="Calibri" w:cs="Calibri"/>
      <w:b/>
      <w:bCs/>
      <w:noProof/>
      <w:sz w:val="26"/>
      <w:szCs w:val="26"/>
      <w:lang w:eastAsia="en-AU"/>
    </w:rPr>
  </w:style>
  <w:style w:type="paragraph" w:styleId="Heading4">
    <w:name w:val="heading 4"/>
    <w:basedOn w:val="Normal"/>
    <w:next w:val="BodyText"/>
    <w:link w:val="Heading4Char"/>
    <w:uiPriority w:val="3"/>
    <w:qFormat/>
    <w:rsid w:val="00A94C72"/>
    <w:pPr>
      <w:keepNext/>
      <w:numPr>
        <w:ilvl w:val="3"/>
        <w:numId w:val="1"/>
      </w:numPr>
      <w:spacing w:before="120" w:after="120" w:line="240" w:lineRule="auto"/>
      <w:outlineLvl w:val="3"/>
    </w:pPr>
    <w:rPr>
      <w:rFonts w:ascii="Calibri" w:eastAsia="Times New Roman" w:hAnsi="Calibri" w:cs="Calibri"/>
      <w:b/>
      <w:bCs/>
      <w:noProof/>
      <w:sz w:val="24"/>
      <w:szCs w:val="24"/>
      <w:lang w:eastAsia="en-AU"/>
    </w:rPr>
  </w:style>
  <w:style w:type="paragraph" w:styleId="Heading5">
    <w:name w:val="heading 5"/>
    <w:basedOn w:val="Normal"/>
    <w:next w:val="BodyText"/>
    <w:link w:val="Heading5Char"/>
    <w:uiPriority w:val="10"/>
    <w:qFormat/>
    <w:rsid w:val="00A94C72"/>
    <w:pPr>
      <w:numPr>
        <w:ilvl w:val="4"/>
        <w:numId w:val="1"/>
      </w:numPr>
      <w:spacing w:before="120" w:after="120" w:line="240" w:lineRule="auto"/>
      <w:outlineLvl w:val="4"/>
    </w:pPr>
    <w:rPr>
      <w:rFonts w:ascii="Calibri" w:eastAsia="Times New Roman" w:hAnsi="Calibri" w:cs="Calibri"/>
      <w:b/>
      <w:bCs/>
      <w:i/>
      <w:iCs/>
      <w:szCs w:val="26"/>
      <w:lang w:eastAsia="en-AU"/>
    </w:rPr>
  </w:style>
  <w:style w:type="paragraph" w:styleId="Heading6">
    <w:name w:val="heading 6"/>
    <w:basedOn w:val="Normal"/>
    <w:next w:val="Normal"/>
    <w:link w:val="Heading6Char"/>
    <w:qFormat/>
    <w:rsid w:val="00A94C72"/>
    <w:pPr>
      <w:numPr>
        <w:ilvl w:val="5"/>
        <w:numId w:val="1"/>
      </w:numPr>
      <w:spacing w:before="120" w:after="120" w:line="240" w:lineRule="auto"/>
      <w:outlineLvl w:val="5"/>
    </w:pPr>
    <w:rPr>
      <w:rFonts w:eastAsia="Times New Roman" w:cs="Times New Roman"/>
      <w:b/>
      <w:bCs/>
      <w:lang w:eastAsia="en-AU"/>
    </w:rPr>
  </w:style>
  <w:style w:type="paragraph" w:styleId="Heading7">
    <w:name w:val="heading 7"/>
    <w:basedOn w:val="Normal"/>
    <w:next w:val="Normal"/>
    <w:link w:val="Heading7Char"/>
    <w:qFormat/>
    <w:rsid w:val="00A94C72"/>
    <w:pPr>
      <w:numPr>
        <w:ilvl w:val="6"/>
        <w:numId w:val="1"/>
      </w:numPr>
      <w:spacing w:before="240" w:after="60" w:line="240" w:lineRule="auto"/>
      <w:outlineLvl w:val="6"/>
    </w:pPr>
    <w:rPr>
      <w:rFonts w:eastAsia="Times New Roman" w:cs="Times New Roman"/>
      <w:szCs w:val="24"/>
      <w:lang w:eastAsia="en-AU"/>
    </w:rPr>
  </w:style>
  <w:style w:type="paragraph" w:styleId="Heading8">
    <w:name w:val="heading 8"/>
    <w:basedOn w:val="Normal"/>
    <w:next w:val="Normal"/>
    <w:link w:val="Heading8Char"/>
    <w:qFormat/>
    <w:rsid w:val="00A94C72"/>
    <w:pPr>
      <w:numPr>
        <w:ilvl w:val="7"/>
        <w:numId w:val="1"/>
      </w:numPr>
      <w:spacing w:before="240" w:after="60" w:line="240" w:lineRule="auto"/>
      <w:outlineLvl w:val="7"/>
    </w:pPr>
    <w:rPr>
      <w:rFonts w:eastAsia="Times New Roman" w:cs="Times New Roman"/>
      <w:i/>
      <w:iCs/>
      <w:szCs w:val="24"/>
      <w:lang w:eastAsia="en-AU"/>
    </w:rPr>
  </w:style>
  <w:style w:type="paragraph" w:styleId="Heading9">
    <w:name w:val="heading 9"/>
    <w:basedOn w:val="Normal"/>
    <w:next w:val="Normal"/>
    <w:link w:val="Heading9Char"/>
    <w:qFormat/>
    <w:rsid w:val="00A94C72"/>
    <w:pPr>
      <w:numPr>
        <w:ilvl w:val="8"/>
        <w:numId w:val="1"/>
      </w:numPr>
      <w:spacing w:before="240" w:after="60" w:line="240" w:lineRule="auto"/>
      <w:outlineLvl w:val="8"/>
    </w:pPr>
    <w:rPr>
      <w:rFonts w:ascii="Arial" w:eastAsia="Times New Roman" w:hAnsi="Arial" w:cs="Arial"/>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94C72"/>
    <w:rPr>
      <w:rFonts w:ascii="Calibri" w:eastAsia="Times New Roman" w:hAnsi="Calibri" w:cs="Calibri"/>
      <w:b/>
      <w:bCs/>
      <w:sz w:val="32"/>
      <w:szCs w:val="32"/>
      <w:lang w:eastAsia="en-AU"/>
    </w:rPr>
  </w:style>
  <w:style w:type="character" w:customStyle="1" w:styleId="Heading2Char">
    <w:name w:val="Heading 2 Char"/>
    <w:basedOn w:val="DefaultParagraphFont"/>
    <w:link w:val="Heading2"/>
    <w:uiPriority w:val="3"/>
    <w:rsid w:val="00A94C72"/>
    <w:rPr>
      <w:rFonts w:ascii="Calibri" w:eastAsia="Times New Roman" w:hAnsi="Calibri" w:cs="Calibri"/>
      <w:b/>
      <w:bCs/>
      <w:iCs/>
      <w:noProof/>
      <w:sz w:val="28"/>
      <w:szCs w:val="28"/>
      <w:lang w:eastAsia="en-AU"/>
    </w:rPr>
  </w:style>
  <w:style w:type="character" w:customStyle="1" w:styleId="Heading3Char">
    <w:name w:val="Heading 3 Char"/>
    <w:basedOn w:val="DefaultParagraphFont"/>
    <w:link w:val="Heading3"/>
    <w:uiPriority w:val="3"/>
    <w:rsid w:val="00A94C72"/>
    <w:rPr>
      <w:rFonts w:ascii="Calibri" w:eastAsia="Times New Roman" w:hAnsi="Calibri" w:cs="Calibri"/>
      <w:b/>
      <w:bCs/>
      <w:noProof/>
      <w:sz w:val="26"/>
      <w:szCs w:val="26"/>
      <w:lang w:eastAsia="en-AU"/>
    </w:rPr>
  </w:style>
  <w:style w:type="character" w:customStyle="1" w:styleId="Heading4Char">
    <w:name w:val="Heading 4 Char"/>
    <w:basedOn w:val="DefaultParagraphFont"/>
    <w:link w:val="Heading4"/>
    <w:uiPriority w:val="3"/>
    <w:rsid w:val="00A94C72"/>
    <w:rPr>
      <w:rFonts w:ascii="Calibri" w:eastAsia="Times New Roman" w:hAnsi="Calibri" w:cs="Calibri"/>
      <w:b/>
      <w:bCs/>
      <w:noProof/>
      <w:sz w:val="24"/>
      <w:szCs w:val="24"/>
      <w:lang w:eastAsia="en-AU"/>
    </w:rPr>
  </w:style>
  <w:style w:type="character" w:customStyle="1" w:styleId="Heading5Char">
    <w:name w:val="Heading 5 Char"/>
    <w:basedOn w:val="DefaultParagraphFont"/>
    <w:link w:val="Heading5"/>
    <w:uiPriority w:val="10"/>
    <w:rsid w:val="00A94C72"/>
    <w:rPr>
      <w:rFonts w:ascii="Calibri" w:eastAsia="Times New Roman" w:hAnsi="Calibri" w:cs="Calibri"/>
      <w:b/>
      <w:bCs/>
      <w:i/>
      <w:iCs/>
      <w:szCs w:val="26"/>
      <w:lang w:eastAsia="en-AU"/>
    </w:rPr>
  </w:style>
  <w:style w:type="character" w:customStyle="1" w:styleId="Heading6Char">
    <w:name w:val="Heading 6 Char"/>
    <w:basedOn w:val="DefaultParagraphFont"/>
    <w:link w:val="Heading6"/>
    <w:rsid w:val="00A94C72"/>
    <w:rPr>
      <w:rFonts w:eastAsia="Times New Roman" w:cs="Times New Roman"/>
      <w:b/>
      <w:bCs/>
      <w:lang w:eastAsia="en-AU"/>
    </w:rPr>
  </w:style>
  <w:style w:type="character" w:customStyle="1" w:styleId="Heading7Char">
    <w:name w:val="Heading 7 Char"/>
    <w:basedOn w:val="DefaultParagraphFont"/>
    <w:link w:val="Heading7"/>
    <w:rsid w:val="00A94C72"/>
    <w:rPr>
      <w:rFonts w:eastAsia="Times New Roman" w:cs="Times New Roman"/>
      <w:szCs w:val="24"/>
      <w:lang w:eastAsia="en-AU"/>
    </w:rPr>
  </w:style>
  <w:style w:type="character" w:customStyle="1" w:styleId="Heading8Char">
    <w:name w:val="Heading 8 Char"/>
    <w:basedOn w:val="DefaultParagraphFont"/>
    <w:link w:val="Heading8"/>
    <w:rsid w:val="00A94C72"/>
    <w:rPr>
      <w:rFonts w:eastAsia="Times New Roman" w:cs="Times New Roman"/>
      <w:i/>
      <w:iCs/>
      <w:szCs w:val="24"/>
      <w:lang w:eastAsia="en-AU"/>
    </w:rPr>
  </w:style>
  <w:style w:type="character" w:customStyle="1" w:styleId="Heading9Char">
    <w:name w:val="Heading 9 Char"/>
    <w:basedOn w:val="DefaultParagraphFont"/>
    <w:link w:val="Heading9"/>
    <w:rsid w:val="00A94C72"/>
    <w:rPr>
      <w:rFonts w:ascii="Arial" w:eastAsia="Times New Roman" w:hAnsi="Arial" w:cs="Arial"/>
      <w:lang w:eastAsia="en-AU"/>
    </w:rPr>
  </w:style>
  <w:style w:type="numbering" w:customStyle="1" w:styleId="NoList1">
    <w:name w:val="No List1"/>
    <w:next w:val="NoList"/>
    <w:uiPriority w:val="99"/>
    <w:semiHidden/>
    <w:unhideWhenUsed/>
    <w:rsid w:val="00A94C72"/>
  </w:style>
  <w:style w:type="paragraph" w:styleId="BodyText">
    <w:name w:val="Body Text"/>
    <w:basedOn w:val="Normal"/>
    <w:link w:val="BodyTextChar"/>
    <w:uiPriority w:val="1"/>
    <w:qFormat/>
    <w:rsid w:val="00A94C72"/>
    <w:pPr>
      <w:spacing w:after="240" w:line="360" w:lineRule="auto"/>
    </w:pPr>
    <w:rPr>
      <w:rFonts w:ascii="Calibri" w:eastAsia="Times New Roman" w:hAnsi="Calibri" w:cs="Times New Roman"/>
      <w:szCs w:val="24"/>
      <w:lang w:eastAsia="en-AU"/>
    </w:rPr>
  </w:style>
  <w:style w:type="character" w:customStyle="1" w:styleId="BodyTextChar">
    <w:name w:val="Body Text Char"/>
    <w:basedOn w:val="DefaultParagraphFont"/>
    <w:link w:val="BodyText"/>
    <w:uiPriority w:val="1"/>
    <w:rsid w:val="00A94C72"/>
    <w:rPr>
      <w:rFonts w:ascii="Calibri" w:eastAsia="Times New Roman" w:hAnsi="Calibri" w:cs="Times New Roman"/>
      <w:szCs w:val="24"/>
      <w:lang w:eastAsia="en-AU"/>
    </w:rPr>
  </w:style>
  <w:style w:type="paragraph" w:styleId="Title">
    <w:name w:val="Title"/>
    <w:basedOn w:val="Normal"/>
    <w:link w:val="TitleChar"/>
    <w:uiPriority w:val="10"/>
    <w:qFormat/>
    <w:rsid w:val="00A94C72"/>
    <w:pPr>
      <w:spacing w:before="240" w:after="240" w:line="360" w:lineRule="auto"/>
      <w:jc w:val="center"/>
      <w:outlineLvl w:val="0"/>
    </w:pPr>
    <w:rPr>
      <w:rFonts w:ascii="Calibri" w:eastAsia="Times New Roman" w:hAnsi="Calibri" w:cs="Calibri"/>
      <w:b/>
      <w:bCs/>
      <w:sz w:val="32"/>
      <w:szCs w:val="32"/>
      <w:lang w:eastAsia="en-AU"/>
    </w:rPr>
  </w:style>
  <w:style w:type="character" w:customStyle="1" w:styleId="TitleChar">
    <w:name w:val="Title Char"/>
    <w:basedOn w:val="DefaultParagraphFont"/>
    <w:link w:val="Title"/>
    <w:uiPriority w:val="10"/>
    <w:rsid w:val="00A94C72"/>
    <w:rPr>
      <w:rFonts w:ascii="Calibri" w:eastAsia="Times New Roman" w:hAnsi="Calibri" w:cs="Calibri"/>
      <w:b/>
      <w:bCs/>
      <w:sz w:val="32"/>
      <w:szCs w:val="32"/>
      <w:lang w:eastAsia="en-AU"/>
    </w:rPr>
  </w:style>
  <w:style w:type="paragraph" w:styleId="Subtitle">
    <w:name w:val="Subtitle"/>
    <w:basedOn w:val="Normal"/>
    <w:link w:val="SubtitleChar"/>
    <w:uiPriority w:val="11"/>
    <w:qFormat/>
    <w:rsid w:val="00A94C72"/>
    <w:pPr>
      <w:spacing w:after="0" w:line="360" w:lineRule="auto"/>
      <w:jc w:val="center"/>
    </w:pPr>
    <w:rPr>
      <w:rFonts w:ascii="Calibri" w:eastAsia="Times New Roman" w:hAnsi="Calibri" w:cs="Calibri"/>
      <w:sz w:val="28"/>
      <w:szCs w:val="24"/>
      <w:lang w:eastAsia="en-AU"/>
    </w:rPr>
  </w:style>
  <w:style w:type="character" w:customStyle="1" w:styleId="SubtitleChar">
    <w:name w:val="Subtitle Char"/>
    <w:basedOn w:val="DefaultParagraphFont"/>
    <w:link w:val="Subtitle"/>
    <w:uiPriority w:val="11"/>
    <w:rsid w:val="00A94C72"/>
    <w:rPr>
      <w:rFonts w:ascii="Calibri" w:eastAsia="Times New Roman" w:hAnsi="Calibri" w:cs="Calibri"/>
      <w:sz w:val="28"/>
      <w:szCs w:val="24"/>
      <w:lang w:eastAsia="en-AU"/>
    </w:rPr>
  </w:style>
  <w:style w:type="paragraph" w:styleId="DocumentMap">
    <w:name w:val="Document Map"/>
    <w:basedOn w:val="Normal"/>
    <w:link w:val="DocumentMapChar"/>
    <w:semiHidden/>
    <w:rsid w:val="00A94C72"/>
    <w:pPr>
      <w:shd w:val="clear" w:color="auto" w:fill="000080"/>
      <w:spacing w:after="0" w:line="240" w:lineRule="auto"/>
    </w:pPr>
    <w:rPr>
      <w:rFonts w:ascii="Tahoma" w:eastAsia="Times New Roman" w:hAnsi="Tahoma" w:cs="Tahoma"/>
      <w:sz w:val="20"/>
      <w:szCs w:val="20"/>
      <w:lang w:eastAsia="en-AU"/>
    </w:rPr>
  </w:style>
  <w:style w:type="character" w:customStyle="1" w:styleId="DocumentMapChar">
    <w:name w:val="Document Map Char"/>
    <w:basedOn w:val="DefaultParagraphFont"/>
    <w:link w:val="DocumentMap"/>
    <w:semiHidden/>
    <w:rsid w:val="00A94C72"/>
    <w:rPr>
      <w:rFonts w:ascii="Tahoma" w:eastAsia="Times New Roman" w:hAnsi="Tahoma" w:cs="Tahoma"/>
      <w:sz w:val="20"/>
      <w:szCs w:val="20"/>
      <w:shd w:val="clear" w:color="auto" w:fill="000080"/>
      <w:lang w:eastAsia="en-AU"/>
    </w:rPr>
  </w:style>
  <w:style w:type="paragraph" w:customStyle="1" w:styleId="AbstractPage">
    <w:name w:val="Abstract Page"/>
    <w:basedOn w:val="Normal"/>
    <w:uiPriority w:val="18"/>
    <w:qFormat/>
    <w:rsid w:val="00A94C72"/>
    <w:pPr>
      <w:spacing w:after="0" w:line="360" w:lineRule="auto"/>
      <w:jc w:val="center"/>
    </w:pPr>
    <w:rPr>
      <w:rFonts w:ascii="Calibri" w:eastAsia="Times New Roman" w:hAnsi="Calibri" w:cs="Calibri"/>
      <w:sz w:val="28"/>
      <w:szCs w:val="28"/>
      <w:lang w:eastAsia="en-AU"/>
    </w:rPr>
  </w:style>
  <w:style w:type="paragraph" w:styleId="TOC8">
    <w:name w:val="toc 8"/>
    <w:basedOn w:val="Normal"/>
    <w:next w:val="Normal"/>
    <w:autoRedefine/>
    <w:uiPriority w:val="39"/>
    <w:rsid w:val="00A94C72"/>
    <w:pPr>
      <w:spacing w:before="60" w:after="0" w:line="240" w:lineRule="auto"/>
      <w:ind w:left="567" w:right="284" w:hanging="567"/>
    </w:pPr>
    <w:rPr>
      <w:rFonts w:ascii="Calibri" w:eastAsia="Times New Roman" w:hAnsi="Calibri" w:cs="Times New Roman"/>
      <w:szCs w:val="24"/>
      <w:lang w:eastAsia="en-AU"/>
    </w:rPr>
  </w:style>
  <w:style w:type="paragraph" w:styleId="TOC1">
    <w:name w:val="toc 1"/>
    <w:basedOn w:val="Normal"/>
    <w:next w:val="Normal"/>
    <w:autoRedefine/>
    <w:uiPriority w:val="39"/>
    <w:rsid w:val="00A94C72"/>
    <w:pPr>
      <w:tabs>
        <w:tab w:val="right" w:leader="dot" w:pos="9072"/>
      </w:tabs>
      <w:spacing w:before="360" w:after="60" w:line="240" w:lineRule="auto"/>
      <w:ind w:right="284"/>
    </w:pPr>
    <w:rPr>
      <w:rFonts w:ascii="Calibri" w:eastAsia="Times New Roman" w:hAnsi="Calibri" w:cs="Times New Roman"/>
      <w:b/>
      <w:noProof/>
      <w:szCs w:val="24"/>
      <w:lang w:eastAsia="en-AU"/>
    </w:rPr>
  </w:style>
  <w:style w:type="paragraph" w:styleId="TOC2">
    <w:name w:val="toc 2"/>
    <w:basedOn w:val="Normal"/>
    <w:next w:val="Normal"/>
    <w:autoRedefine/>
    <w:uiPriority w:val="39"/>
    <w:rsid w:val="00A94C72"/>
    <w:pPr>
      <w:tabs>
        <w:tab w:val="left" w:pos="567"/>
        <w:tab w:val="right" w:leader="dot" w:pos="9072"/>
      </w:tabs>
      <w:spacing w:before="60" w:after="0" w:line="240" w:lineRule="auto"/>
      <w:ind w:left="567" w:right="284" w:hanging="567"/>
    </w:pPr>
    <w:rPr>
      <w:rFonts w:ascii="Calibri" w:eastAsia="Times New Roman" w:hAnsi="Calibri" w:cs="Times New Roman"/>
      <w:noProof/>
      <w:szCs w:val="24"/>
      <w:lang w:eastAsia="en-AU"/>
    </w:rPr>
  </w:style>
  <w:style w:type="paragraph" w:styleId="TOC3">
    <w:name w:val="toc 3"/>
    <w:basedOn w:val="Normal"/>
    <w:next w:val="Normal"/>
    <w:autoRedefine/>
    <w:uiPriority w:val="39"/>
    <w:rsid w:val="00A94C72"/>
    <w:pPr>
      <w:tabs>
        <w:tab w:val="left" w:pos="1276"/>
        <w:tab w:val="right" w:leader="dot" w:pos="9072"/>
      </w:tabs>
      <w:spacing w:after="0" w:line="240" w:lineRule="auto"/>
      <w:ind w:left="1276" w:right="282" w:hanging="709"/>
    </w:pPr>
    <w:rPr>
      <w:rFonts w:ascii="Calibri" w:eastAsia="Times New Roman" w:hAnsi="Calibri" w:cs="Times New Roman"/>
      <w:noProof/>
      <w:szCs w:val="24"/>
      <w:lang w:eastAsia="en-AU"/>
    </w:rPr>
  </w:style>
  <w:style w:type="paragraph" w:styleId="TOC4">
    <w:name w:val="toc 4"/>
    <w:basedOn w:val="Normal"/>
    <w:next w:val="Normal"/>
    <w:autoRedefine/>
    <w:uiPriority w:val="39"/>
    <w:rsid w:val="00A94C72"/>
    <w:pPr>
      <w:tabs>
        <w:tab w:val="left" w:pos="1701"/>
        <w:tab w:val="right" w:leader="dot" w:pos="9072"/>
      </w:tabs>
      <w:spacing w:after="0" w:line="240" w:lineRule="auto"/>
      <w:ind w:left="1701" w:right="282"/>
    </w:pPr>
    <w:rPr>
      <w:rFonts w:ascii="Calibri" w:eastAsia="Times New Roman" w:hAnsi="Calibri" w:cs="Times New Roman"/>
      <w:i/>
      <w:noProof/>
      <w:szCs w:val="24"/>
      <w:lang w:eastAsia="en-AU"/>
    </w:rPr>
  </w:style>
  <w:style w:type="character" w:styleId="Hyperlink">
    <w:name w:val="Hyperlink"/>
    <w:basedOn w:val="DefaultParagraphFont"/>
    <w:uiPriority w:val="99"/>
    <w:rsid w:val="00A94C72"/>
    <w:rPr>
      <w:color w:val="0000FF"/>
      <w:u w:val="single"/>
    </w:rPr>
  </w:style>
  <w:style w:type="paragraph" w:styleId="TOC9">
    <w:name w:val="toc 9"/>
    <w:basedOn w:val="Normal"/>
    <w:next w:val="Normal"/>
    <w:autoRedefine/>
    <w:uiPriority w:val="39"/>
    <w:rsid w:val="00A94C72"/>
    <w:pPr>
      <w:tabs>
        <w:tab w:val="right" w:leader="dot" w:pos="9061"/>
      </w:tabs>
      <w:spacing w:before="120" w:after="60" w:line="240" w:lineRule="auto"/>
      <w:ind w:right="284"/>
    </w:pPr>
    <w:rPr>
      <w:rFonts w:ascii="Calibri" w:eastAsia="Times New Roman" w:hAnsi="Calibri" w:cs="Times New Roman"/>
      <w:b/>
      <w:noProof/>
      <w:szCs w:val="24"/>
      <w:lang w:eastAsia="en-AU"/>
    </w:rPr>
  </w:style>
  <w:style w:type="paragraph" w:styleId="Header">
    <w:name w:val="header"/>
    <w:basedOn w:val="Normal"/>
    <w:link w:val="Head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HeaderChar">
    <w:name w:val="Header Char"/>
    <w:basedOn w:val="DefaultParagraphFont"/>
    <w:link w:val="Header"/>
    <w:uiPriority w:val="99"/>
    <w:rsid w:val="00A94C72"/>
    <w:rPr>
      <w:rFonts w:eastAsia="Times New Roman" w:cs="Times New Roman"/>
      <w:szCs w:val="24"/>
      <w:lang w:eastAsia="en-AU"/>
    </w:rPr>
  </w:style>
  <w:style w:type="paragraph" w:styleId="Footer">
    <w:name w:val="footer"/>
    <w:basedOn w:val="Normal"/>
    <w:link w:val="FooterChar"/>
    <w:uiPriority w:val="99"/>
    <w:rsid w:val="00A94C72"/>
    <w:pPr>
      <w:tabs>
        <w:tab w:val="center" w:pos="4153"/>
        <w:tab w:val="right" w:pos="8306"/>
      </w:tabs>
      <w:spacing w:after="0" w:line="240" w:lineRule="auto"/>
    </w:pPr>
    <w:rPr>
      <w:rFonts w:eastAsia="Times New Roman" w:cs="Times New Roman"/>
      <w:szCs w:val="24"/>
      <w:lang w:eastAsia="en-AU"/>
    </w:rPr>
  </w:style>
  <w:style w:type="character" w:customStyle="1" w:styleId="FooterChar">
    <w:name w:val="Footer Char"/>
    <w:basedOn w:val="DefaultParagraphFont"/>
    <w:link w:val="Footer"/>
    <w:uiPriority w:val="99"/>
    <w:rsid w:val="00A94C72"/>
    <w:rPr>
      <w:rFonts w:eastAsia="Times New Roman" w:cs="Times New Roman"/>
      <w:szCs w:val="24"/>
      <w:lang w:eastAsia="en-AU"/>
    </w:rPr>
  </w:style>
  <w:style w:type="character" w:styleId="PageNumber">
    <w:name w:val="page number"/>
    <w:basedOn w:val="DefaultParagraphFont"/>
    <w:rsid w:val="00A94C72"/>
  </w:style>
  <w:style w:type="character" w:styleId="CommentReference">
    <w:name w:val="annotation reference"/>
    <w:basedOn w:val="DefaultParagraphFont"/>
    <w:uiPriority w:val="99"/>
    <w:semiHidden/>
    <w:rsid w:val="00A94C72"/>
    <w:rPr>
      <w:sz w:val="16"/>
      <w:szCs w:val="16"/>
    </w:rPr>
  </w:style>
  <w:style w:type="paragraph" w:styleId="CommentText">
    <w:name w:val="annotation text"/>
    <w:basedOn w:val="Normal"/>
    <w:link w:val="CommentTextChar"/>
    <w:uiPriority w:val="99"/>
    <w:rsid w:val="00A94C72"/>
    <w:pPr>
      <w:spacing w:after="0" w:line="240" w:lineRule="auto"/>
    </w:pPr>
    <w:rPr>
      <w:rFonts w:eastAsia="Times New Roman" w:cs="Times New Roman"/>
      <w:sz w:val="20"/>
      <w:szCs w:val="20"/>
      <w:lang w:eastAsia="en-AU"/>
    </w:rPr>
  </w:style>
  <w:style w:type="character" w:customStyle="1" w:styleId="CommentTextChar">
    <w:name w:val="Comment Text Char"/>
    <w:basedOn w:val="DefaultParagraphFont"/>
    <w:link w:val="CommentText"/>
    <w:uiPriority w:val="99"/>
    <w:rsid w:val="00A94C72"/>
    <w:rPr>
      <w:rFonts w:eastAsia="Times New Roman" w:cs="Times New Roman"/>
      <w:sz w:val="20"/>
      <w:szCs w:val="20"/>
      <w:lang w:eastAsia="en-AU"/>
    </w:rPr>
  </w:style>
  <w:style w:type="paragraph" w:styleId="CommentSubject">
    <w:name w:val="annotation subject"/>
    <w:basedOn w:val="CommentText"/>
    <w:next w:val="CommentText"/>
    <w:link w:val="CommentSubjectChar"/>
    <w:uiPriority w:val="99"/>
    <w:semiHidden/>
    <w:rsid w:val="00A94C72"/>
    <w:rPr>
      <w:b/>
      <w:bCs/>
    </w:rPr>
  </w:style>
  <w:style w:type="character" w:customStyle="1" w:styleId="CommentSubjectChar">
    <w:name w:val="Comment Subject Char"/>
    <w:basedOn w:val="CommentTextChar"/>
    <w:link w:val="CommentSubject"/>
    <w:uiPriority w:val="99"/>
    <w:semiHidden/>
    <w:rsid w:val="00A94C72"/>
    <w:rPr>
      <w:rFonts w:eastAsia="Times New Roman" w:cs="Times New Roman"/>
      <w:b/>
      <w:bCs/>
      <w:sz w:val="20"/>
      <w:szCs w:val="20"/>
      <w:lang w:eastAsia="en-AU"/>
    </w:rPr>
  </w:style>
  <w:style w:type="paragraph" w:styleId="BalloonText">
    <w:name w:val="Balloon Text"/>
    <w:basedOn w:val="Normal"/>
    <w:link w:val="BalloonTextChar"/>
    <w:uiPriority w:val="99"/>
    <w:semiHidden/>
    <w:rsid w:val="00A94C72"/>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uiPriority w:val="99"/>
    <w:semiHidden/>
    <w:rsid w:val="00A94C72"/>
    <w:rPr>
      <w:rFonts w:ascii="Tahoma" w:eastAsia="Times New Roman" w:hAnsi="Tahoma" w:cs="Tahoma"/>
      <w:sz w:val="16"/>
      <w:szCs w:val="16"/>
      <w:lang w:eastAsia="en-AU"/>
    </w:rPr>
  </w:style>
  <w:style w:type="paragraph" w:styleId="Caption">
    <w:name w:val="caption"/>
    <w:basedOn w:val="Normal"/>
    <w:next w:val="BodyText"/>
    <w:autoRedefine/>
    <w:uiPriority w:val="35"/>
    <w:qFormat/>
    <w:rsid w:val="00A94C72"/>
    <w:pPr>
      <w:spacing w:before="240" w:after="240" w:line="240" w:lineRule="auto"/>
      <w:ind w:left="1134" w:hanging="1134"/>
    </w:pPr>
    <w:rPr>
      <w:rFonts w:ascii="Calibri" w:eastAsia="Times New Roman" w:hAnsi="Calibri" w:cs="Times New Roman"/>
      <w:b/>
      <w:bCs/>
      <w:szCs w:val="20"/>
      <w:lang w:eastAsia="en-AU"/>
    </w:rPr>
  </w:style>
  <w:style w:type="table" w:styleId="TableGrid">
    <w:name w:val="Table Grid"/>
    <w:basedOn w:val="TableNormal"/>
    <w:uiPriority w:val="39"/>
    <w:rsid w:val="00A94C72"/>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link w:val="QuoteChar"/>
    <w:uiPriority w:val="29"/>
    <w:qFormat/>
    <w:rsid w:val="00A94C72"/>
    <w:pPr>
      <w:spacing w:after="240" w:line="240" w:lineRule="auto"/>
      <w:ind w:left="1134" w:right="1134"/>
    </w:pPr>
    <w:rPr>
      <w:rFonts w:ascii="Calibri" w:eastAsia="Times New Roman" w:hAnsi="Calibri" w:cs="Times New Roman"/>
      <w:i/>
      <w:szCs w:val="24"/>
      <w:lang w:eastAsia="en-AU"/>
    </w:rPr>
  </w:style>
  <w:style w:type="character" w:customStyle="1" w:styleId="QuoteChar">
    <w:name w:val="Quote Char"/>
    <w:basedOn w:val="DefaultParagraphFont"/>
    <w:link w:val="Quote"/>
    <w:uiPriority w:val="29"/>
    <w:rsid w:val="00A94C72"/>
    <w:rPr>
      <w:rFonts w:ascii="Calibri" w:eastAsia="Times New Roman" w:hAnsi="Calibri" w:cs="Times New Roman"/>
      <w:i/>
      <w:szCs w:val="24"/>
      <w:lang w:eastAsia="en-AU"/>
    </w:rPr>
  </w:style>
  <w:style w:type="paragraph" w:styleId="TableofFigures">
    <w:name w:val="table of figures"/>
    <w:basedOn w:val="Normal"/>
    <w:next w:val="Normal"/>
    <w:autoRedefine/>
    <w:uiPriority w:val="99"/>
    <w:rsid w:val="00A94C72"/>
    <w:pPr>
      <w:tabs>
        <w:tab w:val="right" w:leader="dot" w:pos="9072"/>
      </w:tabs>
      <w:spacing w:after="0" w:line="240" w:lineRule="auto"/>
      <w:ind w:left="1134" w:right="282" w:hanging="1134"/>
    </w:pPr>
    <w:rPr>
      <w:rFonts w:ascii="Calibri" w:eastAsia="Times New Roman" w:hAnsi="Calibri" w:cs="Calibri"/>
      <w:bCs/>
      <w:noProof/>
      <w:szCs w:val="24"/>
      <w:lang w:eastAsia="en-AU"/>
    </w:rPr>
  </w:style>
  <w:style w:type="paragraph" w:customStyle="1" w:styleId="HeadingMyL1">
    <w:name w:val="Heading MyL1"/>
    <w:basedOn w:val="Normal"/>
    <w:next w:val="BodyText"/>
    <w:uiPriority w:val="8"/>
    <w:qFormat/>
    <w:rsid w:val="00A94C72"/>
    <w:pPr>
      <w:keepNext/>
      <w:spacing w:after="240" w:line="360" w:lineRule="auto"/>
      <w:jc w:val="center"/>
      <w:outlineLvl w:val="0"/>
    </w:pPr>
    <w:rPr>
      <w:rFonts w:ascii="Calibri" w:eastAsia="Times New Roman" w:hAnsi="Calibri" w:cs="Calibri"/>
      <w:b/>
      <w:sz w:val="32"/>
      <w:szCs w:val="24"/>
      <w:lang w:eastAsia="en-AU"/>
    </w:rPr>
  </w:style>
  <w:style w:type="paragraph" w:customStyle="1" w:styleId="HeadingMyL2">
    <w:name w:val="Heading MyL2"/>
    <w:basedOn w:val="Heading2"/>
    <w:next w:val="BodyText"/>
    <w:uiPriority w:val="8"/>
    <w:rsid w:val="00A94C72"/>
    <w:pPr>
      <w:numPr>
        <w:ilvl w:val="0"/>
        <w:numId w:val="0"/>
      </w:numPr>
    </w:pPr>
  </w:style>
  <w:style w:type="paragraph" w:styleId="TOC5">
    <w:name w:val="toc 5"/>
    <w:basedOn w:val="Normal"/>
    <w:next w:val="Normal"/>
    <w:autoRedefine/>
    <w:uiPriority w:val="39"/>
    <w:rsid w:val="00A94C72"/>
    <w:pPr>
      <w:tabs>
        <w:tab w:val="left" w:pos="2127"/>
        <w:tab w:val="right" w:leader="dot" w:pos="9072"/>
      </w:tabs>
      <w:spacing w:after="0" w:line="240" w:lineRule="auto"/>
      <w:ind w:left="2127" w:right="282"/>
    </w:pPr>
    <w:rPr>
      <w:rFonts w:ascii="Calibri" w:eastAsia="Times New Roman" w:hAnsi="Calibri" w:cs="Times New Roman"/>
      <w:i/>
      <w:noProof/>
      <w:sz w:val="20"/>
      <w:szCs w:val="24"/>
      <w:lang w:eastAsia="en-AU"/>
    </w:rPr>
  </w:style>
  <w:style w:type="paragraph" w:customStyle="1" w:styleId="App1">
    <w:name w:val="App1"/>
    <w:basedOn w:val="BodyText"/>
    <w:next w:val="BodyText"/>
    <w:uiPriority w:val="13"/>
    <w:qFormat/>
    <w:rsid w:val="00A94C72"/>
    <w:pPr>
      <w:keepNext/>
      <w:numPr>
        <w:numId w:val="2"/>
      </w:numPr>
      <w:spacing w:before="240" w:after="480"/>
      <w:jc w:val="center"/>
      <w:outlineLvl w:val="0"/>
    </w:pPr>
    <w:rPr>
      <w:b/>
      <w:sz w:val="32"/>
    </w:rPr>
  </w:style>
  <w:style w:type="paragraph" w:customStyle="1" w:styleId="App2">
    <w:name w:val="App2"/>
    <w:basedOn w:val="BodyText"/>
    <w:next w:val="BodyText"/>
    <w:uiPriority w:val="13"/>
    <w:qFormat/>
    <w:rsid w:val="00A94C72"/>
    <w:pPr>
      <w:keepNext/>
      <w:numPr>
        <w:ilvl w:val="1"/>
        <w:numId w:val="2"/>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A94C72"/>
    <w:pPr>
      <w:keepNext/>
      <w:numPr>
        <w:ilvl w:val="2"/>
        <w:numId w:val="2"/>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uiPriority w:val="39"/>
    <w:rsid w:val="00A94C72"/>
    <w:pPr>
      <w:tabs>
        <w:tab w:val="left" w:pos="4395"/>
        <w:tab w:val="right" w:leader="dot" w:pos="9072"/>
      </w:tabs>
      <w:spacing w:after="0" w:line="240" w:lineRule="auto"/>
      <w:ind w:left="4395" w:right="282" w:hanging="1276"/>
    </w:pPr>
    <w:rPr>
      <w:rFonts w:ascii="Calibri" w:eastAsia="Times New Roman" w:hAnsi="Calibri" w:cs="Times New Roman"/>
      <w:noProof/>
      <w:sz w:val="20"/>
      <w:szCs w:val="24"/>
      <w:lang w:eastAsia="en-AU"/>
    </w:rPr>
  </w:style>
  <w:style w:type="paragraph" w:customStyle="1" w:styleId="EndNoteBibliographyTitle">
    <w:name w:val="EndNote Bibliography Title"/>
    <w:basedOn w:val="Normal"/>
    <w:link w:val="EndNoteBibliographyTitleChar"/>
    <w:rsid w:val="00A94C72"/>
    <w:pPr>
      <w:spacing w:after="0"/>
      <w:jc w:val="center"/>
    </w:pPr>
    <w:rPr>
      <w:rFonts w:ascii="Calibri" w:eastAsia="Times New Roman" w:hAnsi="Calibri" w:cs="Calibri"/>
      <w:noProof/>
      <w:szCs w:val="24"/>
      <w:lang w:val="en-US" w:eastAsia="en-AU"/>
    </w:rPr>
  </w:style>
  <w:style w:type="character" w:customStyle="1" w:styleId="EndNoteBibliographyTitleChar">
    <w:name w:val="EndNote Bibliography Title Char"/>
    <w:basedOn w:val="BodyTextChar"/>
    <w:link w:val="EndNoteBibliographyTitle"/>
    <w:rsid w:val="00A94C72"/>
    <w:rPr>
      <w:rFonts w:ascii="Calibri" w:eastAsia="Times New Roman" w:hAnsi="Calibri" w:cs="Calibri"/>
      <w:noProof/>
      <w:szCs w:val="24"/>
      <w:lang w:val="en-US" w:eastAsia="en-AU"/>
    </w:rPr>
  </w:style>
  <w:style w:type="paragraph" w:customStyle="1" w:styleId="EndNoteBibliography">
    <w:name w:val="EndNote Bibliography"/>
    <w:basedOn w:val="Normal"/>
    <w:link w:val="EndNoteBibliographyChar"/>
    <w:rsid w:val="00A94C72"/>
    <w:pPr>
      <w:spacing w:line="240" w:lineRule="auto"/>
    </w:pPr>
    <w:rPr>
      <w:rFonts w:ascii="Calibri" w:eastAsia="Times New Roman" w:hAnsi="Calibri" w:cs="Calibri"/>
      <w:noProof/>
      <w:szCs w:val="24"/>
      <w:lang w:val="en-US" w:eastAsia="en-AU"/>
    </w:rPr>
  </w:style>
  <w:style w:type="character" w:customStyle="1" w:styleId="EndNoteBibliographyChar">
    <w:name w:val="EndNote Bibliography Char"/>
    <w:basedOn w:val="BodyTextChar"/>
    <w:link w:val="EndNoteBibliography"/>
    <w:rsid w:val="00A94C72"/>
    <w:rPr>
      <w:rFonts w:ascii="Calibri" w:eastAsia="Times New Roman" w:hAnsi="Calibri" w:cs="Calibri"/>
      <w:noProof/>
      <w:szCs w:val="24"/>
      <w:lang w:val="en-US" w:eastAsia="en-AU"/>
    </w:rPr>
  </w:style>
  <w:style w:type="paragraph" w:styleId="ListParagraph">
    <w:name w:val="List Paragraph"/>
    <w:basedOn w:val="Normal"/>
    <w:uiPriority w:val="34"/>
    <w:qFormat/>
    <w:rsid w:val="00A94C72"/>
    <w:pPr>
      <w:ind w:left="720"/>
      <w:contextualSpacing/>
    </w:pPr>
  </w:style>
  <w:style w:type="paragraph" w:customStyle="1" w:styleId="Default">
    <w:name w:val="Default"/>
    <w:rsid w:val="00A94C72"/>
    <w:pPr>
      <w:autoSpaceDE w:val="0"/>
      <w:autoSpaceDN w:val="0"/>
      <w:adjustRightInd w:val="0"/>
      <w:spacing w:after="0" w:line="240" w:lineRule="auto"/>
    </w:pPr>
    <w:rPr>
      <w:rFonts w:ascii="GNFMH I+ TTC C 390o 00" w:hAnsi="GNFMH I+ TTC C 390o 00" w:cs="GNFMH I+ TTC C 390o 00"/>
      <w:color w:val="000000"/>
      <w:sz w:val="24"/>
      <w:szCs w:val="24"/>
    </w:rPr>
  </w:style>
  <w:style w:type="character" w:customStyle="1" w:styleId="HTMLPreformattedChar">
    <w:name w:val="HTML Preformatted Char"/>
    <w:basedOn w:val="DefaultParagraphFont"/>
    <w:link w:val="HTMLPreformatted"/>
    <w:uiPriority w:val="99"/>
    <w:rsid w:val="00A94C72"/>
    <w:rPr>
      <w:rFonts w:ascii="Courier New" w:hAnsi="Courier New" w:cs="Courier New"/>
    </w:rPr>
  </w:style>
  <w:style w:type="paragraph" w:styleId="HTMLPreformatted">
    <w:name w:val="HTML Preformatted"/>
    <w:basedOn w:val="Normal"/>
    <w:link w:val="HTMLPreformattedChar"/>
    <w:uiPriority w:val="99"/>
    <w:unhideWhenUsed/>
    <w:rsid w:val="00A94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1">
    <w:name w:val="HTML Preformatted Char1"/>
    <w:basedOn w:val="DefaultParagraphFont"/>
    <w:uiPriority w:val="19"/>
    <w:semiHidden/>
    <w:rsid w:val="00A94C72"/>
    <w:rPr>
      <w:rFonts w:ascii="Consolas" w:hAnsi="Consolas" w:cs="Consolas"/>
      <w:sz w:val="20"/>
      <w:szCs w:val="20"/>
    </w:rPr>
  </w:style>
  <w:style w:type="character" w:styleId="Emphasis">
    <w:name w:val="Emphasis"/>
    <w:basedOn w:val="DefaultParagraphFont"/>
    <w:uiPriority w:val="20"/>
    <w:qFormat/>
    <w:rsid w:val="00A94C72"/>
    <w:rPr>
      <w:i/>
      <w:iCs/>
    </w:rPr>
  </w:style>
  <w:style w:type="character" w:styleId="Strong">
    <w:name w:val="Strong"/>
    <w:basedOn w:val="DefaultParagraphFont"/>
    <w:uiPriority w:val="22"/>
    <w:qFormat/>
    <w:rsid w:val="00A94C72"/>
    <w:rPr>
      <w:b/>
      <w:bCs/>
    </w:rPr>
  </w:style>
  <w:style w:type="paragraph" w:styleId="NoSpacing">
    <w:name w:val="No Spacing"/>
    <w:uiPriority w:val="1"/>
    <w:qFormat/>
    <w:rsid w:val="00A94C72"/>
    <w:pPr>
      <w:spacing w:after="0" w:line="240" w:lineRule="auto"/>
    </w:pPr>
    <w:rPr>
      <w:rFonts w:eastAsiaTheme="minorEastAsia"/>
      <w:sz w:val="20"/>
      <w:szCs w:val="20"/>
    </w:rPr>
  </w:style>
  <w:style w:type="paragraph" w:styleId="IntenseQuote">
    <w:name w:val="Intense Quote"/>
    <w:basedOn w:val="Normal"/>
    <w:next w:val="Normal"/>
    <w:link w:val="IntenseQuoteChar"/>
    <w:uiPriority w:val="30"/>
    <w:qFormat/>
    <w:rsid w:val="00A94C72"/>
    <w:pPr>
      <w:pBdr>
        <w:left w:val="single" w:sz="18" w:space="12" w:color="5B9BD5" w:themeColor="accent1"/>
      </w:pBdr>
      <w:spacing w:before="100" w:beforeAutospacing="1" w:after="120"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94C7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94C72"/>
    <w:rPr>
      <w:i/>
      <w:iCs/>
      <w:color w:val="404040" w:themeColor="text1" w:themeTint="BF"/>
    </w:rPr>
  </w:style>
  <w:style w:type="character" w:styleId="IntenseEmphasis">
    <w:name w:val="Intense Emphasis"/>
    <w:basedOn w:val="DefaultParagraphFont"/>
    <w:uiPriority w:val="21"/>
    <w:qFormat/>
    <w:rsid w:val="00A94C72"/>
    <w:rPr>
      <w:b/>
      <w:bCs/>
      <w:i/>
      <w:iCs/>
    </w:rPr>
  </w:style>
  <w:style w:type="character" w:styleId="SubtleReference">
    <w:name w:val="Subtle Reference"/>
    <w:basedOn w:val="DefaultParagraphFont"/>
    <w:uiPriority w:val="31"/>
    <w:qFormat/>
    <w:rsid w:val="00A94C7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4C72"/>
    <w:rPr>
      <w:b/>
      <w:bCs/>
      <w:smallCaps/>
      <w:spacing w:val="5"/>
      <w:u w:val="single"/>
    </w:rPr>
  </w:style>
  <w:style w:type="character" w:styleId="BookTitle">
    <w:name w:val="Book Title"/>
    <w:basedOn w:val="DefaultParagraphFont"/>
    <w:uiPriority w:val="33"/>
    <w:qFormat/>
    <w:rsid w:val="00A94C72"/>
    <w:rPr>
      <w:b/>
      <w:bCs/>
      <w:smallCaps/>
    </w:rPr>
  </w:style>
  <w:style w:type="paragraph" w:customStyle="1" w:styleId="msonormal0">
    <w:name w:val="msonormal"/>
    <w:basedOn w:val="Normal"/>
    <w:rsid w:val="00A94C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A94C72"/>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styleId="TOC7">
    <w:name w:val="toc 7"/>
    <w:basedOn w:val="Normal"/>
    <w:next w:val="Normal"/>
    <w:autoRedefine/>
    <w:uiPriority w:val="39"/>
    <w:unhideWhenUsed/>
    <w:rsid w:val="00A94C72"/>
    <w:pPr>
      <w:spacing w:after="100"/>
      <w:ind w:left="1320"/>
    </w:pPr>
    <w:rPr>
      <w:rFonts w:eastAsiaTheme="minorEastAsia"/>
      <w:lang w:eastAsia="en-NZ"/>
    </w:rPr>
  </w:style>
  <w:style w:type="table" w:customStyle="1" w:styleId="TableGrid1">
    <w:name w:val="Table Grid1"/>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94C72"/>
    <w:pPr>
      <w:spacing w:after="0" w:line="240" w:lineRule="auto"/>
    </w:pPr>
    <w:rPr>
      <w:lang w:val="it-I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5B00E8"/>
  </w:style>
  <w:style w:type="paragraph" w:styleId="Revision">
    <w:name w:val="Revision"/>
    <w:hidden/>
    <w:uiPriority w:val="99"/>
    <w:semiHidden/>
    <w:rsid w:val="00DE6DCD"/>
    <w:pPr>
      <w:spacing w:after="0" w:line="240" w:lineRule="auto"/>
    </w:pPr>
  </w:style>
  <w:style w:type="character" w:customStyle="1" w:styleId="UnresolvedMention1">
    <w:name w:val="Unresolved Mention1"/>
    <w:basedOn w:val="DefaultParagraphFont"/>
    <w:uiPriority w:val="99"/>
    <w:semiHidden/>
    <w:unhideWhenUsed/>
    <w:rsid w:val="002A402F"/>
    <w:rPr>
      <w:color w:val="808080"/>
      <w:shd w:val="clear" w:color="auto" w:fill="E6E6E6"/>
    </w:rPr>
  </w:style>
  <w:style w:type="paragraph" w:styleId="FootnoteText">
    <w:name w:val="footnote text"/>
    <w:basedOn w:val="Normal"/>
    <w:link w:val="FootnoteTextChar"/>
    <w:uiPriority w:val="99"/>
    <w:semiHidden/>
    <w:unhideWhenUsed/>
    <w:rsid w:val="006846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4612"/>
    <w:rPr>
      <w:sz w:val="20"/>
      <w:szCs w:val="20"/>
    </w:rPr>
  </w:style>
  <w:style w:type="character" w:styleId="FootnoteReference">
    <w:name w:val="footnote reference"/>
    <w:basedOn w:val="DefaultParagraphFont"/>
    <w:uiPriority w:val="99"/>
    <w:semiHidden/>
    <w:unhideWhenUsed/>
    <w:rsid w:val="00684612"/>
    <w:rPr>
      <w:vertAlign w:val="superscript"/>
    </w:rPr>
  </w:style>
  <w:style w:type="character" w:styleId="PlaceholderText">
    <w:name w:val="Placeholder Text"/>
    <w:basedOn w:val="DefaultParagraphFont"/>
    <w:uiPriority w:val="99"/>
    <w:semiHidden/>
    <w:rsid w:val="00AC107E"/>
    <w:rPr>
      <w:color w:val="808080"/>
    </w:rPr>
  </w:style>
  <w:style w:type="character" w:customStyle="1" w:styleId="gd15mcfceub">
    <w:name w:val="gd15mcfceub"/>
    <w:basedOn w:val="DefaultParagraphFont"/>
    <w:rsid w:val="006F5673"/>
  </w:style>
  <w:style w:type="character" w:customStyle="1" w:styleId="ref-title">
    <w:name w:val="ref-title"/>
    <w:basedOn w:val="DefaultParagraphFont"/>
    <w:rsid w:val="008846FC"/>
  </w:style>
  <w:style w:type="character" w:customStyle="1" w:styleId="ref-journal">
    <w:name w:val="ref-journal"/>
    <w:basedOn w:val="DefaultParagraphFont"/>
    <w:rsid w:val="008846FC"/>
  </w:style>
  <w:style w:type="character" w:customStyle="1" w:styleId="ref-vol">
    <w:name w:val="ref-vol"/>
    <w:basedOn w:val="DefaultParagraphFont"/>
    <w:rsid w:val="008846FC"/>
  </w:style>
  <w:style w:type="character" w:customStyle="1" w:styleId="UnresolvedMention2">
    <w:name w:val="Unresolved Mention2"/>
    <w:basedOn w:val="DefaultParagraphFont"/>
    <w:uiPriority w:val="99"/>
    <w:semiHidden/>
    <w:unhideWhenUsed/>
    <w:rsid w:val="00B23E69"/>
    <w:rPr>
      <w:color w:val="605E5C"/>
      <w:shd w:val="clear" w:color="auto" w:fill="E1DFDD"/>
    </w:rPr>
  </w:style>
  <w:style w:type="character" w:styleId="UnresolvedMention">
    <w:name w:val="Unresolved Mention"/>
    <w:basedOn w:val="DefaultParagraphFont"/>
    <w:uiPriority w:val="99"/>
    <w:semiHidden/>
    <w:unhideWhenUsed/>
    <w:rsid w:val="00013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2889">
      <w:bodyDiv w:val="1"/>
      <w:marLeft w:val="0"/>
      <w:marRight w:val="0"/>
      <w:marTop w:val="0"/>
      <w:marBottom w:val="0"/>
      <w:divBdr>
        <w:top w:val="none" w:sz="0" w:space="0" w:color="auto"/>
        <w:left w:val="none" w:sz="0" w:space="0" w:color="auto"/>
        <w:bottom w:val="none" w:sz="0" w:space="0" w:color="auto"/>
        <w:right w:val="none" w:sz="0" w:space="0" w:color="auto"/>
      </w:divBdr>
    </w:div>
    <w:div w:id="70396675">
      <w:bodyDiv w:val="1"/>
      <w:marLeft w:val="0"/>
      <w:marRight w:val="0"/>
      <w:marTop w:val="0"/>
      <w:marBottom w:val="0"/>
      <w:divBdr>
        <w:top w:val="none" w:sz="0" w:space="0" w:color="auto"/>
        <w:left w:val="none" w:sz="0" w:space="0" w:color="auto"/>
        <w:bottom w:val="none" w:sz="0" w:space="0" w:color="auto"/>
        <w:right w:val="none" w:sz="0" w:space="0" w:color="auto"/>
      </w:divBdr>
      <w:divsChild>
        <w:div w:id="305941775">
          <w:marLeft w:val="0"/>
          <w:marRight w:val="0"/>
          <w:marTop w:val="0"/>
          <w:marBottom w:val="0"/>
          <w:divBdr>
            <w:top w:val="none" w:sz="0" w:space="0" w:color="auto"/>
            <w:left w:val="none" w:sz="0" w:space="0" w:color="auto"/>
            <w:bottom w:val="none" w:sz="0" w:space="0" w:color="auto"/>
            <w:right w:val="none" w:sz="0" w:space="0" w:color="auto"/>
          </w:divBdr>
        </w:div>
      </w:divsChild>
    </w:div>
    <w:div w:id="175271180">
      <w:bodyDiv w:val="1"/>
      <w:marLeft w:val="0"/>
      <w:marRight w:val="0"/>
      <w:marTop w:val="0"/>
      <w:marBottom w:val="0"/>
      <w:divBdr>
        <w:top w:val="none" w:sz="0" w:space="0" w:color="auto"/>
        <w:left w:val="none" w:sz="0" w:space="0" w:color="auto"/>
        <w:bottom w:val="none" w:sz="0" w:space="0" w:color="auto"/>
        <w:right w:val="none" w:sz="0" w:space="0" w:color="auto"/>
      </w:divBdr>
    </w:div>
    <w:div w:id="224948971">
      <w:bodyDiv w:val="1"/>
      <w:marLeft w:val="0"/>
      <w:marRight w:val="0"/>
      <w:marTop w:val="0"/>
      <w:marBottom w:val="0"/>
      <w:divBdr>
        <w:top w:val="none" w:sz="0" w:space="0" w:color="auto"/>
        <w:left w:val="none" w:sz="0" w:space="0" w:color="auto"/>
        <w:bottom w:val="none" w:sz="0" w:space="0" w:color="auto"/>
        <w:right w:val="none" w:sz="0" w:space="0" w:color="auto"/>
      </w:divBdr>
    </w:div>
    <w:div w:id="252662474">
      <w:bodyDiv w:val="1"/>
      <w:marLeft w:val="0"/>
      <w:marRight w:val="0"/>
      <w:marTop w:val="0"/>
      <w:marBottom w:val="0"/>
      <w:divBdr>
        <w:top w:val="none" w:sz="0" w:space="0" w:color="auto"/>
        <w:left w:val="none" w:sz="0" w:space="0" w:color="auto"/>
        <w:bottom w:val="none" w:sz="0" w:space="0" w:color="auto"/>
        <w:right w:val="none" w:sz="0" w:space="0" w:color="auto"/>
      </w:divBdr>
      <w:divsChild>
        <w:div w:id="1497261084">
          <w:marLeft w:val="0"/>
          <w:marRight w:val="0"/>
          <w:marTop w:val="0"/>
          <w:marBottom w:val="0"/>
          <w:divBdr>
            <w:top w:val="none" w:sz="0" w:space="0" w:color="auto"/>
            <w:left w:val="none" w:sz="0" w:space="0" w:color="auto"/>
            <w:bottom w:val="none" w:sz="0" w:space="0" w:color="auto"/>
            <w:right w:val="none" w:sz="0" w:space="0" w:color="auto"/>
          </w:divBdr>
        </w:div>
      </w:divsChild>
    </w:div>
    <w:div w:id="267079125">
      <w:bodyDiv w:val="1"/>
      <w:marLeft w:val="0"/>
      <w:marRight w:val="0"/>
      <w:marTop w:val="0"/>
      <w:marBottom w:val="0"/>
      <w:divBdr>
        <w:top w:val="none" w:sz="0" w:space="0" w:color="auto"/>
        <w:left w:val="none" w:sz="0" w:space="0" w:color="auto"/>
        <w:bottom w:val="none" w:sz="0" w:space="0" w:color="auto"/>
        <w:right w:val="none" w:sz="0" w:space="0" w:color="auto"/>
      </w:divBdr>
    </w:div>
    <w:div w:id="398334587">
      <w:bodyDiv w:val="1"/>
      <w:marLeft w:val="0"/>
      <w:marRight w:val="0"/>
      <w:marTop w:val="0"/>
      <w:marBottom w:val="0"/>
      <w:divBdr>
        <w:top w:val="none" w:sz="0" w:space="0" w:color="auto"/>
        <w:left w:val="none" w:sz="0" w:space="0" w:color="auto"/>
        <w:bottom w:val="none" w:sz="0" w:space="0" w:color="auto"/>
        <w:right w:val="none" w:sz="0" w:space="0" w:color="auto"/>
      </w:divBdr>
    </w:div>
    <w:div w:id="428547157">
      <w:bodyDiv w:val="1"/>
      <w:marLeft w:val="0"/>
      <w:marRight w:val="0"/>
      <w:marTop w:val="0"/>
      <w:marBottom w:val="0"/>
      <w:divBdr>
        <w:top w:val="none" w:sz="0" w:space="0" w:color="auto"/>
        <w:left w:val="none" w:sz="0" w:space="0" w:color="auto"/>
        <w:bottom w:val="none" w:sz="0" w:space="0" w:color="auto"/>
        <w:right w:val="none" w:sz="0" w:space="0" w:color="auto"/>
      </w:divBdr>
    </w:div>
    <w:div w:id="440416487">
      <w:bodyDiv w:val="1"/>
      <w:marLeft w:val="0"/>
      <w:marRight w:val="0"/>
      <w:marTop w:val="0"/>
      <w:marBottom w:val="0"/>
      <w:divBdr>
        <w:top w:val="none" w:sz="0" w:space="0" w:color="auto"/>
        <w:left w:val="none" w:sz="0" w:space="0" w:color="auto"/>
        <w:bottom w:val="none" w:sz="0" w:space="0" w:color="auto"/>
        <w:right w:val="none" w:sz="0" w:space="0" w:color="auto"/>
      </w:divBdr>
    </w:div>
    <w:div w:id="445392496">
      <w:bodyDiv w:val="1"/>
      <w:marLeft w:val="0"/>
      <w:marRight w:val="0"/>
      <w:marTop w:val="0"/>
      <w:marBottom w:val="0"/>
      <w:divBdr>
        <w:top w:val="none" w:sz="0" w:space="0" w:color="auto"/>
        <w:left w:val="none" w:sz="0" w:space="0" w:color="auto"/>
        <w:bottom w:val="none" w:sz="0" w:space="0" w:color="auto"/>
        <w:right w:val="none" w:sz="0" w:space="0" w:color="auto"/>
      </w:divBdr>
      <w:divsChild>
        <w:div w:id="1498113795">
          <w:marLeft w:val="0"/>
          <w:marRight w:val="0"/>
          <w:marTop w:val="0"/>
          <w:marBottom w:val="0"/>
          <w:divBdr>
            <w:top w:val="none" w:sz="0" w:space="0" w:color="auto"/>
            <w:left w:val="none" w:sz="0" w:space="0" w:color="auto"/>
            <w:bottom w:val="none" w:sz="0" w:space="0" w:color="auto"/>
            <w:right w:val="none" w:sz="0" w:space="0" w:color="auto"/>
          </w:divBdr>
        </w:div>
      </w:divsChild>
    </w:div>
    <w:div w:id="472332968">
      <w:bodyDiv w:val="1"/>
      <w:marLeft w:val="0"/>
      <w:marRight w:val="0"/>
      <w:marTop w:val="0"/>
      <w:marBottom w:val="0"/>
      <w:divBdr>
        <w:top w:val="none" w:sz="0" w:space="0" w:color="auto"/>
        <w:left w:val="none" w:sz="0" w:space="0" w:color="auto"/>
        <w:bottom w:val="none" w:sz="0" w:space="0" w:color="auto"/>
        <w:right w:val="none" w:sz="0" w:space="0" w:color="auto"/>
      </w:divBdr>
    </w:div>
    <w:div w:id="484011848">
      <w:bodyDiv w:val="1"/>
      <w:marLeft w:val="0"/>
      <w:marRight w:val="0"/>
      <w:marTop w:val="0"/>
      <w:marBottom w:val="0"/>
      <w:divBdr>
        <w:top w:val="none" w:sz="0" w:space="0" w:color="auto"/>
        <w:left w:val="none" w:sz="0" w:space="0" w:color="auto"/>
        <w:bottom w:val="none" w:sz="0" w:space="0" w:color="auto"/>
        <w:right w:val="none" w:sz="0" w:space="0" w:color="auto"/>
      </w:divBdr>
    </w:div>
    <w:div w:id="503394630">
      <w:bodyDiv w:val="1"/>
      <w:marLeft w:val="0"/>
      <w:marRight w:val="0"/>
      <w:marTop w:val="0"/>
      <w:marBottom w:val="0"/>
      <w:divBdr>
        <w:top w:val="none" w:sz="0" w:space="0" w:color="auto"/>
        <w:left w:val="none" w:sz="0" w:space="0" w:color="auto"/>
        <w:bottom w:val="none" w:sz="0" w:space="0" w:color="auto"/>
        <w:right w:val="none" w:sz="0" w:space="0" w:color="auto"/>
      </w:divBdr>
    </w:div>
    <w:div w:id="503710715">
      <w:bodyDiv w:val="1"/>
      <w:marLeft w:val="0"/>
      <w:marRight w:val="0"/>
      <w:marTop w:val="0"/>
      <w:marBottom w:val="0"/>
      <w:divBdr>
        <w:top w:val="none" w:sz="0" w:space="0" w:color="auto"/>
        <w:left w:val="none" w:sz="0" w:space="0" w:color="auto"/>
        <w:bottom w:val="none" w:sz="0" w:space="0" w:color="auto"/>
        <w:right w:val="none" w:sz="0" w:space="0" w:color="auto"/>
      </w:divBdr>
    </w:div>
    <w:div w:id="510919235">
      <w:bodyDiv w:val="1"/>
      <w:marLeft w:val="0"/>
      <w:marRight w:val="0"/>
      <w:marTop w:val="0"/>
      <w:marBottom w:val="0"/>
      <w:divBdr>
        <w:top w:val="none" w:sz="0" w:space="0" w:color="auto"/>
        <w:left w:val="none" w:sz="0" w:space="0" w:color="auto"/>
        <w:bottom w:val="none" w:sz="0" w:space="0" w:color="auto"/>
        <w:right w:val="none" w:sz="0" w:space="0" w:color="auto"/>
      </w:divBdr>
    </w:div>
    <w:div w:id="523590221">
      <w:bodyDiv w:val="1"/>
      <w:marLeft w:val="0"/>
      <w:marRight w:val="0"/>
      <w:marTop w:val="0"/>
      <w:marBottom w:val="0"/>
      <w:divBdr>
        <w:top w:val="none" w:sz="0" w:space="0" w:color="auto"/>
        <w:left w:val="none" w:sz="0" w:space="0" w:color="auto"/>
        <w:bottom w:val="none" w:sz="0" w:space="0" w:color="auto"/>
        <w:right w:val="none" w:sz="0" w:space="0" w:color="auto"/>
      </w:divBdr>
    </w:div>
    <w:div w:id="688525327">
      <w:bodyDiv w:val="1"/>
      <w:marLeft w:val="0"/>
      <w:marRight w:val="0"/>
      <w:marTop w:val="0"/>
      <w:marBottom w:val="0"/>
      <w:divBdr>
        <w:top w:val="none" w:sz="0" w:space="0" w:color="auto"/>
        <w:left w:val="none" w:sz="0" w:space="0" w:color="auto"/>
        <w:bottom w:val="none" w:sz="0" w:space="0" w:color="auto"/>
        <w:right w:val="none" w:sz="0" w:space="0" w:color="auto"/>
      </w:divBdr>
      <w:divsChild>
        <w:div w:id="637418378">
          <w:marLeft w:val="0"/>
          <w:marRight w:val="0"/>
          <w:marTop w:val="0"/>
          <w:marBottom w:val="0"/>
          <w:divBdr>
            <w:top w:val="none" w:sz="0" w:space="0" w:color="auto"/>
            <w:left w:val="none" w:sz="0" w:space="0" w:color="auto"/>
            <w:bottom w:val="none" w:sz="0" w:space="0" w:color="auto"/>
            <w:right w:val="none" w:sz="0" w:space="0" w:color="auto"/>
          </w:divBdr>
        </w:div>
      </w:divsChild>
    </w:div>
    <w:div w:id="715204189">
      <w:bodyDiv w:val="1"/>
      <w:marLeft w:val="0"/>
      <w:marRight w:val="0"/>
      <w:marTop w:val="0"/>
      <w:marBottom w:val="0"/>
      <w:divBdr>
        <w:top w:val="none" w:sz="0" w:space="0" w:color="auto"/>
        <w:left w:val="none" w:sz="0" w:space="0" w:color="auto"/>
        <w:bottom w:val="none" w:sz="0" w:space="0" w:color="auto"/>
        <w:right w:val="none" w:sz="0" w:space="0" w:color="auto"/>
      </w:divBdr>
      <w:divsChild>
        <w:div w:id="1552889185">
          <w:marLeft w:val="0"/>
          <w:marRight w:val="0"/>
          <w:marTop w:val="0"/>
          <w:marBottom w:val="0"/>
          <w:divBdr>
            <w:top w:val="none" w:sz="0" w:space="0" w:color="auto"/>
            <w:left w:val="none" w:sz="0" w:space="0" w:color="auto"/>
            <w:bottom w:val="none" w:sz="0" w:space="0" w:color="auto"/>
            <w:right w:val="none" w:sz="0" w:space="0" w:color="auto"/>
          </w:divBdr>
        </w:div>
      </w:divsChild>
    </w:div>
    <w:div w:id="757601222">
      <w:bodyDiv w:val="1"/>
      <w:marLeft w:val="0"/>
      <w:marRight w:val="0"/>
      <w:marTop w:val="0"/>
      <w:marBottom w:val="0"/>
      <w:divBdr>
        <w:top w:val="none" w:sz="0" w:space="0" w:color="auto"/>
        <w:left w:val="none" w:sz="0" w:space="0" w:color="auto"/>
        <w:bottom w:val="none" w:sz="0" w:space="0" w:color="auto"/>
        <w:right w:val="none" w:sz="0" w:space="0" w:color="auto"/>
      </w:divBdr>
    </w:div>
    <w:div w:id="850606651">
      <w:bodyDiv w:val="1"/>
      <w:marLeft w:val="0"/>
      <w:marRight w:val="0"/>
      <w:marTop w:val="0"/>
      <w:marBottom w:val="0"/>
      <w:divBdr>
        <w:top w:val="none" w:sz="0" w:space="0" w:color="auto"/>
        <w:left w:val="none" w:sz="0" w:space="0" w:color="auto"/>
        <w:bottom w:val="none" w:sz="0" w:space="0" w:color="auto"/>
        <w:right w:val="none" w:sz="0" w:space="0" w:color="auto"/>
      </w:divBdr>
      <w:divsChild>
        <w:div w:id="332343052">
          <w:marLeft w:val="0"/>
          <w:marRight w:val="0"/>
          <w:marTop w:val="0"/>
          <w:marBottom w:val="0"/>
          <w:divBdr>
            <w:top w:val="none" w:sz="0" w:space="0" w:color="auto"/>
            <w:left w:val="none" w:sz="0" w:space="0" w:color="auto"/>
            <w:bottom w:val="none" w:sz="0" w:space="0" w:color="auto"/>
            <w:right w:val="none" w:sz="0" w:space="0" w:color="auto"/>
          </w:divBdr>
        </w:div>
      </w:divsChild>
    </w:div>
    <w:div w:id="854687708">
      <w:bodyDiv w:val="1"/>
      <w:marLeft w:val="0"/>
      <w:marRight w:val="0"/>
      <w:marTop w:val="0"/>
      <w:marBottom w:val="0"/>
      <w:divBdr>
        <w:top w:val="none" w:sz="0" w:space="0" w:color="auto"/>
        <w:left w:val="none" w:sz="0" w:space="0" w:color="auto"/>
        <w:bottom w:val="none" w:sz="0" w:space="0" w:color="auto"/>
        <w:right w:val="none" w:sz="0" w:space="0" w:color="auto"/>
      </w:divBdr>
    </w:div>
    <w:div w:id="909266195">
      <w:bodyDiv w:val="1"/>
      <w:marLeft w:val="0"/>
      <w:marRight w:val="0"/>
      <w:marTop w:val="0"/>
      <w:marBottom w:val="0"/>
      <w:divBdr>
        <w:top w:val="none" w:sz="0" w:space="0" w:color="auto"/>
        <w:left w:val="none" w:sz="0" w:space="0" w:color="auto"/>
        <w:bottom w:val="none" w:sz="0" w:space="0" w:color="auto"/>
        <w:right w:val="none" w:sz="0" w:space="0" w:color="auto"/>
      </w:divBdr>
    </w:div>
    <w:div w:id="928005563">
      <w:bodyDiv w:val="1"/>
      <w:marLeft w:val="0"/>
      <w:marRight w:val="0"/>
      <w:marTop w:val="0"/>
      <w:marBottom w:val="0"/>
      <w:divBdr>
        <w:top w:val="none" w:sz="0" w:space="0" w:color="auto"/>
        <w:left w:val="none" w:sz="0" w:space="0" w:color="auto"/>
        <w:bottom w:val="none" w:sz="0" w:space="0" w:color="auto"/>
        <w:right w:val="none" w:sz="0" w:space="0" w:color="auto"/>
      </w:divBdr>
    </w:div>
    <w:div w:id="976572375">
      <w:bodyDiv w:val="1"/>
      <w:marLeft w:val="0"/>
      <w:marRight w:val="0"/>
      <w:marTop w:val="0"/>
      <w:marBottom w:val="0"/>
      <w:divBdr>
        <w:top w:val="none" w:sz="0" w:space="0" w:color="auto"/>
        <w:left w:val="none" w:sz="0" w:space="0" w:color="auto"/>
        <w:bottom w:val="none" w:sz="0" w:space="0" w:color="auto"/>
        <w:right w:val="none" w:sz="0" w:space="0" w:color="auto"/>
      </w:divBdr>
    </w:div>
    <w:div w:id="1045106864">
      <w:bodyDiv w:val="1"/>
      <w:marLeft w:val="0"/>
      <w:marRight w:val="0"/>
      <w:marTop w:val="0"/>
      <w:marBottom w:val="0"/>
      <w:divBdr>
        <w:top w:val="none" w:sz="0" w:space="0" w:color="auto"/>
        <w:left w:val="none" w:sz="0" w:space="0" w:color="auto"/>
        <w:bottom w:val="none" w:sz="0" w:space="0" w:color="auto"/>
        <w:right w:val="none" w:sz="0" w:space="0" w:color="auto"/>
      </w:divBdr>
    </w:div>
    <w:div w:id="1048530818">
      <w:bodyDiv w:val="1"/>
      <w:marLeft w:val="0"/>
      <w:marRight w:val="0"/>
      <w:marTop w:val="0"/>
      <w:marBottom w:val="0"/>
      <w:divBdr>
        <w:top w:val="none" w:sz="0" w:space="0" w:color="auto"/>
        <w:left w:val="none" w:sz="0" w:space="0" w:color="auto"/>
        <w:bottom w:val="none" w:sz="0" w:space="0" w:color="auto"/>
        <w:right w:val="none" w:sz="0" w:space="0" w:color="auto"/>
      </w:divBdr>
    </w:div>
    <w:div w:id="1052658129">
      <w:bodyDiv w:val="1"/>
      <w:marLeft w:val="0"/>
      <w:marRight w:val="0"/>
      <w:marTop w:val="0"/>
      <w:marBottom w:val="0"/>
      <w:divBdr>
        <w:top w:val="none" w:sz="0" w:space="0" w:color="auto"/>
        <w:left w:val="none" w:sz="0" w:space="0" w:color="auto"/>
        <w:bottom w:val="none" w:sz="0" w:space="0" w:color="auto"/>
        <w:right w:val="none" w:sz="0" w:space="0" w:color="auto"/>
      </w:divBdr>
    </w:div>
    <w:div w:id="1067649846">
      <w:bodyDiv w:val="1"/>
      <w:marLeft w:val="0"/>
      <w:marRight w:val="0"/>
      <w:marTop w:val="0"/>
      <w:marBottom w:val="0"/>
      <w:divBdr>
        <w:top w:val="none" w:sz="0" w:space="0" w:color="auto"/>
        <w:left w:val="none" w:sz="0" w:space="0" w:color="auto"/>
        <w:bottom w:val="none" w:sz="0" w:space="0" w:color="auto"/>
        <w:right w:val="none" w:sz="0" w:space="0" w:color="auto"/>
      </w:divBdr>
    </w:div>
    <w:div w:id="1188759718">
      <w:bodyDiv w:val="1"/>
      <w:marLeft w:val="0"/>
      <w:marRight w:val="0"/>
      <w:marTop w:val="0"/>
      <w:marBottom w:val="0"/>
      <w:divBdr>
        <w:top w:val="none" w:sz="0" w:space="0" w:color="auto"/>
        <w:left w:val="none" w:sz="0" w:space="0" w:color="auto"/>
        <w:bottom w:val="none" w:sz="0" w:space="0" w:color="auto"/>
        <w:right w:val="none" w:sz="0" w:space="0" w:color="auto"/>
      </w:divBdr>
    </w:div>
    <w:div w:id="1258177617">
      <w:bodyDiv w:val="1"/>
      <w:marLeft w:val="0"/>
      <w:marRight w:val="0"/>
      <w:marTop w:val="0"/>
      <w:marBottom w:val="0"/>
      <w:divBdr>
        <w:top w:val="none" w:sz="0" w:space="0" w:color="auto"/>
        <w:left w:val="none" w:sz="0" w:space="0" w:color="auto"/>
        <w:bottom w:val="none" w:sz="0" w:space="0" w:color="auto"/>
        <w:right w:val="none" w:sz="0" w:space="0" w:color="auto"/>
      </w:divBdr>
    </w:div>
    <w:div w:id="1275554912">
      <w:bodyDiv w:val="1"/>
      <w:marLeft w:val="0"/>
      <w:marRight w:val="0"/>
      <w:marTop w:val="0"/>
      <w:marBottom w:val="0"/>
      <w:divBdr>
        <w:top w:val="none" w:sz="0" w:space="0" w:color="auto"/>
        <w:left w:val="none" w:sz="0" w:space="0" w:color="auto"/>
        <w:bottom w:val="none" w:sz="0" w:space="0" w:color="auto"/>
        <w:right w:val="none" w:sz="0" w:space="0" w:color="auto"/>
      </w:divBdr>
    </w:div>
    <w:div w:id="1282763181">
      <w:bodyDiv w:val="1"/>
      <w:marLeft w:val="0"/>
      <w:marRight w:val="0"/>
      <w:marTop w:val="0"/>
      <w:marBottom w:val="0"/>
      <w:divBdr>
        <w:top w:val="none" w:sz="0" w:space="0" w:color="auto"/>
        <w:left w:val="none" w:sz="0" w:space="0" w:color="auto"/>
        <w:bottom w:val="none" w:sz="0" w:space="0" w:color="auto"/>
        <w:right w:val="none" w:sz="0" w:space="0" w:color="auto"/>
      </w:divBdr>
    </w:div>
    <w:div w:id="1310288449">
      <w:bodyDiv w:val="1"/>
      <w:marLeft w:val="0"/>
      <w:marRight w:val="0"/>
      <w:marTop w:val="0"/>
      <w:marBottom w:val="0"/>
      <w:divBdr>
        <w:top w:val="none" w:sz="0" w:space="0" w:color="auto"/>
        <w:left w:val="none" w:sz="0" w:space="0" w:color="auto"/>
        <w:bottom w:val="none" w:sz="0" w:space="0" w:color="auto"/>
        <w:right w:val="none" w:sz="0" w:space="0" w:color="auto"/>
      </w:divBdr>
    </w:div>
    <w:div w:id="1378896486">
      <w:bodyDiv w:val="1"/>
      <w:marLeft w:val="0"/>
      <w:marRight w:val="0"/>
      <w:marTop w:val="0"/>
      <w:marBottom w:val="0"/>
      <w:divBdr>
        <w:top w:val="none" w:sz="0" w:space="0" w:color="auto"/>
        <w:left w:val="none" w:sz="0" w:space="0" w:color="auto"/>
        <w:bottom w:val="none" w:sz="0" w:space="0" w:color="auto"/>
        <w:right w:val="none" w:sz="0" w:space="0" w:color="auto"/>
      </w:divBdr>
      <w:divsChild>
        <w:div w:id="124467609">
          <w:marLeft w:val="0"/>
          <w:marRight w:val="0"/>
          <w:marTop w:val="0"/>
          <w:marBottom w:val="0"/>
          <w:divBdr>
            <w:top w:val="none" w:sz="0" w:space="0" w:color="auto"/>
            <w:left w:val="none" w:sz="0" w:space="0" w:color="auto"/>
            <w:bottom w:val="none" w:sz="0" w:space="0" w:color="auto"/>
            <w:right w:val="none" w:sz="0" w:space="0" w:color="auto"/>
          </w:divBdr>
        </w:div>
      </w:divsChild>
    </w:div>
    <w:div w:id="1423407007">
      <w:bodyDiv w:val="1"/>
      <w:marLeft w:val="0"/>
      <w:marRight w:val="0"/>
      <w:marTop w:val="0"/>
      <w:marBottom w:val="0"/>
      <w:divBdr>
        <w:top w:val="none" w:sz="0" w:space="0" w:color="auto"/>
        <w:left w:val="none" w:sz="0" w:space="0" w:color="auto"/>
        <w:bottom w:val="none" w:sz="0" w:space="0" w:color="auto"/>
        <w:right w:val="none" w:sz="0" w:space="0" w:color="auto"/>
      </w:divBdr>
    </w:div>
    <w:div w:id="1425029804">
      <w:bodyDiv w:val="1"/>
      <w:marLeft w:val="0"/>
      <w:marRight w:val="0"/>
      <w:marTop w:val="0"/>
      <w:marBottom w:val="0"/>
      <w:divBdr>
        <w:top w:val="none" w:sz="0" w:space="0" w:color="auto"/>
        <w:left w:val="none" w:sz="0" w:space="0" w:color="auto"/>
        <w:bottom w:val="none" w:sz="0" w:space="0" w:color="auto"/>
        <w:right w:val="none" w:sz="0" w:space="0" w:color="auto"/>
      </w:divBdr>
    </w:div>
    <w:div w:id="1432316212">
      <w:bodyDiv w:val="1"/>
      <w:marLeft w:val="0"/>
      <w:marRight w:val="0"/>
      <w:marTop w:val="0"/>
      <w:marBottom w:val="0"/>
      <w:divBdr>
        <w:top w:val="none" w:sz="0" w:space="0" w:color="auto"/>
        <w:left w:val="none" w:sz="0" w:space="0" w:color="auto"/>
        <w:bottom w:val="none" w:sz="0" w:space="0" w:color="auto"/>
        <w:right w:val="none" w:sz="0" w:space="0" w:color="auto"/>
      </w:divBdr>
    </w:div>
    <w:div w:id="1472482156">
      <w:bodyDiv w:val="1"/>
      <w:marLeft w:val="0"/>
      <w:marRight w:val="0"/>
      <w:marTop w:val="0"/>
      <w:marBottom w:val="0"/>
      <w:divBdr>
        <w:top w:val="none" w:sz="0" w:space="0" w:color="auto"/>
        <w:left w:val="none" w:sz="0" w:space="0" w:color="auto"/>
        <w:bottom w:val="none" w:sz="0" w:space="0" w:color="auto"/>
        <w:right w:val="none" w:sz="0" w:space="0" w:color="auto"/>
      </w:divBdr>
    </w:div>
    <w:div w:id="1571650301">
      <w:bodyDiv w:val="1"/>
      <w:marLeft w:val="0"/>
      <w:marRight w:val="0"/>
      <w:marTop w:val="0"/>
      <w:marBottom w:val="0"/>
      <w:divBdr>
        <w:top w:val="none" w:sz="0" w:space="0" w:color="auto"/>
        <w:left w:val="none" w:sz="0" w:space="0" w:color="auto"/>
        <w:bottom w:val="none" w:sz="0" w:space="0" w:color="auto"/>
        <w:right w:val="none" w:sz="0" w:space="0" w:color="auto"/>
      </w:divBdr>
      <w:divsChild>
        <w:div w:id="1105199945">
          <w:marLeft w:val="0"/>
          <w:marRight w:val="0"/>
          <w:marTop w:val="0"/>
          <w:marBottom w:val="0"/>
          <w:divBdr>
            <w:top w:val="none" w:sz="0" w:space="0" w:color="auto"/>
            <w:left w:val="none" w:sz="0" w:space="0" w:color="auto"/>
            <w:bottom w:val="none" w:sz="0" w:space="0" w:color="auto"/>
            <w:right w:val="none" w:sz="0" w:space="0" w:color="auto"/>
          </w:divBdr>
        </w:div>
      </w:divsChild>
    </w:div>
    <w:div w:id="1589193986">
      <w:bodyDiv w:val="1"/>
      <w:marLeft w:val="0"/>
      <w:marRight w:val="0"/>
      <w:marTop w:val="0"/>
      <w:marBottom w:val="0"/>
      <w:divBdr>
        <w:top w:val="none" w:sz="0" w:space="0" w:color="auto"/>
        <w:left w:val="none" w:sz="0" w:space="0" w:color="auto"/>
        <w:bottom w:val="none" w:sz="0" w:space="0" w:color="auto"/>
        <w:right w:val="none" w:sz="0" w:space="0" w:color="auto"/>
      </w:divBdr>
    </w:div>
    <w:div w:id="1694114629">
      <w:bodyDiv w:val="1"/>
      <w:marLeft w:val="0"/>
      <w:marRight w:val="0"/>
      <w:marTop w:val="0"/>
      <w:marBottom w:val="0"/>
      <w:divBdr>
        <w:top w:val="none" w:sz="0" w:space="0" w:color="auto"/>
        <w:left w:val="none" w:sz="0" w:space="0" w:color="auto"/>
        <w:bottom w:val="none" w:sz="0" w:space="0" w:color="auto"/>
        <w:right w:val="none" w:sz="0" w:space="0" w:color="auto"/>
      </w:divBdr>
    </w:div>
    <w:div w:id="1699237125">
      <w:bodyDiv w:val="1"/>
      <w:marLeft w:val="0"/>
      <w:marRight w:val="0"/>
      <w:marTop w:val="0"/>
      <w:marBottom w:val="0"/>
      <w:divBdr>
        <w:top w:val="none" w:sz="0" w:space="0" w:color="auto"/>
        <w:left w:val="none" w:sz="0" w:space="0" w:color="auto"/>
        <w:bottom w:val="none" w:sz="0" w:space="0" w:color="auto"/>
        <w:right w:val="none" w:sz="0" w:space="0" w:color="auto"/>
      </w:divBdr>
    </w:div>
    <w:div w:id="1715350128">
      <w:bodyDiv w:val="1"/>
      <w:marLeft w:val="0"/>
      <w:marRight w:val="0"/>
      <w:marTop w:val="0"/>
      <w:marBottom w:val="0"/>
      <w:divBdr>
        <w:top w:val="none" w:sz="0" w:space="0" w:color="auto"/>
        <w:left w:val="none" w:sz="0" w:space="0" w:color="auto"/>
        <w:bottom w:val="none" w:sz="0" w:space="0" w:color="auto"/>
        <w:right w:val="none" w:sz="0" w:space="0" w:color="auto"/>
      </w:divBdr>
      <w:divsChild>
        <w:div w:id="668142739">
          <w:marLeft w:val="0"/>
          <w:marRight w:val="0"/>
          <w:marTop w:val="0"/>
          <w:marBottom w:val="0"/>
          <w:divBdr>
            <w:top w:val="none" w:sz="0" w:space="0" w:color="auto"/>
            <w:left w:val="none" w:sz="0" w:space="0" w:color="auto"/>
            <w:bottom w:val="none" w:sz="0" w:space="0" w:color="auto"/>
            <w:right w:val="none" w:sz="0" w:space="0" w:color="auto"/>
          </w:divBdr>
        </w:div>
      </w:divsChild>
    </w:div>
    <w:div w:id="1715428421">
      <w:bodyDiv w:val="1"/>
      <w:marLeft w:val="0"/>
      <w:marRight w:val="0"/>
      <w:marTop w:val="0"/>
      <w:marBottom w:val="0"/>
      <w:divBdr>
        <w:top w:val="none" w:sz="0" w:space="0" w:color="auto"/>
        <w:left w:val="none" w:sz="0" w:space="0" w:color="auto"/>
        <w:bottom w:val="none" w:sz="0" w:space="0" w:color="auto"/>
        <w:right w:val="none" w:sz="0" w:space="0" w:color="auto"/>
      </w:divBdr>
    </w:div>
    <w:div w:id="1725788944">
      <w:bodyDiv w:val="1"/>
      <w:marLeft w:val="0"/>
      <w:marRight w:val="0"/>
      <w:marTop w:val="0"/>
      <w:marBottom w:val="0"/>
      <w:divBdr>
        <w:top w:val="none" w:sz="0" w:space="0" w:color="auto"/>
        <w:left w:val="none" w:sz="0" w:space="0" w:color="auto"/>
        <w:bottom w:val="none" w:sz="0" w:space="0" w:color="auto"/>
        <w:right w:val="none" w:sz="0" w:space="0" w:color="auto"/>
      </w:divBdr>
    </w:div>
    <w:div w:id="1743529548">
      <w:bodyDiv w:val="1"/>
      <w:marLeft w:val="0"/>
      <w:marRight w:val="0"/>
      <w:marTop w:val="0"/>
      <w:marBottom w:val="0"/>
      <w:divBdr>
        <w:top w:val="none" w:sz="0" w:space="0" w:color="auto"/>
        <w:left w:val="none" w:sz="0" w:space="0" w:color="auto"/>
        <w:bottom w:val="none" w:sz="0" w:space="0" w:color="auto"/>
        <w:right w:val="none" w:sz="0" w:space="0" w:color="auto"/>
      </w:divBdr>
    </w:div>
    <w:div w:id="1819225135">
      <w:bodyDiv w:val="1"/>
      <w:marLeft w:val="0"/>
      <w:marRight w:val="0"/>
      <w:marTop w:val="0"/>
      <w:marBottom w:val="0"/>
      <w:divBdr>
        <w:top w:val="none" w:sz="0" w:space="0" w:color="auto"/>
        <w:left w:val="none" w:sz="0" w:space="0" w:color="auto"/>
        <w:bottom w:val="none" w:sz="0" w:space="0" w:color="auto"/>
        <w:right w:val="none" w:sz="0" w:space="0" w:color="auto"/>
      </w:divBdr>
    </w:div>
    <w:div w:id="1866672238">
      <w:bodyDiv w:val="1"/>
      <w:marLeft w:val="0"/>
      <w:marRight w:val="0"/>
      <w:marTop w:val="0"/>
      <w:marBottom w:val="0"/>
      <w:divBdr>
        <w:top w:val="none" w:sz="0" w:space="0" w:color="auto"/>
        <w:left w:val="none" w:sz="0" w:space="0" w:color="auto"/>
        <w:bottom w:val="none" w:sz="0" w:space="0" w:color="auto"/>
        <w:right w:val="none" w:sz="0" w:space="0" w:color="auto"/>
      </w:divBdr>
    </w:div>
    <w:div w:id="2106917904">
      <w:bodyDiv w:val="1"/>
      <w:marLeft w:val="0"/>
      <w:marRight w:val="0"/>
      <w:marTop w:val="0"/>
      <w:marBottom w:val="0"/>
      <w:divBdr>
        <w:top w:val="none" w:sz="0" w:space="0" w:color="auto"/>
        <w:left w:val="none" w:sz="0" w:space="0" w:color="auto"/>
        <w:bottom w:val="none" w:sz="0" w:space="0" w:color="auto"/>
        <w:right w:val="none" w:sz="0" w:space="0" w:color="auto"/>
      </w:divBdr>
      <w:divsChild>
        <w:div w:id="1273786324">
          <w:marLeft w:val="0"/>
          <w:marRight w:val="0"/>
          <w:marTop w:val="0"/>
          <w:marBottom w:val="0"/>
          <w:divBdr>
            <w:top w:val="none" w:sz="0" w:space="0" w:color="auto"/>
            <w:left w:val="none" w:sz="0" w:space="0" w:color="auto"/>
            <w:bottom w:val="none" w:sz="0" w:space="0" w:color="auto"/>
            <w:right w:val="none" w:sz="0" w:space="0" w:color="auto"/>
          </w:divBdr>
        </w:div>
      </w:divsChild>
    </w:div>
    <w:div w:id="2106997064">
      <w:bodyDiv w:val="1"/>
      <w:marLeft w:val="0"/>
      <w:marRight w:val="0"/>
      <w:marTop w:val="0"/>
      <w:marBottom w:val="0"/>
      <w:divBdr>
        <w:top w:val="none" w:sz="0" w:space="0" w:color="auto"/>
        <w:left w:val="none" w:sz="0" w:space="0" w:color="auto"/>
        <w:bottom w:val="none" w:sz="0" w:space="0" w:color="auto"/>
        <w:right w:val="none" w:sz="0" w:space="0" w:color="auto"/>
      </w:divBdr>
    </w:div>
    <w:div w:id="2111120378">
      <w:bodyDiv w:val="1"/>
      <w:marLeft w:val="0"/>
      <w:marRight w:val="0"/>
      <w:marTop w:val="0"/>
      <w:marBottom w:val="0"/>
      <w:divBdr>
        <w:top w:val="none" w:sz="0" w:space="0" w:color="auto"/>
        <w:left w:val="none" w:sz="0" w:space="0" w:color="auto"/>
        <w:bottom w:val="none" w:sz="0" w:space="0" w:color="auto"/>
        <w:right w:val="none" w:sz="0" w:space="0" w:color="auto"/>
      </w:divBdr>
      <w:divsChild>
        <w:div w:id="372732669">
          <w:marLeft w:val="0"/>
          <w:marRight w:val="0"/>
          <w:marTop w:val="0"/>
          <w:marBottom w:val="0"/>
          <w:divBdr>
            <w:top w:val="none" w:sz="0" w:space="0" w:color="auto"/>
            <w:left w:val="none" w:sz="0" w:space="0" w:color="auto"/>
            <w:bottom w:val="none" w:sz="0" w:space="0" w:color="auto"/>
            <w:right w:val="none" w:sz="0" w:space="0" w:color="auto"/>
          </w:divBdr>
        </w:div>
      </w:divsChild>
    </w:div>
    <w:div w:id="2123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467-019-10191-3.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francesco.martoni@agriculture.vic.gov.a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5BE5-F52E-5142-BF07-C1E91C20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29</Pages>
  <Words>13489</Words>
  <Characters>76891</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Lincoln University</Company>
  <LinksUpToDate>false</LinksUpToDate>
  <CharactersWithSpaces>90200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Martoni, Francesco</dc:creator>
  <cp:keywords/>
  <dc:description/>
  <cp:lastModifiedBy>Alexander Piper (DJPR)</cp:lastModifiedBy>
  <cp:revision>11</cp:revision>
  <cp:lastPrinted>2020-03-20T04:41:00Z</cp:lastPrinted>
  <dcterms:created xsi:type="dcterms:W3CDTF">2020-03-20T04:35:00Z</dcterms:created>
  <dcterms:modified xsi:type="dcterms:W3CDTF">2020-04-19T06:11:00Z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http://www.zotero.org/styles/gigascience</vt:lpwstr>
  </property>
  <property fmtid="{D5CDD505-2E9C-101B-9397-08002B2CF9AE}" pid="8" name="Mendeley Recent Style Name 2_1">
    <vt:lpwstr>GigaScience</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http://www.zotero.org/styles/methods-in-ecology-and-evolution</vt:lpwstr>
  </property>
  <property fmtid="{D5CDD505-2E9C-101B-9397-08002B2CF9AE}" pid="12" name="Mendeley Recent Style Name 4_1">
    <vt:lpwstr>Methods in Ecology and Evolution</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http://www.zotero.org/styles/molecular-ecology</vt:lpwstr>
  </property>
  <property fmtid="{D5CDD505-2E9C-101B-9397-08002B2CF9AE}" pid="18" name="Mendeley Recent Style Name 7_1">
    <vt:lpwstr>Molecular Ecology</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